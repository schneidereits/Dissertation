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3151" w14:textId="155D1304" w:rsidR="00F93314" w:rsidRPr="002613FE" w:rsidRDefault="00F93314" w:rsidP="00F93314">
      <w:pPr>
        <w:rPr>
          <w:rFonts w:ascii="Helvetica" w:hAnsi="Helvetica"/>
        </w:rPr>
      </w:pPr>
    </w:p>
    <w:sdt>
      <w:sdtPr>
        <w:rPr>
          <w:rFonts w:ascii="Helvetica" w:hAnsi="Helvetica"/>
        </w:rPr>
        <w:id w:val="253106541"/>
        <w:docPartObj>
          <w:docPartGallery w:val="Table of Contents"/>
          <w:docPartUnique/>
        </w:docPartObj>
      </w:sdtPr>
      <w:sdtContent>
        <w:p w14:paraId="1E4CEA56" w14:textId="77777777" w:rsidR="00F93314" w:rsidRPr="002613FE" w:rsidRDefault="00F93314" w:rsidP="00F93314">
          <w:pPr>
            <w:spacing w:before="20" w:line="240" w:lineRule="auto"/>
            <w:rPr>
              <w:rFonts w:ascii="Helvetica" w:hAnsi="Helvetica"/>
              <w:color w:val="1155CC"/>
              <w:u w:val="single"/>
            </w:rPr>
          </w:pPr>
          <w:r w:rsidRPr="002613FE">
            <w:rPr>
              <w:rFonts w:ascii="Helvetica" w:hAnsi="Helvetica"/>
            </w:rPr>
            <w:fldChar w:fldCharType="begin"/>
          </w:r>
          <w:r w:rsidRPr="002613FE">
            <w:rPr>
              <w:rFonts w:ascii="Helvetica" w:hAnsi="Helvetica"/>
            </w:rPr>
            <w:instrText xml:space="preserve"> TOC \h \u \z \n </w:instrText>
          </w:r>
          <w:r w:rsidRPr="002613FE">
            <w:rPr>
              <w:rFonts w:ascii="Helvetica" w:hAnsi="Helvetica"/>
            </w:rPr>
            <w:fldChar w:fldCharType="separate"/>
          </w:r>
          <w:hyperlink w:anchor="_3o9ssh2swz09">
            <w:r w:rsidRPr="002613FE">
              <w:rPr>
                <w:rFonts w:ascii="Helvetica" w:hAnsi="Helvetica"/>
                <w:color w:val="1155CC"/>
                <w:u w:val="single"/>
              </w:rPr>
              <w:t>Study Information</w:t>
            </w:r>
          </w:hyperlink>
        </w:p>
        <w:p w14:paraId="07C6AD1A" w14:textId="77777777" w:rsidR="00F93314" w:rsidRPr="002613FE" w:rsidRDefault="00124E3B" w:rsidP="00F93314">
          <w:pPr>
            <w:spacing w:before="20" w:line="240" w:lineRule="auto"/>
            <w:rPr>
              <w:rFonts w:ascii="Helvetica" w:hAnsi="Helvetica"/>
              <w:color w:val="1155CC"/>
              <w:u w:val="single"/>
            </w:rPr>
          </w:pPr>
          <w:hyperlink w:anchor="_4mzf79vx2q6j">
            <w:r w:rsidR="00F93314" w:rsidRPr="002613FE">
              <w:rPr>
                <w:rFonts w:ascii="Helvetica" w:hAnsi="Helvetica"/>
                <w:color w:val="1155CC"/>
                <w:u w:val="single"/>
              </w:rPr>
              <w:t>Design Plan</w:t>
            </w:r>
          </w:hyperlink>
        </w:p>
        <w:p w14:paraId="6BEB7956" w14:textId="77777777" w:rsidR="00F93314" w:rsidRPr="002613FE" w:rsidRDefault="00124E3B" w:rsidP="00F93314">
          <w:pPr>
            <w:spacing w:before="20" w:line="240" w:lineRule="auto"/>
            <w:rPr>
              <w:rFonts w:ascii="Helvetica" w:hAnsi="Helvetica"/>
              <w:color w:val="1155CC"/>
              <w:u w:val="single"/>
            </w:rPr>
          </w:pPr>
          <w:hyperlink w:anchor="_hu8o0vkz41nk">
            <w:r w:rsidR="00F93314" w:rsidRPr="002613FE">
              <w:rPr>
                <w:rFonts w:ascii="Helvetica" w:hAnsi="Helvetica"/>
                <w:color w:val="1155CC"/>
                <w:u w:val="single"/>
              </w:rPr>
              <w:t>Sampling Plan</w:t>
            </w:r>
          </w:hyperlink>
        </w:p>
        <w:p w14:paraId="439ACF9A" w14:textId="77777777" w:rsidR="00F93314" w:rsidRPr="002613FE" w:rsidRDefault="00124E3B" w:rsidP="00F93314">
          <w:pPr>
            <w:spacing w:before="20" w:line="240" w:lineRule="auto"/>
            <w:rPr>
              <w:rFonts w:ascii="Helvetica" w:hAnsi="Helvetica"/>
              <w:color w:val="1155CC"/>
              <w:u w:val="single"/>
            </w:rPr>
          </w:pPr>
          <w:hyperlink w:anchor="_pec3rgxfolor">
            <w:r w:rsidR="00F93314" w:rsidRPr="002613FE">
              <w:rPr>
                <w:rFonts w:ascii="Helvetica" w:hAnsi="Helvetica"/>
                <w:color w:val="1155CC"/>
                <w:u w:val="single"/>
              </w:rPr>
              <w:t>Variables</w:t>
            </w:r>
          </w:hyperlink>
        </w:p>
        <w:p w14:paraId="251B2E6C" w14:textId="77777777" w:rsidR="00F93314" w:rsidRPr="002613FE" w:rsidRDefault="00124E3B" w:rsidP="00F93314">
          <w:pPr>
            <w:spacing w:before="20" w:line="240" w:lineRule="auto"/>
            <w:rPr>
              <w:rFonts w:ascii="Helvetica" w:hAnsi="Helvetica"/>
              <w:color w:val="1155CC"/>
              <w:u w:val="single"/>
            </w:rPr>
          </w:pPr>
          <w:hyperlink w:anchor="_3mtn7m44krsg">
            <w:r w:rsidR="00F93314" w:rsidRPr="002613FE">
              <w:rPr>
                <w:rFonts w:ascii="Helvetica" w:hAnsi="Helvetica"/>
                <w:color w:val="1155CC"/>
                <w:u w:val="single"/>
              </w:rPr>
              <w:t>Analysis Plan</w:t>
            </w:r>
          </w:hyperlink>
        </w:p>
        <w:p w14:paraId="1ED0B928" w14:textId="77777777" w:rsidR="00F93314" w:rsidRPr="002613FE" w:rsidRDefault="00124E3B" w:rsidP="00F93314">
          <w:pPr>
            <w:spacing w:before="20" w:line="240" w:lineRule="auto"/>
            <w:rPr>
              <w:rFonts w:ascii="Helvetica" w:hAnsi="Helvetica"/>
              <w:color w:val="1155CC"/>
              <w:u w:val="single"/>
            </w:rPr>
          </w:pPr>
          <w:hyperlink w:anchor="_6wujw18ggcuz">
            <w:r w:rsidR="00F93314" w:rsidRPr="002613FE">
              <w:rPr>
                <w:rFonts w:ascii="Helvetica" w:hAnsi="Helvetica"/>
                <w:color w:val="1155CC"/>
                <w:u w:val="single"/>
              </w:rPr>
              <w:t>Other</w:t>
            </w:r>
          </w:hyperlink>
          <w:r w:rsidR="00F93314" w:rsidRPr="002613FE">
            <w:rPr>
              <w:rFonts w:ascii="Helvetica" w:hAnsi="Helvetica"/>
            </w:rPr>
            <w:fldChar w:fldCharType="end"/>
          </w:r>
        </w:p>
      </w:sdtContent>
    </w:sdt>
    <w:p w14:paraId="485BF7CA" w14:textId="77777777" w:rsidR="00F93314" w:rsidRPr="002613FE" w:rsidRDefault="00F93314" w:rsidP="00F93314">
      <w:pPr>
        <w:rPr>
          <w:rFonts w:ascii="Helvetica" w:hAnsi="Helvetica"/>
        </w:rPr>
      </w:pPr>
    </w:p>
    <w:p w14:paraId="0B3DEC6F" w14:textId="77777777" w:rsidR="00F93314" w:rsidRPr="002613FE" w:rsidRDefault="00F93314" w:rsidP="00F93314">
      <w:pPr>
        <w:pStyle w:val="Heading3"/>
        <w:rPr>
          <w:rFonts w:ascii="Helvetica" w:hAnsi="Helvetica"/>
        </w:rPr>
      </w:pPr>
      <w:bookmarkStart w:id="0" w:name="_3o9ssh2swz09" w:colFirst="0" w:colLast="0"/>
      <w:bookmarkEnd w:id="0"/>
      <w:r w:rsidRPr="002613FE">
        <w:rPr>
          <w:rFonts w:ascii="Helvetica" w:hAnsi="Helvetica"/>
        </w:rPr>
        <w:t>Study Information</w:t>
      </w:r>
    </w:p>
    <w:p w14:paraId="61A40EF3"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Title (required) </w:t>
      </w:r>
    </w:p>
    <w:p w14:paraId="6DDE7C0E" w14:textId="77777777" w:rsidR="00F93314" w:rsidRPr="002613FE" w:rsidRDefault="00F93314" w:rsidP="00F93314">
      <w:pPr>
        <w:ind w:left="1440"/>
        <w:rPr>
          <w:rFonts w:ascii="Helvetica" w:hAnsi="Helvetica"/>
        </w:rPr>
      </w:pPr>
    </w:p>
    <w:p w14:paraId="0B4A27FD" w14:textId="77777777" w:rsidR="00F93314" w:rsidRPr="002613FE" w:rsidRDefault="00F93314" w:rsidP="00F93314">
      <w:pPr>
        <w:pStyle w:val="ListParagraph"/>
        <w:spacing w:line="360" w:lineRule="auto"/>
        <w:rPr>
          <w:rFonts w:ascii="Helvetica" w:hAnsi="Helvetica"/>
          <w:b/>
          <w:bCs/>
          <w:lang w:val="en-US"/>
        </w:rPr>
      </w:pPr>
      <w:r w:rsidRPr="002613FE">
        <w:rPr>
          <w:rFonts w:ascii="Helvetica" w:hAnsi="Helvetica"/>
          <w:b/>
          <w:bCs/>
          <w:lang w:val="en-US"/>
        </w:rPr>
        <w:t xml:space="preserve">Can </w:t>
      </w:r>
      <w:proofErr w:type="gramStart"/>
      <w:r w:rsidRPr="002613FE">
        <w:rPr>
          <w:rFonts w:ascii="Helvetica" w:hAnsi="Helvetica"/>
          <w:b/>
          <w:bCs/>
          <w:lang w:val="en-US"/>
        </w:rPr>
        <w:t>Remotely-Sensed</w:t>
      </w:r>
      <w:proofErr w:type="gramEnd"/>
      <w:r w:rsidRPr="002613FE">
        <w:rPr>
          <w:rFonts w:ascii="Helvetica" w:hAnsi="Helvetica"/>
          <w:b/>
          <w:bCs/>
          <w:lang w:val="en-US"/>
        </w:rPr>
        <w:t xml:space="preserve"> Spectral Data Capture Arctic Plant Biodiversity?</w:t>
      </w:r>
    </w:p>
    <w:p w14:paraId="36ECD4FA" w14:textId="77777777" w:rsidR="00F93314" w:rsidRPr="002613FE" w:rsidRDefault="00F93314" w:rsidP="00F93314">
      <w:pPr>
        <w:rPr>
          <w:rFonts w:ascii="Helvetica" w:hAnsi="Helvetica"/>
        </w:rPr>
      </w:pPr>
    </w:p>
    <w:p w14:paraId="36B339E9" w14:textId="77777777" w:rsidR="00F93314" w:rsidRPr="002613FE" w:rsidRDefault="00F93314" w:rsidP="00F93314">
      <w:pPr>
        <w:rPr>
          <w:rFonts w:ascii="Helvetica" w:hAnsi="Helvetica"/>
        </w:rPr>
      </w:pPr>
    </w:p>
    <w:p w14:paraId="14C1773D" w14:textId="77777777" w:rsidR="00F93314" w:rsidRPr="002613FE" w:rsidRDefault="00F93314" w:rsidP="00F93314">
      <w:pPr>
        <w:numPr>
          <w:ilvl w:val="0"/>
          <w:numId w:val="1"/>
        </w:numPr>
        <w:rPr>
          <w:rFonts w:ascii="Helvetica" w:hAnsi="Helvetica"/>
          <w:b/>
          <w:bCs/>
        </w:rPr>
      </w:pPr>
      <w:r w:rsidRPr="002613FE">
        <w:rPr>
          <w:rFonts w:ascii="Helvetica" w:hAnsi="Helvetica"/>
          <w:b/>
          <w:bCs/>
        </w:rPr>
        <w:t>Authors (required)</w:t>
      </w:r>
    </w:p>
    <w:p w14:paraId="5D081F99" w14:textId="77777777" w:rsidR="00F93314" w:rsidRPr="002613FE" w:rsidRDefault="00F93314" w:rsidP="00F93314">
      <w:pPr>
        <w:ind w:left="720"/>
        <w:rPr>
          <w:rFonts w:ascii="Helvetica" w:hAnsi="Helvetica"/>
        </w:rPr>
      </w:pPr>
    </w:p>
    <w:p w14:paraId="1BB11284" w14:textId="77777777" w:rsidR="00F93314" w:rsidRPr="002613FE" w:rsidRDefault="00F93314" w:rsidP="00F93314">
      <w:pPr>
        <w:rPr>
          <w:rFonts w:ascii="Helvetica" w:hAnsi="Helvetica"/>
        </w:rPr>
      </w:pPr>
      <w:r w:rsidRPr="002613FE">
        <w:rPr>
          <w:rFonts w:ascii="Helvetica" w:hAnsi="Helvetica"/>
        </w:rPr>
        <w:t>Shawn Schneidereit</w:t>
      </w:r>
    </w:p>
    <w:p w14:paraId="732014F0" w14:textId="77777777" w:rsidR="00F93314" w:rsidRPr="002613FE" w:rsidRDefault="00F93314" w:rsidP="00F93314">
      <w:pPr>
        <w:rPr>
          <w:rFonts w:ascii="Helvetica" w:hAnsi="Helvetica"/>
        </w:rPr>
      </w:pPr>
    </w:p>
    <w:p w14:paraId="30D023DD"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Description </w:t>
      </w:r>
    </w:p>
    <w:p w14:paraId="66D70BD4" w14:textId="080D4A10" w:rsidR="00835A0B"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Changes in plant communities are one of the most distinct responses to global climate change, yet we lack quantification of plant diversity and composition in the biome experiencing the highest rate of warming – the Arctic. Traditional methods of measuring biodiversity involve field studies and visual surveys, which are both resource intensive and limited in their spatial and temporal resolution. The synthesis of remotely sensed earth observation data with local climatic and topographical conditions, presents itself as a potential cost-effective and standardized technique to monitor biodiversity on an ecosystem wide scale. While high-resolution spectral data are becoming increasingly available at multiple scales, there is little known about the drivers of spectral diversity when transitioning from species to community-specific spectral data, particularly in tundra biomes.</w:t>
      </w:r>
      <w:r w:rsidR="00835A0B">
        <w:rPr>
          <w:rFonts w:ascii="Helvetica" w:eastAsia="Times New Roman" w:hAnsi="Helvetica" w:cs="Times New Roman"/>
          <w:sz w:val="24"/>
          <w:szCs w:val="24"/>
          <w:lang w:val="en-US"/>
        </w:rPr>
        <w:t xml:space="preserve"> </w:t>
      </w:r>
    </w:p>
    <w:p w14:paraId="22D93571" w14:textId="30AA15A6" w:rsidR="00835A0B" w:rsidRPr="002613FE" w:rsidRDefault="00835A0B"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My goal is to evaluate the capabilities of using plot scale and remotely sensed spectral data to assess ecological traits</w:t>
      </w:r>
      <w:r>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 xml:space="preserve">Understanding how </w:t>
      </w:r>
      <w:r>
        <w:rPr>
          <w:rFonts w:ascii="Helvetica" w:eastAsia="Times New Roman" w:hAnsi="Helvetica" w:cs="Times New Roman"/>
          <w:sz w:val="24"/>
          <w:szCs w:val="24"/>
          <w:lang w:val="en-US"/>
        </w:rPr>
        <w:t>environmental factors</w:t>
      </w:r>
      <w:r w:rsidRPr="002613FE">
        <w:rPr>
          <w:rFonts w:ascii="Helvetica" w:eastAsia="Times New Roman" w:hAnsi="Helvetica" w:cs="Times New Roman"/>
          <w:sz w:val="24"/>
          <w:szCs w:val="24"/>
          <w:lang w:val="en-US"/>
        </w:rPr>
        <w:t xml:space="preserve"> correspond with spectral diversity have implications for the feasibility of using hyperspectral data for remote biodiversity estimation. </w:t>
      </w:r>
    </w:p>
    <w:p w14:paraId="01E4052C" w14:textId="77777777" w:rsidR="00835A0B" w:rsidRPr="002613FE" w:rsidRDefault="00835A0B" w:rsidP="00835A0B">
      <w:pPr>
        <w:ind w:left="1440"/>
        <w:rPr>
          <w:rFonts w:ascii="Helvetica" w:eastAsia="Times New Roman" w:hAnsi="Helvetica" w:cs="Times New Roman"/>
          <w:sz w:val="24"/>
          <w:szCs w:val="24"/>
          <w:lang w:val="en-US"/>
        </w:rPr>
      </w:pPr>
    </w:p>
    <w:p w14:paraId="3BFCA5AF" w14:textId="23A729A6" w:rsidR="00F93314" w:rsidRPr="002613FE" w:rsidRDefault="00F93314" w:rsidP="00F93314">
      <w:pPr>
        <w:ind w:left="1440"/>
        <w:jc w:val="both"/>
        <w:rPr>
          <w:rFonts w:ascii="Helvetica" w:eastAsia="Times New Roman" w:hAnsi="Helvetica" w:cs="Times New Roman"/>
          <w:sz w:val="24"/>
          <w:szCs w:val="24"/>
          <w:lang w:val="en-US"/>
        </w:rPr>
      </w:pPr>
    </w:p>
    <w:p w14:paraId="666D0097" w14:textId="77777777" w:rsidR="00F93314" w:rsidRPr="002613FE" w:rsidRDefault="00F93314" w:rsidP="00F93314">
      <w:pPr>
        <w:ind w:left="1440"/>
        <w:rPr>
          <w:rFonts w:ascii="Helvetica" w:hAnsi="Helvetica"/>
        </w:rPr>
      </w:pPr>
    </w:p>
    <w:p w14:paraId="7EBC8EC6" w14:textId="77777777" w:rsidR="00F93314" w:rsidRPr="002613FE" w:rsidRDefault="00F93314" w:rsidP="00F93314">
      <w:pPr>
        <w:ind w:left="1440"/>
        <w:rPr>
          <w:rFonts w:ascii="Helvetica" w:hAnsi="Helvetica"/>
          <w:b/>
          <w:bCs/>
        </w:rPr>
      </w:pPr>
      <w:r w:rsidRPr="002613FE">
        <w:rPr>
          <w:rFonts w:ascii="Helvetica" w:hAnsi="Helvetica"/>
          <w:b/>
          <w:bCs/>
        </w:rPr>
        <w:lastRenderedPageBreak/>
        <w:t>Purpose of study:</w:t>
      </w:r>
    </w:p>
    <w:p w14:paraId="22BE2DAE" w14:textId="77777777" w:rsidR="00F93314" w:rsidRPr="002613FE" w:rsidRDefault="00F93314" w:rsidP="00F93314">
      <w:pPr>
        <w:ind w:left="1440"/>
        <w:rPr>
          <w:rFonts w:ascii="Helvetica" w:hAnsi="Helvetica"/>
        </w:rPr>
      </w:pPr>
    </w:p>
    <w:p w14:paraId="7C566728" w14:textId="18726B55" w:rsidR="00F93314" w:rsidRPr="002613FE" w:rsidRDefault="00F93314" w:rsidP="00835A0B">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This will encompass using spectral signatures for the identification of Arctic vegetation type, as well as quantifying influencers of spectral diversity. Specifically, species richness, species evenness, and exposed soil will be investigated, as these factors contribute to spectral diversity in complex ways. </w:t>
      </w:r>
    </w:p>
    <w:p w14:paraId="19C062D8" w14:textId="77777777" w:rsidR="00F93314" w:rsidRPr="002613FE" w:rsidRDefault="00F93314" w:rsidP="00F93314">
      <w:pPr>
        <w:ind w:left="1440"/>
        <w:rPr>
          <w:rFonts w:ascii="Helvetica" w:hAnsi="Helvetica"/>
        </w:rPr>
      </w:pPr>
    </w:p>
    <w:p w14:paraId="049CAEF2" w14:textId="77777777" w:rsidR="00F93314" w:rsidRPr="002613FE" w:rsidRDefault="00F93314" w:rsidP="00F93314">
      <w:pPr>
        <w:ind w:left="1440"/>
        <w:rPr>
          <w:rFonts w:ascii="Helvetica" w:hAnsi="Helvetica"/>
          <w:b/>
          <w:bCs/>
        </w:rPr>
      </w:pPr>
      <w:r w:rsidRPr="002613FE">
        <w:rPr>
          <w:rFonts w:ascii="Helvetica" w:hAnsi="Helvetica"/>
          <w:b/>
          <w:bCs/>
        </w:rPr>
        <w:t xml:space="preserve">Research questions </w:t>
      </w:r>
    </w:p>
    <w:p w14:paraId="09F02F6B" w14:textId="77777777" w:rsidR="00F93314" w:rsidRPr="002613FE" w:rsidRDefault="00F93314" w:rsidP="00F93314">
      <w:pPr>
        <w:ind w:left="1440"/>
        <w:rPr>
          <w:rFonts w:ascii="Helvetica" w:hAnsi="Helvetica"/>
          <w:b/>
          <w:bCs/>
        </w:rPr>
      </w:pPr>
    </w:p>
    <w:p w14:paraId="5E57C382"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1: Can Arctic Vegetation types be identified based on the mean and variance of hyperspectral signatures? </w:t>
      </w:r>
    </w:p>
    <w:p w14:paraId="67F42F6F" w14:textId="77777777" w:rsidR="00F93314" w:rsidRPr="002613FE" w:rsidRDefault="00F93314" w:rsidP="00F93314">
      <w:pPr>
        <w:ind w:left="1440"/>
        <w:jc w:val="both"/>
        <w:rPr>
          <w:rFonts w:ascii="Helvetica" w:eastAsia="Times New Roman" w:hAnsi="Helvetica" w:cs="Times New Roman"/>
          <w:sz w:val="24"/>
          <w:szCs w:val="24"/>
          <w:lang w:val="en-US"/>
        </w:rPr>
      </w:pPr>
    </w:p>
    <w:p w14:paraId="1DCCB408" w14:textId="77777777" w:rsidR="00F93314" w:rsidRPr="002613FE" w:rsidRDefault="00F93314" w:rsidP="00F93314">
      <w:pPr>
        <w:ind w:left="1440"/>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2: How does spectral diversity relate to species richness, evenness, canopy cover, and soil-background?</w:t>
      </w:r>
    </w:p>
    <w:p w14:paraId="5123504D" w14:textId="77777777" w:rsidR="00F93314" w:rsidRPr="002613FE" w:rsidRDefault="00F93314" w:rsidP="00F93314">
      <w:pPr>
        <w:ind w:left="1440"/>
        <w:jc w:val="both"/>
        <w:rPr>
          <w:rFonts w:ascii="Helvetica" w:eastAsia="Times New Roman" w:hAnsi="Helvetica" w:cs="Times New Roman"/>
          <w:sz w:val="24"/>
          <w:szCs w:val="24"/>
          <w:lang w:val="en-US"/>
        </w:rPr>
      </w:pPr>
    </w:p>
    <w:p w14:paraId="3F2B3C9E" w14:textId="32118B65"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3: What parts of the full spectrum best discriminate vegetation types? </w:t>
      </w:r>
    </w:p>
    <w:p w14:paraId="78C148BF" w14:textId="77777777" w:rsidR="00336848" w:rsidRPr="00392DCE" w:rsidRDefault="00336848" w:rsidP="00392DCE">
      <w:pPr>
        <w:ind w:left="1440"/>
        <w:rPr>
          <w:rFonts w:ascii="Helvetica" w:eastAsia="Times New Roman" w:hAnsi="Helvetica" w:cs="Times New Roman"/>
          <w:sz w:val="24"/>
          <w:szCs w:val="24"/>
          <w:lang w:val="en-US"/>
        </w:rPr>
      </w:pPr>
    </w:p>
    <w:p w14:paraId="2A10AEF0" w14:textId="661D771C"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4: Are closer measurements more similar than more distant measurements? </w:t>
      </w:r>
    </w:p>
    <w:p w14:paraId="5D140839" w14:textId="77777777" w:rsidR="00336848" w:rsidRPr="00392DCE" w:rsidRDefault="00336848" w:rsidP="00392DCE">
      <w:pPr>
        <w:ind w:left="1440"/>
        <w:rPr>
          <w:rFonts w:ascii="Helvetica" w:eastAsia="Times New Roman" w:hAnsi="Helvetica" w:cs="Times New Roman"/>
          <w:sz w:val="24"/>
          <w:szCs w:val="24"/>
          <w:lang w:val="en-US"/>
        </w:rPr>
      </w:pPr>
    </w:p>
    <w:p w14:paraId="648C6725" w14:textId="1EF5685F"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5: Do plot and airborne spectra differ?  Do plot or airborne spectra show more variation among vegetation types?</w:t>
      </w:r>
    </w:p>
    <w:p w14:paraId="795DDA9E" w14:textId="77777777" w:rsidR="00336848" w:rsidRPr="00392DCE" w:rsidRDefault="00336848" w:rsidP="00392DCE">
      <w:pPr>
        <w:ind w:left="1440"/>
        <w:rPr>
          <w:rFonts w:ascii="Helvetica" w:eastAsia="Times New Roman" w:hAnsi="Helvetica" w:cs="Times New Roman"/>
          <w:sz w:val="24"/>
          <w:szCs w:val="24"/>
          <w:lang w:val="en-US"/>
        </w:rPr>
      </w:pPr>
    </w:p>
    <w:p w14:paraId="2098D9FC" w14:textId="77777777" w:rsidR="00336848" w:rsidRPr="00392DCE" w:rsidRDefault="00336848" w:rsidP="00392DCE">
      <w:pPr>
        <w:ind w:left="1440"/>
        <w:rPr>
          <w:rFonts w:ascii="Helvetica" w:eastAsia="Times New Roman" w:hAnsi="Helvetica" w:cs="Times New Roman"/>
          <w:sz w:val="24"/>
          <w:szCs w:val="24"/>
          <w:lang w:val="en-US"/>
        </w:rPr>
      </w:pPr>
      <w:r w:rsidRPr="00392DCE">
        <w:rPr>
          <w:rFonts w:ascii="Helvetica" w:eastAsia="Times New Roman" w:hAnsi="Helvetica" w:cs="Times New Roman"/>
          <w:sz w:val="24"/>
          <w:szCs w:val="24"/>
          <w:lang w:val="en-US"/>
        </w:rPr>
        <w:t xml:space="preserve">6: Can airborne </w:t>
      </w:r>
      <w:proofErr w:type="gramStart"/>
      <w:r w:rsidRPr="00392DCE">
        <w:rPr>
          <w:rFonts w:ascii="Helvetica" w:eastAsia="Times New Roman" w:hAnsi="Helvetica" w:cs="Times New Roman"/>
          <w:sz w:val="24"/>
          <w:szCs w:val="24"/>
          <w:lang w:val="en-US"/>
        </w:rPr>
        <w:t>remotely-sensed</w:t>
      </w:r>
      <w:proofErr w:type="gramEnd"/>
      <w:r w:rsidRPr="00392DCE">
        <w:rPr>
          <w:rFonts w:ascii="Helvetica" w:eastAsia="Times New Roman" w:hAnsi="Helvetica" w:cs="Times New Roman"/>
          <w:sz w:val="24"/>
          <w:szCs w:val="24"/>
          <w:lang w:val="en-US"/>
        </w:rPr>
        <w:t xml:space="preserve"> spectral diversity be used to identify vegetation types at the island scale?</w:t>
      </w:r>
    </w:p>
    <w:p w14:paraId="602D2682" w14:textId="77777777" w:rsidR="00336848" w:rsidRPr="00336848" w:rsidRDefault="00336848" w:rsidP="00F93314">
      <w:pPr>
        <w:ind w:left="1440"/>
        <w:rPr>
          <w:rFonts w:ascii="Helvetica" w:eastAsia="Times New Roman" w:hAnsi="Helvetica" w:cs="Times New Roman"/>
          <w:sz w:val="24"/>
          <w:szCs w:val="24"/>
        </w:rPr>
      </w:pPr>
    </w:p>
    <w:p w14:paraId="094CFB2F" w14:textId="77777777" w:rsidR="00F93314" w:rsidRPr="002613FE" w:rsidRDefault="00F93314" w:rsidP="00F93314">
      <w:pPr>
        <w:rPr>
          <w:rFonts w:ascii="Helvetica" w:eastAsia="Times New Roman" w:hAnsi="Helvetica" w:cs="Times New Roman"/>
          <w:sz w:val="24"/>
          <w:szCs w:val="24"/>
          <w:lang w:val="en-US"/>
        </w:rPr>
      </w:pPr>
    </w:p>
    <w:p w14:paraId="694CFF88" w14:textId="77777777" w:rsidR="00F93314" w:rsidRPr="002613FE" w:rsidRDefault="00F93314" w:rsidP="00F93314">
      <w:pPr>
        <w:rPr>
          <w:rFonts w:ascii="Helvetica" w:hAnsi="Helvetica"/>
        </w:rPr>
      </w:pPr>
    </w:p>
    <w:p w14:paraId="49F3ECDB" w14:textId="77777777" w:rsidR="00F93314" w:rsidRPr="002613FE" w:rsidRDefault="00F93314" w:rsidP="00F93314">
      <w:pPr>
        <w:numPr>
          <w:ilvl w:val="0"/>
          <w:numId w:val="1"/>
        </w:numPr>
        <w:rPr>
          <w:rFonts w:ascii="Helvetica" w:hAnsi="Helvetica"/>
          <w:b/>
          <w:bCs/>
        </w:rPr>
      </w:pPr>
      <w:r w:rsidRPr="002613FE">
        <w:rPr>
          <w:rFonts w:ascii="Helvetica" w:hAnsi="Helvetica"/>
          <w:b/>
          <w:bCs/>
        </w:rPr>
        <w:t xml:space="preserve">Hypotheses </w:t>
      </w:r>
    </w:p>
    <w:p w14:paraId="2DD26F57" w14:textId="77777777" w:rsidR="00F93314" w:rsidRPr="002613FE" w:rsidRDefault="00F93314" w:rsidP="00F93314">
      <w:pPr>
        <w:ind w:left="720"/>
        <w:rPr>
          <w:rFonts w:ascii="Helvetica" w:hAnsi="Helvetica"/>
          <w:b/>
          <w:bCs/>
        </w:rPr>
      </w:pPr>
    </w:p>
    <w:p w14:paraId="7D063804" w14:textId="0003F835" w:rsidR="00F93314" w:rsidRPr="002613FE" w:rsidRDefault="00F93314" w:rsidP="00F93314">
      <w:pPr>
        <w:rPr>
          <w:rFonts w:ascii="Helvetica" w:hAnsi="Helvetica"/>
          <w:b/>
          <w:bCs/>
        </w:rPr>
      </w:pPr>
      <w:r w:rsidRPr="002613FE">
        <w:rPr>
          <w:rFonts w:ascii="Helvetica" w:hAnsi="Helvetica"/>
          <w:b/>
          <w:bCs/>
        </w:rPr>
        <w:t>1</w:t>
      </w:r>
      <w:r w:rsidR="00385C21">
        <w:rPr>
          <w:rFonts w:ascii="Helvetica" w:hAnsi="Helvetica"/>
          <w:b/>
          <w:bCs/>
        </w:rPr>
        <w:t>:</w:t>
      </w:r>
      <w:r w:rsidRPr="002613FE">
        <w:rPr>
          <w:rFonts w:ascii="Helvetica" w:hAnsi="Helvetica"/>
          <w:b/>
          <w:bCs/>
        </w:rPr>
        <w:t xml:space="preserve"> </w:t>
      </w:r>
      <w:r w:rsidR="00791CCA">
        <w:rPr>
          <w:rFonts w:ascii="Helvetica" w:hAnsi="Helvetica"/>
          <w:b/>
          <w:bCs/>
        </w:rPr>
        <w:t>How do</w:t>
      </w:r>
      <w:r w:rsidRPr="002613FE">
        <w:rPr>
          <w:rFonts w:ascii="Helvetica" w:hAnsi="Helvetica"/>
          <w:b/>
          <w:bCs/>
        </w:rPr>
        <w:t xml:space="preserve"> Arctic Vegetation types be </w:t>
      </w:r>
      <w:r w:rsidR="00791CCA">
        <w:rPr>
          <w:rFonts w:ascii="Helvetica" w:hAnsi="Helvetica"/>
          <w:b/>
          <w:bCs/>
        </w:rPr>
        <w:t>discriminate</w:t>
      </w:r>
      <w:r w:rsidRPr="002613FE">
        <w:rPr>
          <w:rFonts w:ascii="Helvetica" w:hAnsi="Helvetica"/>
          <w:b/>
          <w:bCs/>
        </w:rPr>
        <w:t xml:space="preserve"> based on the mean and variance of hyperspectral signatures?</w:t>
      </w:r>
    </w:p>
    <w:p w14:paraId="729FE25E" w14:textId="77777777" w:rsidR="00F93314" w:rsidRPr="002613FE" w:rsidRDefault="00F93314" w:rsidP="00F93314">
      <w:pPr>
        <w:rPr>
          <w:rFonts w:ascii="Helvetica" w:hAnsi="Helvetica"/>
          <w:b/>
          <w:bCs/>
        </w:rPr>
      </w:pPr>
    </w:p>
    <w:p w14:paraId="7ABC2628" w14:textId="4AC05E35" w:rsidR="00F93314"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t>H</w:t>
      </w:r>
      <w:r>
        <w:rPr>
          <w:rFonts w:ascii="Helvetica" w:eastAsia="Times New Roman" w:hAnsi="Helvetica" w:cs="Times New Roman"/>
          <w:b/>
          <w:bCs/>
          <w:sz w:val="24"/>
          <w:szCs w:val="24"/>
          <w:vertAlign w:val="subscript"/>
          <w:lang w:val="en-US"/>
        </w:rPr>
        <w:t>1</w:t>
      </w:r>
      <w:r>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Arctic vegetation types can be identified based on the mean of their spectral signature (H</w:t>
      </w:r>
      <w:r w:rsidR="00F93314" w:rsidRPr="00CE34D2">
        <w:rPr>
          <w:rFonts w:ascii="Helvetica" w:eastAsia="Times New Roman" w:hAnsi="Helvetica" w:cs="Times New Roman"/>
          <w:sz w:val="24"/>
          <w:szCs w:val="24"/>
          <w:vertAlign w:val="subscript"/>
          <w:lang w:val="en-US"/>
        </w:rPr>
        <w:t>1a</w:t>
      </w:r>
      <w:r w:rsidR="00F93314" w:rsidRPr="002613FE">
        <w:rPr>
          <w:rFonts w:ascii="Helvetica" w:eastAsia="Times New Roman" w:hAnsi="Helvetica" w:cs="Times New Roman"/>
          <w:sz w:val="24"/>
          <w:szCs w:val="24"/>
          <w:lang w:val="en-US"/>
        </w:rPr>
        <w:t>) and spectral variance of their spectral signature (H</w:t>
      </w:r>
      <w:r w:rsidR="00F93314" w:rsidRPr="00CE34D2">
        <w:rPr>
          <w:rFonts w:ascii="Helvetica" w:eastAsia="Times New Roman" w:hAnsi="Helvetica" w:cs="Times New Roman"/>
          <w:sz w:val="24"/>
          <w:szCs w:val="24"/>
          <w:vertAlign w:val="subscript"/>
          <w:lang w:val="en-US"/>
        </w:rPr>
        <w:t>1b</w:t>
      </w:r>
      <w:r w:rsidR="00F93314" w:rsidRPr="002613FE">
        <w:rPr>
          <w:rFonts w:ascii="Helvetica" w:eastAsia="Times New Roman" w:hAnsi="Helvetica" w:cs="Times New Roman"/>
          <w:sz w:val="24"/>
          <w:szCs w:val="24"/>
          <w:lang w:val="en-US"/>
        </w:rPr>
        <w:t>). Spectral</w:t>
      </w:r>
      <w:r w:rsidR="00216327">
        <w:rPr>
          <w:rFonts w:ascii="Helvetica" w:eastAsia="Times New Roman" w:hAnsi="Helvetica" w:cs="Times New Roman"/>
          <w:sz w:val="24"/>
          <w:szCs w:val="24"/>
          <w:lang w:val="en-US"/>
        </w:rPr>
        <w:t xml:space="preserve"> variance </w:t>
      </w:r>
      <w:r w:rsidR="00F93314" w:rsidRPr="002613FE">
        <w:rPr>
          <w:rFonts w:ascii="Helvetica" w:eastAsia="Times New Roman" w:hAnsi="Helvetica" w:cs="Times New Roman"/>
          <w:sz w:val="24"/>
          <w:szCs w:val="24"/>
          <w:lang w:val="en-US"/>
        </w:rPr>
        <w:t xml:space="preserve">will </w:t>
      </w:r>
      <w:r w:rsidR="00791CCA">
        <w:rPr>
          <w:rFonts w:ascii="Helvetica" w:eastAsia="Times New Roman" w:hAnsi="Helvetica" w:cs="Times New Roman"/>
          <w:sz w:val="24"/>
          <w:szCs w:val="24"/>
          <w:lang w:val="en-US"/>
        </w:rPr>
        <w:t>have a larger correspondence with vegetation type</w:t>
      </w:r>
      <w:r w:rsidR="00791CCA" w:rsidRPr="00216327">
        <w:rPr>
          <w:rFonts w:ascii="Helvetica" w:eastAsia="Times New Roman" w:hAnsi="Helvetica" w:cs="Times New Roman"/>
          <w:sz w:val="24"/>
          <w:szCs w:val="24"/>
          <w:lang w:val="en-US"/>
        </w:rPr>
        <w:t>,</w:t>
      </w:r>
      <w:r w:rsidR="00F93314" w:rsidRPr="00216327">
        <w:rPr>
          <w:rFonts w:ascii="Helvetica" w:eastAsia="Times New Roman" w:hAnsi="Helvetica" w:cs="Times New Roman"/>
          <w:sz w:val="24"/>
          <w:szCs w:val="24"/>
          <w:lang w:val="en-US"/>
        </w:rPr>
        <w:t xml:space="preserve"> th</w:t>
      </w:r>
      <w:r w:rsidR="00791CCA" w:rsidRPr="00216327">
        <w:rPr>
          <w:rFonts w:ascii="Helvetica" w:eastAsia="Times New Roman" w:hAnsi="Helvetica" w:cs="Times New Roman"/>
          <w:sz w:val="24"/>
          <w:szCs w:val="24"/>
          <w:lang w:val="en-US"/>
        </w:rPr>
        <w:t>an</w:t>
      </w:r>
      <w:r w:rsidR="00F93314" w:rsidRPr="00216327">
        <w:rPr>
          <w:rFonts w:ascii="Helvetica" w:eastAsia="Times New Roman" w:hAnsi="Helvetica" w:cs="Times New Roman"/>
          <w:sz w:val="24"/>
          <w:szCs w:val="24"/>
          <w:lang w:val="en-US"/>
        </w:rPr>
        <w:t xml:space="preserve"> </w:t>
      </w:r>
      <w:r w:rsidR="00216327">
        <w:rPr>
          <w:rFonts w:ascii="Helvetica" w:eastAsia="Times New Roman" w:hAnsi="Helvetica" w:cs="Times New Roman"/>
          <w:sz w:val="24"/>
          <w:szCs w:val="24"/>
          <w:lang w:val="en-US"/>
        </w:rPr>
        <w:t xml:space="preserve">the </w:t>
      </w:r>
      <w:r w:rsidR="00F93314" w:rsidRPr="00216327">
        <w:rPr>
          <w:rFonts w:ascii="Helvetica" w:eastAsia="Times New Roman" w:hAnsi="Helvetica" w:cs="Times New Roman"/>
          <w:sz w:val="24"/>
          <w:szCs w:val="24"/>
          <w:lang w:val="en-US"/>
        </w:rPr>
        <w:t>mean of spectral signatures</w:t>
      </w:r>
      <w:r w:rsidR="00F93314" w:rsidRPr="002613FE">
        <w:rPr>
          <w:rFonts w:ascii="Helvetica" w:eastAsia="Times New Roman" w:hAnsi="Helvetica" w:cs="Times New Roman"/>
          <w:sz w:val="24"/>
          <w:szCs w:val="24"/>
          <w:lang w:val="en-US"/>
        </w:rPr>
        <w:t xml:space="preserve"> (H</w:t>
      </w:r>
      <w:r w:rsidR="00F93314" w:rsidRPr="00CE34D2">
        <w:rPr>
          <w:rFonts w:ascii="Helvetica" w:eastAsia="Times New Roman" w:hAnsi="Helvetica" w:cs="Times New Roman"/>
          <w:sz w:val="24"/>
          <w:szCs w:val="24"/>
          <w:vertAlign w:val="subscript"/>
          <w:lang w:val="en-US"/>
        </w:rPr>
        <w:t>1c</w:t>
      </w:r>
      <w:r w:rsidR="00F93314" w:rsidRPr="002613FE">
        <w:rPr>
          <w:rFonts w:ascii="Helvetica" w:eastAsia="Times New Roman" w:hAnsi="Helvetica" w:cs="Times New Roman"/>
          <w:sz w:val="24"/>
          <w:szCs w:val="24"/>
          <w:lang w:val="en-US"/>
        </w:rPr>
        <w:t>).  When ordinated, spectral signatures will discriminate among vegetation types (H</w:t>
      </w:r>
      <w:r w:rsidR="00F93314" w:rsidRPr="00CE34D2">
        <w:rPr>
          <w:rFonts w:ascii="Helvetica" w:eastAsia="Times New Roman" w:hAnsi="Helvetica" w:cs="Times New Roman"/>
          <w:sz w:val="24"/>
          <w:szCs w:val="24"/>
          <w:vertAlign w:val="subscript"/>
          <w:lang w:val="en-US"/>
        </w:rPr>
        <w:t>1d</w:t>
      </w:r>
      <w:r w:rsidR="00F93314" w:rsidRPr="002613FE">
        <w:rPr>
          <w:rFonts w:ascii="Helvetica" w:eastAsia="Times New Roman" w:hAnsi="Helvetica" w:cs="Times New Roman"/>
          <w:sz w:val="24"/>
          <w:szCs w:val="24"/>
          <w:lang w:val="en-US"/>
        </w:rPr>
        <w:t>) and year of measurement (corresponds with change in sensor type) (H</w:t>
      </w:r>
      <w:r w:rsidR="00F93314" w:rsidRPr="00CE34D2">
        <w:rPr>
          <w:rFonts w:ascii="Helvetica" w:eastAsia="Times New Roman" w:hAnsi="Helvetica" w:cs="Times New Roman"/>
          <w:sz w:val="24"/>
          <w:szCs w:val="24"/>
          <w:vertAlign w:val="subscript"/>
          <w:lang w:val="en-US"/>
        </w:rPr>
        <w:t>1e</w:t>
      </w:r>
      <w:r w:rsidR="00F93314" w:rsidRPr="002613FE">
        <w:rPr>
          <w:rFonts w:ascii="Helvetica" w:eastAsia="Times New Roman" w:hAnsi="Helvetica" w:cs="Times New Roman"/>
          <w:sz w:val="24"/>
          <w:szCs w:val="24"/>
          <w:lang w:val="en-US"/>
        </w:rPr>
        <w:t>).</w:t>
      </w:r>
    </w:p>
    <w:p w14:paraId="61A88F91" w14:textId="1A98AB55" w:rsidR="00CE34D2" w:rsidRDefault="00CE34D2" w:rsidP="00F93314">
      <w:pPr>
        <w:jc w:val="both"/>
        <w:rPr>
          <w:rFonts w:ascii="Helvetica" w:eastAsia="Times New Roman" w:hAnsi="Helvetica" w:cs="Times New Roman"/>
          <w:sz w:val="24"/>
          <w:szCs w:val="24"/>
          <w:lang w:val="en-US"/>
        </w:rPr>
      </w:pPr>
    </w:p>
    <w:p w14:paraId="6DF1A6CE" w14:textId="1D690924" w:rsidR="00CE34D2" w:rsidRPr="00CE34D2" w:rsidRDefault="00CE34D2" w:rsidP="00F93314">
      <w:pPr>
        <w:jc w:val="both"/>
        <w:rPr>
          <w:rFonts w:ascii="Helvetica" w:eastAsia="Times New Roman" w:hAnsi="Helvetica" w:cs="Times New Roman"/>
          <w:sz w:val="24"/>
          <w:szCs w:val="24"/>
          <w:lang w:val="en-US"/>
        </w:rPr>
      </w:pPr>
      <w:r w:rsidRPr="00CE34D2">
        <w:rPr>
          <w:rFonts w:ascii="Helvetica" w:eastAsia="Times New Roman" w:hAnsi="Helvetica" w:cs="Times New Roman"/>
          <w:b/>
          <w:bCs/>
          <w:sz w:val="24"/>
          <w:szCs w:val="24"/>
          <w:lang w:val="en-US"/>
        </w:rPr>
        <w:lastRenderedPageBreak/>
        <w:t>H</w:t>
      </w:r>
      <w:r w:rsidRPr="00CE34D2">
        <w:rPr>
          <w:rFonts w:ascii="Helvetica" w:eastAsia="Times New Roman" w:hAnsi="Helvetica" w:cs="Times New Roman"/>
          <w:b/>
          <w:bCs/>
          <w:sz w:val="24"/>
          <w:szCs w:val="24"/>
          <w:vertAlign w:val="subscript"/>
          <w:lang w:val="en-US"/>
        </w:rPr>
        <w:t>1o</w:t>
      </w:r>
      <w:r>
        <w:rPr>
          <w:rFonts w:ascii="Helvetica" w:eastAsia="Times New Roman" w:hAnsi="Helvetica" w:cs="Times New Roman"/>
          <w:b/>
          <w:bCs/>
          <w:sz w:val="24"/>
          <w:szCs w:val="24"/>
          <w:lang w:val="en-US"/>
        </w:rPr>
        <w:t xml:space="preserve">: </w:t>
      </w:r>
      <w:r>
        <w:rPr>
          <w:rFonts w:ascii="Helvetica" w:eastAsia="Times New Roman" w:hAnsi="Helvetica" w:cs="Times New Roman"/>
          <w:sz w:val="24"/>
          <w:szCs w:val="24"/>
          <w:lang w:val="en-US"/>
        </w:rPr>
        <w:t xml:space="preserve">Arctic vegetation types do not differ based on the mean or variance of their spectral signatures, and do not discriminate when ordinated. </w:t>
      </w:r>
    </w:p>
    <w:p w14:paraId="1F10D008" w14:textId="77777777" w:rsidR="00F93314" w:rsidRPr="002613FE" w:rsidRDefault="00F93314" w:rsidP="00F93314">
      <w:pPr>
        <w:jc w:val="both"/>
        <w:rPr>
          <w:rFonts w:ascii="Helvetica" w:eastAsia="Times New Roman" w:hAnsi="Helvetica" w:cs="Times New Roman"/>
          <w:sz w:val="24"/>
          <w:szCs w:val="24"/>
          <w:lang w:val="en-US"/>
        </w:rPr>
      </w:pPr>
    </w:p>
    <w:p w14:paraId="6309945A" w14:textId="6341463F" w:rsidR="00F93314" w:rsidRPr="002613FE" w:rsidRDefault="00FC6E7A" w:rsidP="00F93314">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18D2B8C" w14:textId="77777777" w:rsidR="00F93314" w:rsidRPr="002613FE" w:rsidRDefault="00F93314" w:rsidP="00F93314">
      <w:pPr>
        <w:jc w:val="both"/>
        <w:rPr>
          <w:rFonts w:ascii="Helvetica" w:eastAsia="Times New Roman" w:hAnsi="Helvetica" w:cs="Times New Roman"/>
          <w:sz w:val="24"/>
          <w:szCs w:val="24"/>
          <w:u w:val="single"/>
          <w:lang w:val="en-US"/>
        </w:rPr>
      </w:pPr>
    </w:p>
    <w:p w14:paraId="62343D96" w14:textId="092B9D08" w:rsidR="00AD2E53" w:rsidRDefault="00F93314" w:rsidP="00AD2E53">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I predict that both the mean and variance of spectral signatures can be used to identify Arctic vegetation types. The diversity of a spectral signature correlates with the chemical, anatomical, and morphological traits of communities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{"citationID":"Xbp9tqW9","properties":{"formattedCitation":"(Schweiger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noProof/>
          <w:sz w:val="24"/>
          <w:szCs w:val="24"/>
          <w:lang w:val="en-US"/>
        </w:rPr>
        <w:t>(Schweiger et al., 2017)</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Given the compositional difference between communities, this should translate into observable differences in spectral signatures. </w:t>
      </w:r>
    </w:p>
    <w:p w14:paraId="6933E0D8" w14:textId="77777777" w:rsidR="00AD2E53" w:rsidRDefault="00AD2E53" w:rsidP="00AD2E53">
      <w:pPr>
        <w:jc w:val="both"/>
        <w:rPr>
          <w:rFonts w:ascii="Helvetica" w:eastAsia="Times New Roman" w:hAnsi="Helvetica" w:cs="Times New Roman"/>
          <w:sz w:val="24"/>
          <w:szCs w:val="24"/>
          <w:lang w:val="en-US"/>
        </w:rPr>
      </w:pPr>
    </w:p>
    <w:p w14:paraId="3AC88AB3" w14:textId="2557EFC7" w:rsidR="00DE04CA" w:rsidRDefault="00592A45" w:rsidP="00AD2E53">
      <w:pPr>
        <w:jc w:val="both"/>
        <w:rPr>
          <w:rFonts w:ascii="URWPalladioL" w:hAnsi="URWPalladioL"/>
          <w:sz w:val="20"/>
          <w:szCs w:val="20"/>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 xml:space="preserve">pectral variance will </w:t>
      </w:r>
      <w:r w:rsidR="00A50C1B">
        <w:rPr>
          <w:rFonts w:ascii="Helvetica" w:eastAsia="Times New Roman" w:hAnsi="Helvetica" w:cs="Times New Roman"/>
          <w:sz w:val="24"/>
          <w:szCs w:val="24"/>
          <w:lang w:val="en-US"/>
        </w:rPr>
        <w:t xml:space="preserve">have higher correspondence with </w:t>
      </w:r>
      <w:r w:rsidR="00F93314" w:rsidRPr="002613FE">
        <w:rPr>
          <w:rFonts w:ascii="Helvetica" w:eastAsia="Times New Roman" w:hAnsi="Helvetica" w:cs="Times New Roman"/>
          <w:sz w:val="24"/>
          <w:szCs w:val="24"/>
          <w:lang w:val="en-US"/>
        </w:rPr>
        <w:t>vegetation types, a</w:t>
      </w:r>
      <w:r w:rsidR="009C71C9">
        <w:rPr>
          <w:rFonts w:ascii="Helvetica" w:eastAsia="Times New Roman" w:hAnsi="Helvetica" w:cs="Times New Roman"/>
          <w:sz w:val="24"/>
          <w:szCs w:val="24"/>
          <w:lang w:val="en-US"/>
        </w:rPr>
        <w:t xml:space="preserve">s </w:t>
      </w:r>
      <w:r w:rsidR="00F93314" w:rsidRPr="002613FE">
        <w:rPr>
          <w:rFonts w:ascii="Helvetica" w:eastAsia="Times New Roman" w:hAnsi="Helvetica" w:cs="Times New Roman"/>
          <w:sz w:val="24"/>
          <w:szCs w:val="24"/>
          <w:lang w:val="en-US"/>
        </w:rPr>
        <w:t xml:space="preserve">it captures </w:t>
      </w:r>
      <w:r w:rsidR="00A50C1B">
        <w:rPr>
          <w:rFonts w:ascii="Helvetica" w:eastAsia="Times New Roman" w:hAnsi="Helvetica" w:cs="Times New Roman"/>
          <w:sz w:val="24"/>
          <w:szCs w:val="24"/>
          <w:lang w:val="en-US"/>
        </w:rPr>
        <w:t xml:space="preserve">the spectral complexity within each vegetation type </w:t>
      </w:r>
      <w:r w:rsidR="00F93314" w:rsidRPr="002613FE">
        <w:rPr>
          <w:rFonts w:ascii="Helvetica" w:eastAsia="Times New Roman" w:hAnsi="Helvetica" w:cs="Times New Roman"/>
          <w:sz w:val="24"/>
          <w:szCs w:val="24"/>
          <w:lang w:val="en-US"/>
        </w:rPr>
        <w:fldChar w:fldCharType="begin"/>
      </w:r>
      <w:r w:rsidR="006B0800" w:rsidRPr="002613FE">
        <w:rPr>
          <w:rFonts w:ascii="Helvetica" w:eastAsia="Times New Roman" w:hAnsi="Helvetica" w:cs="Times New Roman"/>
          <w:sz w:val="24"/>
          <w:szCs w:val="24"/>
          <w:lang w:val="en-US"/>
        </w:rPr>
        <w:instrText xml:space="preserve"> ADDIN ZOTERO_ITEM CSL_CITATION {"citationID":"BAqVYn04","properties":{"formattedCitation":"(Wang, Gamon, Schweiger, et al., 2018)","plainCitation":"(Wang, Gamon, Schweiger, et al., 2018)","dontUpdate":true,"noteIndex":0},"citationItems":[{"id":508,"uris":["http://zotero.org/users/local/8RirLiuI/items/4Q9XUCYU"],"uri":["http://zotero.org/users/local/8RirLiuI/items/4Q9XUCYU"],"itemData":{"id":508,"type":"article-journal","abstract":"While remote sensing has increasingly been applied to estimate α biodiversity directly through optical diversity, there is a need to better understand the mechanisms behind the optical diversity-biodiversity relationship. Here, we examined the relative contributions of species richness, evenness, and composition to the spectral reflectance, and consider factors confounding the remote estimation of species diversity in a prairie ecosystem experiment at Cedar Creek Ecosystem Science Reserve, Minnesota. We collected hyperspectral reflectance of 16 prairie species using a tram-mounted imaging spectrometer, and a full-range field spectrometer with a leaf clip, and simulated plot-level images from both instruments with different species richness, evenness and composition. Two optical diversity metrics were explored: the coefficient of variation (CV) of spectral reflectance in space and classified species derived from Partial Least Squares Discriminant Analysis (PLS-DA), a spectral classification method. Both optical diversity metrics (CV and PLS-DA classified species) were affected by species richness and evenness. Diversity metrics that combined species richness and evenness together (e.g. Shannon's index) were more strongly correlated with optical diversity than either metric alone. Image-derived data were influenced by both leaf traits and canopy structure and showed larger spectral variability than leaf clip data, indicating that sampling methods influence optical diversity. Leaf and canopy traits both contributed to optical diversity, sometimes in complex or contradictory ways. Large within-species variation sometimes confounded biodiversity estimation from optical diversity, and a single species markedly altered the optical-biodiversity relationship. Biodiversity estimation from CV was strongly influenced by soil background, while estimation from PLS-DA classified species was not sensitive to soil background. These findings are consistent with recent empirical studies and demonstrate that modeling approaches can be used to explore effects of spatial scale and guide regional studies of biodiversity estimation using high spatial and spectral resolution remote sensing.","container-title":"Remote Sensing of Environment","DOI":"10.1016/j.rse.2018.04.010","ISSN":"0034-4257","journalAbbreviation":"Remote Sensing of Environment","language":"en","page":"218-228","source":"ScienceDirect","title":"Influence of species richness, evenness, and composition on optical diversity: A simulation study","title-short":"Influence of species richness, evenness, and composition on optical diversity","volume":"211","author":[{"family":"Wang","given":"Ran"},{"family":"Gamon","given":"John A."},{"family":"Schweiger","given":"Anna K."},{"family":"Cavender-Bares","given":"Jeannine"},{"family":"Townsend","given":"Philip A."},{"family":"Zygielbaum","given":"Arthur I."},{"family":"Kothari","given":"Shan"}],"issued":{"date-parts":[["2018",6,15]]}}}],"schema":"https://github.com/citation-style-language/schema/raw/master/csl-citation.json"} </w:instrText>
      </w:r>
      <w:r w:rsidR="00F93314" w:rsidRPr="002613FE">
        <w:rPr>
          <w:rFonts w:ascii="Helvetica" w:eastAsia="Times New Roman" w:hAnsi="Helvetica" w:cs="Times New Roman"/>
          <w:sz w:val="24"/>
          <w:szCs w:val="24"/>
          <w:lang w:val="en-US"/>
        </w:rPr>
        <w:fldChar w:fldCharType="separate"/>
      </w:r>
      <w:r w:rsidR="00F93314" w:rsidRPr="002613FE">
        <w:rPr>
          <w:rFonts w:ascii="Helvetica" w:eastAsia="Times New Roman" w:hAnsi="Helvetica" w:cs="Times New Roman"/>
          <w:noProof/>
          <w:sz w:val="24"/>
          <w:szCs w:val="24"/>
          <w:lang w:val="en-US"/>
        </w:rPr>
        <w:t>(Wang et al., 2018)</w:t>
      </w:r>
      <w:r w:rsidR="00F93314" w:rsidRPr="002613FE">
        <w:rPr>
          <w:rFonts w:ascii="Helvetica" w:eastAsia="Times New Roman" w:hAnsi="Helvetica" w:cs="Times New Roman"/>
          <w:sz w:val="24"/>
          <w:szCs w:val="24"/>
          <w:lang w:val="en-US"/>
        </w:rPr>
        <w:fldChar w:fldCharType="end"/>
      </w:r>
      <w:r w:rsidR="00F93314" w:rsidRPr="002613FE">
        <w:rPr>
          <w:rFonts w:ascii="Helvetica" w:eastAsia="Times New Roman" w:hAnsi="Helvetica" w:cs="Times New Roman"/>
          <w:sz w:val="24"/>
          <w:szCs w:val="24"/>
          <w:lang w:val="en-US"/>
        </w:rPr>
        <w:t>.</w:t>
      </w:r>
      <w:r w:rsidR="00426520">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If spectral variance has a higher correspondence with vegetation types, then the </w:t>
      </w:r>
      <w:r w:rsidR="00FC6E7A">
        <w:rPr>
          <w:rFonts w:ascii="Helvetica" w:eastAsia="Times New Roman" w:hAnsi="Helvetica" w:cs="Times New Roman"/>
          <w:sz w:val="24"/>
          <w:szCs w:val="24"/>
          <w:lang w:val="en-US"/>
        </w:rPr>
        <w:t xml:space="preserve">within group </w:t>
      </w:r>
      <w:r>
        <w:rPr>
          <w:rFonts w:ascii="Helvetica" w:eastAsia="Times New Roman" w:hAnsi="Helvetica" w:cs="Times New Roman"/>
          <w:sz w:val="24"/>
          <w:szCs w:val="24"/>
          <w:lang w:val="en-US"/>
        </w:rPr>
        <w:t>variation</w:t>
      </w:r>
      <w:r w:rsidR="00FC6E7A">
        <w:rPr>
          <w:rFonts w:ascii="Helvetica" w:eastAsia="Times New Roman" w:hAnsi="Helvetica" w:cs="Times New Roman"/>
          <w:sz w:val="24"/>
          <w:szCs w:val="24"/>
          <w:lang w:val="en-US"/>
        </w:rPr>
        <w:t xml:space="preserve"> is more import in predicting vegetation type than between type optical differences.</w:t>
      </w:r>
      <w:r w:rsidR="00AD2E53">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 xml:space="preserve">This would mean that the vegetation types </w:t>
      </w:r>
      <w:r w:rsidR="00DE04CA">
        <w:rPr>
          <w:rFonts w:ascii="Helvetica" w:eastAsia="Times New Roman" w:hAnsi="Helvetica" w:cs="Times New Roman"/>
          <w:sz w:val="24"/>
          <w:szCs w:val="24"/>
          <w:lang w:val="en-US"/>
        </w:rPr>
        <w:t>would discriminate based on</w:t>
      </w:r>
      <w:r w:rsidR="00AD2E53">
        <w:rPr>
          <w:rFonts w:ascii="Helvetica" w:eastAsia="Times New Roman" w:hAnsi="Helvetica" w:cs="Times New Roman"/>
          <w:sz w:val="24"/>
          <w:szCs w:val="24"/>
          <w:lang w:val="en-US"/>
        </w:rPr>
        <w:t xml:space="preserve"> overall</w:t>
      </w:r>
      <w:r w:rsidR="00DE04CA">
        <w:rPr>
          <w:rFonts w:ascii="Helvetica" w:eastAsia="Times New Roman" w:hAnsi="Helvetica" w:cs="Times New Roman"/>
          <w:sz w:val="24"/>
          <w:szCs w:val="24"/>
          <w:lang w:val="en-US"/>
        </w:rPr>
        <w:t xml:space="preserve"> spectral diversity</w:t>
      </w:r>
      <w:r w:rsidR="009C71C9">
        <w:rPr>
          <w:rFonts w:ascii="Helvetica" w:eastAsia="Times New Roman" w:hAnsi="Helvetica" w:cs="Times New Roman"/>
          <w:sz w:val="24"/>
          <w:szCs w:val="24"/>
          <w:lang w:val="en-US"/>
        </w:rPr>
        <w:t xml:space="preserve">, which is </w:t>
      </w:r>
      <w:r w:rsidR="00AD2E53">
        <w:rPr>
          <w:rFonts w:ascii="Helvetica" w:eastAsia="Times New Roman" w:hAnsi="Helvetica" w:cs="Times New Roman"/>
          <w:sz w:val="24"/>
          <w:szCs w:val="24"/>
          <w:lang w:val="en-US"/>
        </w:rPr>
        <w:t>variable at all spectral regions and</w:t>
      </w:r>
      <w:r w:rsidR="00DE04CA">
        <w:rPr>
          <w:rFonts w:ascii="Helvetica" w:eastAsia="Times New Roman" w:hAnsi="Helvetica" w:cs="Times New Roman"/>
          <w:sz w:val="24"/>
          <w:szCs w:val="24"/>
          <w:lang w:val="en-US"/>
        </w:rPr>
        <w:t xml:space="preserve"> is influenced</w:t>
      </w:r>
      <w:r w:rsidR="00AD2E53">
        <w:rPr>
          <w:rFonts w:ascii="Helvetica" w:eastAsia="Times New Roman" w:hAnsi="Helvetica" w:cs="Times New Roman"/>
          <w:sz w:val="24"/>
          <w:szCs w:val="24"/>
          <w:lang w:val="en-US"/>
        </w:rPr>
        <w:t xml:space="preserve"> by</w:t>
      </w:r>
      <w:r w:rsidR="00DE04CA">
        <w:rPr>
          <w:rFonts w:ascii="Helvetica" w:eastAsia="Times New Roman" w:hAnsi="Helvetica" w:cs="Times New Roman"/>
          <w:sz w:val="24"/>
          <w:szCs w:val="24"/>
          <w:lang w:val="en-US"/>
        </w:rPr>
        <w:t xml:space="preserve"> </w:t>
      </w:r>
      <w:r w:rsidR="00FC6E7A">
        <w:rPr>
          <w:rFonts w:ascii="Helvetica" w:eastAsia="Times New Roman" w:hAnsi="Helvetica" w:cs="Times New Roman"/>
          <w:sz w:val="24"/>
          <w:szCs w:val="24"/>
          <w:lang w:val="en-US"/>
        </w:rPr>
        <w:t>compositional differences</w:t>
      </w:r>
      <w:r w:rsidR="00DE04CA">
        <w:rPr>
          <w:rFonts w:ascii="Helvetica" w:eastAsia="Times New Roman" w:hAnsi="Helvetica" w:cs="Times New Roman"/>
          <w:sz w:val="24"/>
          <w:szCs w:val="24"/>
          <w:lang w:val="en-US"/>
        </w:rPr>
        <w:t>,</w:t>
      </w:r>
      <w:r w:rsidR="00FC6E7A">
        <w:rPr>
          <w:rFonts w:ascii="Helvetica" w:eastAsia="Times New Roman" w:hAnsi="Helvetica" w:cs="Times New Roman"/>
          <w:sz w:val="24"/>
          <w:szCs w:val="24"/>
          <w:lang w:val="en-US"/>
        </w:rPr>
        <w:t xml:space="preserve"> such as </w:t>
      </w:r>
      <w:r w:rsidR="00E56614">
        <w:rPr>
          <w:rFonts w:ascii="Helvetica" w:eastAsia="Times New Roman" w:hAnsi="Helvetica" w:cs="Times New Roman"/>
          <w:sz w:val="24"/>
          <w:szCs w:val="24"/>
          <w:lang w:val="en-US"/>
        </w:rPr>
        <w:t>biological, functional, and phylogenetic diversity</w:t>
      </w:r>
      <w:r w:rsidR="00DE04CA">
        <w:rPr>
          <w:rFonts w:ascii="Helvetica" w:eastAsia="Times New Roman" w:hAnsi="Helvetica" w:cs="Times New Roman"/>
          <w:sz w:val="24"/>
          <w:szCs w:val="24"/>
          <w:lang w:val="en-US"/>
        </w:rPr>
        <w:t>.</w:t>
      </w:r>
      <w:r w:rsidR="00DE04CA">
        <w:rPr>
          <w:rFonts w:ascii="URWPalladioL" w:hAnsi="URWPalladioL"/>
          <w:sz w:val="20"/>
          <w:szCs w:val="20"/>
        </w:rPr>
        <w:t xml:space="preserve"> </w:t>
      </w:r>
    </w:p>
    <w:p w14:paraId="3A189C08" w14:textId="77777777" w:rsidR="00AD2E53" w:rsidRDefault="00AD2E53" w:rsidP="00AD2E53">
      <w:pPr>
        <w:jc w:val="both"/>
        <w:rPr>
          <w:rFonts w:ascii="URWPalladioL" w:hAnsi="URWPalladioL"/>
          <w:sz w:val="20"/>
          <w:szCs w:val="20"/>
        </w:rPr>
      </w:pPr>
    </w:p>
    <w:p w14:paraId="3067F61F" w14:textId="65789F1D" w:rsidR="00AD2E53" w:rsidRDefault="00426520" w:rsidP="00F93314">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If the mean of spectral signatures has greater correspondence with vegetation type, </w:t>
      </w:r>
      <w:r w:rsidR="00183D1C">
        <w:rPr>
          <w:rFonts w:ascii="Helvetica" w:eastAsia="Times New Roman" w:hAnsi="Helvetica" w:cs="Times New Roman"/>
          <w:sz w:val="24"/>
          <w:szCs w:val="24"/>
          <w:lang w:val="en-US"/>
        </w:rPr>
        <w:t xml:space="preserve">this indicates that in </w:t>
      </w:r>
      <w:r w:rsidR="0073204E">
        <w:rPr>
          <w:rFonts w:ascii="Helvetica" w:eastAsia="Times New Roman" w:hAnsi="Helvetica" w:cs="Times New Roman"/>
          <w:sz w:val="24"/>
          <w:szCs w:val="24"/>
          <w:lang w:val="en-US"/>
        </w:rPr>
        <w:t>within vegetation type spectral</w:t>
      </w:r>
      <w:r w:rsidR="00183D1C">
        <w:rPr>
          <w:rFonts w:ascii="Helvetica" w:eastAsia="Times New Roman" w:hAnsi="Helvetica" w:cs="Times New Roman"/>
          <w:sz w:val="24"/>
          <w:szCs w:val="24"/>
          <w:lang w:val="en-US"/>
        </w:rPr>
        <w:t xml:space="preserve"> complexity is less important than</w:t>
      </w:r>
      <w:r w:rsidR="00A50C1B">
        <w:rPr>
          <w:rFonts w:ascii="Helvetica" w:eastAsia="Times New Roman" w:hAnsi="Helvetica" w:cs="Times New Roman"/>
          <w:sz w:val="24"/>
          <w:szCs w:val="24"/>
          <w:lang w:val="en-US"/>
        </w:rPr>
        <w:t xml:space="preserve"> </w:t>
      </w:r>
      <w:r w:rsidR="0073204E">
        <w:rPr>
          <w:rFonts w:ascii="Helvetica" w:eastAsia="Times New Roman" w:hAnsi="Helvetica" w:cs="Times New Roman"/>
          <w:sz w:val="24"/>
          <w:szCs w:val="24"/>
          <w:lang w:val="en-US"/>
        </w:rPr>
        <w:t>between-type differences in spectral signatures.</w:t>
      </w:r>
      <w:r w:rsidR="00A50C1B">
        <w:rPr>
          <w:rFonts w:ascii="Helvetica" w:eastAsia="Times New Roman" w:hAnsi="Helvetica" w:cs="Times New Roman"/>
          <w:sz w:val="24"/>
          <w:szCs w:val="24"/>
          <w:lang w:val="en-US"/>
        </w:rPr>
        <w:t xml:space="preserve"> These differences would relate to course optical differences at specific spectral regions</w:t>
      </w:r>
      <w:r w:rsidR="00AD2E53">
        <w:rPr>
          <w:rFonts w:ascii="Helvetica" w:eastAsia="Times New Roman" w:hAnsi="Helvetica" w:cs="Times New Roman"/>
          <w:sz w:val="24"/>
          <w:szCs w:val="24"/>
          <w:lang w:val="en-US"/>
        </w:rPr>
        <w:t>, resultant form a limited number of structural or chemical differences</w:t>
      </w:r>
      <w:r w:rsidR="00FC6E7A">
        <w:rPr>
          <w:rFonts w:ascii="Helvetica" w:eastAsia="Times New Roman" w:hAnsi="Helvetica" w:cs="Times New Roman"/>
          <w:sz w:val="24"/>
          <w:szCs w:val="24"/>
          <w:lang w:val="en-US"/>
        </w:rPr>
        <w:t>.</w:t>
      </w:r>
      <w:r w:rsidR="00B846CC">
        <w:rPr>
          <w:rFonts w:ascii="Helvetica" w:eastAsia="Times New Roman" w:hAnsi="Helvetica" w:cs="Times New Roman"/>
          <w:sz w:val="24"/>
          <w:szCs w:val="24"/>
          <w:lang w:val="en-US"/>
        </w:rPr>
        <w:t xml:space="preserve"> The correspondence between spectral mean and vegetation type is likely to be limited by spectral differences not being concentrated a one region of the spectrum. Spectral differences occurring at both low and high wavelengths, overall result in a in between spectral mean that similar and does not account for internal spectral complexity. </w:t>
      </w:r>
    </w:p>
    <w:p w14:paraId="36260C52" w14:textId="77777777" w:rsidR="00944C6E" w:rsidRDefault="00944C6E" w:rsidP="00F93314">
      <w:pPr>
        <w:jc w:val="both"/>
        <w:rPr>
          <w:rFonts w:ascii="Helvetica" w:eastAsia="Times New Roman" w:hAnsi="Helvetica" w:cs="Times New Roman"/>
          <w:sz w:val="24"/>
          <w:szCs w:val="24"/>
          <w:lang w:val="en-US"/>
        </w:rPr>
      </w:pPr>
    </w:p>
    <w:p w14:paraId="1FCC4E16" w14:textId="5049B7C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When ordinated</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spectral signatures will discriminate by year</w:t>
      </w:r>
      <w:r w:rsidR="006866D4" w:rsidRPr="002613FE">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due to the potential difference of reflectance measurements made by the different sensor types used in between 2018 &amp; 2019, as well variation in flowering phenology</w:t>
      </w:r>
      <w:r w:rsidRPr="002613FE">
        <w:rPr>
          <w:rFonts w:ascii="Helvetica" w:eastAsia="Times New Roman" w:hAnsi="Helvetica" w:cs="Times New Roman"/>
          <w:b/>
          <w:bCs/>
          <w:i/>
          <w:iCs/>
          <w:sz w:val="24"/>
          <w:szCs w:val="24"/>
          <w:lang w:val="en-US"/>
        </w:rPr>
        <w:t xml:space="preserve"> </w:t>
      </w:r>
      <w:r w:rsidRPr="002613FE">
        <w:rPr>
          <w:rFonts w:ascii="Helvetica" w:eastAsia="Times New Roman" w:hAnsi="Helvetica" w:cs="Times New Roman"/>
          <w:sz w:val="24"/>
          <w:szCs w:val="24"/>
          <w:lang w:val="en-US"/>
        </w:rPr>
        <w:t xml:space="preserve">and community compositions between the two years.  </w:t>
      </w:r>
    </w:p>
    <w:p w14:paraId="7BDC6C9E" w14:textId="77777777" w:rsidR="00F93314" w:rsidRPr="002613FE" w:rsidRDefault="00F93314" w:rsidP="00F93314">
      <w:pPr>
        <w:rPr>
          <w:rFonts w:ascii="Helvetica" w:hAnsi="Helvetica"/>
          <w:lang w:val="en-US"/>
        </w:rPr>
      </w:pPr>
    </w:p>
    <w:p w14:paraId="523FF1CE" w14:textId="62E1A880" w:rsidR="00F93314" w:rsidRPr="002613FE" w:rsidRDefault="00F93314" w:rsidP="00F93314">
      <w:pPr>
        <w:rPr>
          <w:rFonts w:ascii="Helvetica" w:hAnsi="Helvetica"/>
          <w:b/>
          <w:bCs/>
        </w:rPr>
      </w:pPr>
      <w:r w:rsidRPr="002613FE">
        <w:rPr>
          <w:rFonts w:ascii="Helvetica" w:hAnsi="Helvetica"/>
          <w:b/>
          <w:bCs/>
        </w:rPr>
        <w:t>2: How does spectral diversity relate to species richness, evenness, and soil-background?</w:t>
      </w:r>
    </w:p>
    <w:p w14:paraId="7A2C4C91" w14:textId="77777777" w:rsidR="00F93314" w:rsidRPr="002613FE" w:rsidRDefault="00F93314" w:rsidP="00F93314">
      <w:pPr>
        <w:rPr>
          <w:rFonts w:ascii="Helvetica" w:hAnsi="Helvetica"/>
        </w:rPr>
      </w:pPr>
    </w:p>
    <w:p w14:paraId="108243A0" w14:textId="7DA2754F" w:rsidR="00F93314" w:rsidRPr="002613FE" w:rsidRDefault="00D81E2F" w:rsidP="00F93314">
      <w:pPr>
        <w:jc w:val="both"/>
        <w:rPr>
          <w:rFonts w:ascii="Helvetica" w:eastAsia="Times New Roman" w:hAnsi="Helvetica" w:cs="Times New Roman"/>
          <w:sz w:val="24"/>
          <w:szCs w:val="24"/>
          <w:lang w:val="en-US"/>
        </w:rPr>
      </w:pPr>
      <w:r>
        <w:rPr>
          <w:rFonts w:ascii="Helvetica" w:eastAsia="Times New Roman" w:hAnsi="Helvetica" w:cs="Times New Roman"/>
          <w:b/>
          <w:bCs/>
          <w:sz w:val="24"/>
          <w:szCs w:val="24"/>
          <w:lang w:val="en-US"/>
        </w:rPr>
        <w:t>H</w:t>
      </w:r>
      <w:r w:rsidRPr="00D81E2F">
        <w:rPr>
          <w:rFonts w:ascii="Helvetica" w:eastAsia="Times New Roman" w:hAnsi="Helvetica" w:cs="Times New Roman"/>
          <w:b/>
          <w:bCs/>
          <w:sz w:val="24"/>
          <w:szCs w:val="24"/>
          <w:vertAlign w:val="subscript"/>
          <w:lang w:val="en-US"/>
        </w:rPr>
        <w:t>2</w:t>
      </w:r>
      <w:r>
        <w:rPr>
          <w:rFonts w:ascii="Helvetica" w:eastAsia="Times New Roman" w:hAnsi="Helvetica" w:cs="Times New Roman"/>
          <w:b/>
          <w:bCs/>
          <w:sz w:val="24"/>
          <w:szCs w:val="24"/>
          <w:lang w:val="en-US"/>
        </w:rPr>
        <w:t xml:space="preserve">: </w:t>
      </w:r>
      <w:r w:rsidR="00F93314" w:rsidRPr="002613FE">
        <w:rPr>
          <w:rFonts w:ascii="Helvetica" w:eastAsia="Times New Roman" w:hAnsi="Helvetica" w:cs="Times New Roman"/>
          <w:sz w:val="24"/>
          <w:szCs w:val="24"/>
          <w:lang w:val="en-US"/>
        </w:rPr>
        <w:t>Vegetation type will significantly affect spectral diversity (H</w:t>
      </w:r>
      <w:r w:rsidR="00F93314" w:rsidRPr="00CE34D2">
        <w:rPr>
          <w:rFonts w:ascii="Helvetica" w:eastAsia="Times New Roman" w:hAnsi="Helvetica" w:cs="Times New Roman"/>
          <w:sz w:val="24"/>
          <w:szCs w:val="24"/>
          <w:vertAlign w:val="subscript"/>
          <w:lang w:val="en-US"/>
        </w:rPr>
        <w:t>2a</w:t>
      </w:r>
      <w:r w:rsidR="00F93314" w:rsidRPr="002613FE">
        <w:rPr>
          <w:rFonts w:ascii="Helvetica" w:eastAsia="Times New Roman" w:hAnsi="Helvetica" w:cs="Times New Roman"/>
          <w:sz w:val="24"/>
          <w:szCs w:val="24"/>
          <w:lang w:val="en-US"/>
        </w:rPr>
        <w:t>). Higher spectral diversity will correspond with both increases in species richness (H</w:t>
      </w:r>
      <w:r w:rsidR="00F93314" w:rsidRPr="00CE34D2">
        <w:rPr>
          <w:rFonts w:ascii="Helvetica" w:eastAsia="Times New Roman" w:hAnsi="Helvetica" w:cs="Times New Roman"/>
          <w:sz w:val="24"/>
          <w:szCs w:val="24"/>
          <w:vertAlign w:val="subscript"/>
          <w:lang w:val="en-US"/>
        </w:rPr>
        <w:t>2b</w:t>
      </w:r>
      <w:r w:rsidR="00F93314" w:rsidRPr="002613FE">
        <w:rPr>
          <w:rFonts w:ascii="Helvetica" w:eastAsia="Times New Roman" w:hAnsi="Helvetica" w:cs="Times New Roman"/>
          <w:sz w:val="24"/>
          <w:szCs w:val="24"/>
          <w:lang w:val="en-US"/>
        </w:rPr>
        <w:t xml:space="preserve">) and species </w:t>
      </w:r>
      <w:r w:rsidR="00F93314" w:rsidRPr="002613FE">
        <w:rPr>
          <w:rFonts w:ascii="Helvetica" w:eastAsia="Times New Roman" w:hAnsi="Helvetica" w:cs="Times New Roman"/>
          <w:sz w:val="24"/>
          <w:szCs w:val="24"/>
          <w:lang w:val="en-US"/>
        </w:rPr>
        <w:lastRenderedPageBreak/>
        <w:t>evenness (H</w:t>
      </w:r>
      <w:r w:rsidR="00F93314" w:rsidRPr="00CE34D2">
        <w:rPr>
          <w:rFonts w:ascii="Helvetica" w:eastAsia="Times New Roman" w:hAnsi="Helvetica" w:cs="Times New Roman"/>
          <w:sz w:val="24"/>
          <w:szCs w:val="24"/>
          <w:vertAlign w:val="subscript"/>
          <w:lang w:val="en-US"/>
        </w:rPr>
        <w:t>2c</w:t>
      </w:r>
      <w:r w:rsidR="00F93314" w:rsidRPr="002613FE">
        <w:rPr>
          <w:rFonts w:ascii="Helvetica" w:eastAsia="Times New Roman" w:hAnsi="Helvetica" w:cs="Times New Roman"/>
          <w:sz w:val="24"/>
          <w:szCs w:val="24"/>
          <w:lang w:val="en-US"/>
        </w:rPr>
        <w:t xml:space="preserve">), with </w:t>
      </w:r>
      <w:r w:rsidR="00F21F94">
        <w:rPr>
          <w:rFonts w:ascii="Helvetica" w:eastAsia="Times New Roman" w:hAnsi="Helvetica" w:cs="Times New Roman"/>
          <w:sz w:val="24"/>
          <w:szCs w:val="24"/>
          <w:lang w:val="en-US"/>
        </w:rPr>
        <w:t>evenness</w:t>
      </w:r>
      <w:r w:rsidR="00F93314" w:rsidRPr="002613FE">
        <w:rPr>
          <w:rFonts w:ascii="Helvetica" w:eastAsia="Times New Roman" w:hAnsi="Helvetica" w:cs="Times New Roman"/>
          <w:sz w:val="24"/>
          <w:szCs w:val="24"/>
          <w:lang w:val="en-US"/>
        </w:rPr>
        <w:t xml:space="preserve"> having the stronger relationship</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(H</w:t>
      </w:r>
      <w:r w:rsidR="00F93314" w:rsidRPr="00CE34D2">
        <w:rPr>
          <w:rFonts w:ascii="Helvetica" w:eastAsia="Times New Roman" w:hAnsi="Helvetica" w:cs="Times New Roman"/>
          <w:sz w:val="24"/>
          <w:szCs w:val="24"/>
          <w:vertAlign w:val="subscript"/>
          <w:lang w:val="en-US"/>
        </w:rPr>
        <w:t>2d</w:t>
      </w:r>
      <w:r w:rsidR="00F93314"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w:t>
      </w:r>
      <w:r w:rsidR="00F93314" w:rsidRPr="002613FE">
        <w:rPr>
          <w:rFonts w:ascii="Helvetica" w:eastAsia="Times New Roman" w:hAnsi="Helvetica" w:cs="Times New Roman"/>
          <w:sz w:val="24"/>
          <w:szCs w:val="24"/>
          <w:lang w:val="en-US"/>
        </w:rPr>
        <w:t>Soil</w:t>
      </w:r>
      <w:r w:rsidR="00211E5F">
        <w:rPr>
          <w:rFonts w:ascii="Helvetica" w:eastAsia="Times New Roman" w:hAnsi="Helvetica" w:cs="Times New Roman"/>
          <w:sz w:val="24"/>
          <w:szCs w:val="24"/>
          <w:lang w:val="en-US"/>
        </w:rPr>
        <w:t>-</w:t>
      </w:r>
      <w:r w:rsidR="00F93314" w:rsidRPr="002613FE">
        <w:rPr>
          <w:rFonts w:ascii="Helvetica" w:eastAsia="Times New Roman" w:hAnsi="Helvetica" w:cs="Times New Roman"/>
          <w:sz w:val="24"/>
          <w:szCs w:val="24"/>
          <w:lang w:val="en-US"/>
        </w:rPr>
        <w:t>background cover will have the strongest positive influence on spectral diversity (H</w:t>
      </w:r>
      <w:r w:rsidR="00F93314" w:rsidRPr="00CE34D2">
        <w:rPr>
          <w:rFonts w:ascii="Helvetica" w:eastAsia="Times New Roman" w:hAnsi="Helvetica" w:cs="Times New Roman"/>
          <w:sz w:val="24"/>
          <w:szCs w:val="24"/>
          <w:vertAlign w:val="subscript"/>
          <w:lang w:val="en-US"/>
        </w:rPr>
        <w:t>2</w:t>
      </w:r>
      <w:r w:rsidR="00F21F94" w:rsidRPr="00CE34D2">
        <w:rPr>
          <w:rFonts w:ascii="Helvetica" w:eastAsia="Times New Roman" w:hAnsi="Helvetica" w:cs="Times New Roman"/>
          <w:sz w:val="24"/>
          <w:szCs w:val="24"/>
          <w:vertAlign w:val="subscript"/>
          <w:lang w:val="en-US"/>
        </w:rPr>
        <w:t>e</w:t>
      </w:r>
      <w:r w:rsidR="00F93314" w:rsidRPr="002613FE">
        <w:rPr>
          <w:rFonts w:ascii="Helvetica" w:eastAsia="Times New Roman" w:hAnsi="Helvetica" w:cs="Times New Roman"/>
          <w:sz w:val="24"/>
          <w:szCs w:val="24"/>
          <w:lang w:val="en-US"/>
        </w:rPr>
        <w:t xml:space="preserve">). </w:t>
      </w:r>
    </w:p>
    <w:p w14:paraId="706908CB" w14:textId="138CDAF1" w:rsidR="00F93314" w:rsidRDefault="00F93314" w:rsidP="00F93314">
      <w:pPr>
        <w:rPr>
          <w:rFonts w:ascii="Helvetica" w:hAnsi="Helvetica"/>
        </w:rPr>
      </w:pPr>
    </w:p>
    <w:p w14:paraId="1DB80B0C" w14:textId="0244321E" w:rsidR="00CE34D2" w:rsidRPr="00AD2E53" w:rsidRDefault="00CE34D2" w:rsidP="00F93314">
      <w:pPr>
        <w:rPr>
          <w:rFonts w:ascii="Helvetica" w:eastAsia="Times New Roman" w:hAnsi="Helvetica" w:cs="Times New Roman"/>
          <w:sz w:val="24"/>
          <w:szCs w:val="24"/>
          <w:lang w:val="en-US"/>
        </w:rPr>
      </w:pPr>
      <w:r>
        <w:rPr>
          <w:rFonts w:ascii="Helvetica" w:hAnsi="Helvetica"/>
          <w:b/>
          <w:bCs/>
        </w:rPr>
        <w:t>H</w:t>
      </w:r>
      <w:r>
        <w:rPr>
          <w:rFonts w:ascii="Helvetica" w:hAnsi="Helvetica"/>
          <w:b/>
          <w:bCs/>
          <w:vertAlign w:val="subscript"/>
        </w:rPr>
        <w:t>2o</w:t>
      </w:r>
      <w:r>
        <w:rPr>
          <w:rFonts w:ascii="Helvetica" w:hAnsi="Helvetica"/>
          <w:b/>
          <w:bCs/>
        </w:rPr>
        <w:t xml:space="preserve">: </w:t>
      </w:r>
      <w:r w:rsidRPr="00AD2E53">
        <w:rPr>
          <w:rFonts w:ascii="Helvetica" w:eastAsia="Times New Roman" w:hAnsi="Helvetica" w:cs="Times New Roman"/>
          <w:sz w:val="24"/>
          <w:szCs w:val="24"/>
          <w:lang w:val="en-US"/>
        </w:rPr>
        <w:t>Species richness, evenness, and soil</w:t>
      </w:r>
      <w:r w:rsidR="00211E5F" w:rsidRPr="00AD2E53">
        <w:rPr>
          <w:rFonts w:ascii="Helvetica" w:eastAsia="Times New Roman" w:hAnsi="Helvetica" w:cs="Times New Roman"/>
          <w:sz w:val="24"/>
          <w:szCs w:val="24"/>
          <w:lang w:val="en-US"/>
        </w:rPr>
        <w:t>-</w:t>
      </w:r>
      <w:r w:rsidRPr="00AD2E53">
        <w:rPr>
          <w:rFonts w:ascii="Helvetica" w:eastAsia="Times New Roman" w:hAnsi="Helvetica" w:cs="Times New Roman"/>
          <w:sz w:val="24"/>
          <w:szCs w:val="24"/>
          <w:lang w:val="en-US"/>
        </w:rPr>
        <w:t xml:space="preserve">background have no effect on spectral diversity, with no visible relationship observed. </w:t>
      </w:r>
    </w:p>
    <w:p w14:paraId="5375D92F" w14:textId="77777777" w:rsidR="00CE34D2" w:rsidRPr="00CE34D2" w:rsidRDefault="00CE34D2" w:rsidP="00F93314">
      <w:pPr>
        <w:rPr>
          <w:rFonts w:ascii="Helvetica" w:hAnsi="Helvetica"/>
        </w:rPr>
      </w:pPr>
    </w:p>
    <w:p w14:paraId="1C8A0DF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30FC05D1" w14:textId="77777777" w:rsidR="00F93314" w:rsidRPr="002613FE" w:rsidRDefault="00F93314" w:rsidP="00F93314">
      <w:pPr>
        <w:rPr>
          <w:rFonts w:ascii="Helvetica" w:hAnsi="Helvetica"/>
          <w:u w:val="single"/>
        </w:rPr>
      </w:pPr>
    </w:p>
    <w:p w14:paraId="40650681" w14:textId="110BF916" w:rsidR="00F21F94"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increases in richness and evenness correlate with higher observed spectral diversity, across an array of different grassland/prairie habitats </w:t>
      </w:r>
      <w:r w:rsidRPr="002613FE">
        <w:rPr>
          <w:rFonts w:ascii="Helvetica" w:eastAsia="Times New Roman" w:hAnsi="Helvetica" w:cs="Times New Roman"/>
          <w:sz w:val="24"/>
          <w:szCs w:val="24"/>
          <w:lang w:val="en-US"/>
        </w:rPr>
        <w:fldChar w:fldCharType="begin"/>
      </w:r>
      <w:r w:rsidRPr="002613FE">
        <w:rPr>
          <w:rFonts w:ascii="Helvetica" w:eastAsia="Times New Roman" w:hAnsi="Helvetica" w:cs="Times New Roman"/>
          <w:sz w:val="24"/>
          <w:szCs w:val="24"/>
          <w:lang w:val="en-US"/>
        </w:rPr>
        <w:instrText xml:space="preserve"> ADDIN ZOTERO_ITEM CSL_CITATION {"citationID":"FmCY06m6","properties":{"formattedCitation":"(Cavender\\uc0\\u8208{}Bares et al., 2017; Schweiger et al., 2017, 2018; Wang, Gamon, Cavender-Bares, et al., 2018a; Wang and Gamon, 2019)","plainCitation":"(Cavender‐Bares et al., 2017; Schweiger et al., 2017, 2018; Wang, Gamon, Cavender-Bares, et al., 2018a; Wang and Gamon, 2019)","noteIndex":0},"citationItems":[{"id":495,"uris":["http://zotero.org/users/local/8RirLiuI/items/2F4VJI9P"],"uri":["http://zotero.org/users/local/8RirLiuI/items/2F4VJI9P"],"itemData":{"id":495,"type":"article-journal","container-title":"American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A."}],"issued":{"date-parts":[["2018",6]]}}},{"id":458,"uris":["http://zotero.org/users/local/8RirLiuI/items/3HB2Y9DQ"],"uri":["http://zotero.org/users/local/8RirLiuI/items/3HB2Y9DQ"],"itemData":{"id":458,"type":"article-journal","container-title":"Ecological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I."}],"issued":{"date-parts":[["2018",3]]}}},{"id":493,"uris":["http://zotero.org/users/local/8RirLiuI/items/TKJ9LPCV"],"uri":["http://zotero.org/users/local/8RirLiuI/items/TKJ9LPCV"],"itemData":{"id":493,"type":"article-journal","abstract":"Biodiversity is essential to healthy ecosystem function, influencing productivity and resilience to disturbance. Biodiversity loss endangers essential ecosystem services and risks unacceptable environmental consequences. Global biodiversity observations are needed to provide a better understanding of the distribution of biodiversity, to better identify high priority areas for conservation and to help maintain essential ecosystem goods and services. Traditional in situ biodiversity monitoring is limited in time and space and is usually a costly and time-consuming enterprise. Remote sensing can provide data over a large area in a consistent, objective manner and has been used to detect plant biodiversity in a range of ecosystems, typically based on relating spectral properties to the distribution of habitat, species or functional groups. Recent years have witnessed the emergence of methods using imaging spectroscopy to assess biodiversity via plant traits or spectral information content. However, questions regarding the complex drivers of plant optical properties and the scale dependence of spectral diversity – biodiversity relationship confound diversity monitoring using remote sensing and must first be better understood before these methods can be operationally applied. To address some of these topics, we (1) review the history of remote sensing approaches in biodiversity estimation, summarizing the pros and cons of different methods, (2) illustrate successes and major gaps of remote sensing of biodiversity, and (3) identify promising future directions. We focus on emerging methods using spectral diversity (optical diversity) as a proxy for terrestrial plant diversity that offer to revolutionize the study of diversity in its different dimensions (phylogenetic, taxonomic, and functional diversity) from remote sensing. We also discuss remaining knowledge gaps and ways spectral diversity might be effectively integrated into a global biodiversity monitoring system, bridging a gap between ecology and remote sensing.","container-title":"Remote Sensing of Environment","DOI":"10.1016/j.rse.2019.111218","ISSN":"0034-4257","journalAbbreviation":"Remote Sensing of Environment","language":"en","page":"111218","source":"ScienceDirect","title":"Remote sensing of terrestrial plant biodiversity","volume":"231","author":[{"family":"Wang","given":"Ran"},{"family":"Gamon","given":"John A."}],"issued":{"date-parts":[["2019",9,15]]}}}],"schema":"https://github.com/citation-style-language/schema/raw/master/csl-citation.json"}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Pr="002613FE">
        <w:rPr>
          <w:rFonts w:ascii="Helvetica" w:eastAsia="Times New Roman" w:hAnsi="Helvetica" w:cs="Times New Roman"/>
          <w:sz w:val="24"/>
          <w:szCs w:val="24"/>
          <w:lang w:val="en-US"/>
        </w:rPr>
        <w:t>(Cavender‐Bares et al., 2017; Schweiger et al., 2017, 2018; Wang, Gamon, Cavender-Bares, et al., 2018a; Wang and Gamon, 2019)</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w:t>
      </w:r>
      <w:r w:rsidR="00F21F94">
        <w:rPr>
          <w:rFonts w:ascii="Helvetica" w:eastAsia="Times New Roman" w:hAnsi="Helvetica" w:cs="Times New Roman"/>
          <w:sz w:val="24"/>
          <w:szCs w:val="24"/>
          <w:lang w:val="en-US"/>
        </w:rPr>
        <w:t xml:space="preserve"> I predict</w:t>
      </w:r>
      <w:r w:rsidRPr="002613FE">
        <w:rPr>
          <w:rFonts w:ascii="Helvetica" w:eastAsia="Times New Roman" w:hAnsi="Helvetica" w:cs="Times New Roman"/>
          <w:sz w:val="24"/>
          <w:szCs w:val="24"/>
          <w:lang w:val="en-US"/>
        </w:rPr>
        <w:t xml:space="preserve"> </w:t>
      </w:r>
      <w:r w:rsidR="00F21F94">
        <w:rPr>
          <w:rFonts w:ascii="Helvetica" w:eastAsia="Times New Roman" w:hAnsi="Helvetica" w:cs="Times New Roman"/>
          <w:sz w:val="24"/>
          <w:szCs w:val="24"/>
          <w:lang w:val="en-US"/>
        </w:rPr>
        <w:t>evenness will have larger correspondence with spectral diversity, as more even</w:t>
      </w:r>
      <w:r w:rsidR="00547321">
        <w:rPr>
          <w:rFonts w:ascii="Helvetica" w:eastAsia="Times New Roman" w:hAnsi="Helvetica" w:cs="Times New Roman"/>
          <w:sz w:val="24"/>
          <w:szCs w:val="24"/>
          <w:lang w:val="en-US"/>
        </w:rPr>
        <w:t xml:space="preserve"> representation</w:t>
      </w:r>
      <w:r w:rsidR="00216327">
        <w:rPr>
          <w:rFonts w:ascii="Helvetica" w:eastAsia="Times New Roman" w:hAnsi="Helvetica" w:cs="Times New Roman"/>
          <w:sz w:val="24"/>
          <w:szCs w:val="24"/>
          <w:lang w:val="en-US"/>
        </w:rPr>
        <w:t>s</w:t>
      </w:r>
      <w:r w:rsidR="00547321">
        <w:rPr>
          <w:rFonts w:ascii="Helvetica" w:eastAsia="Times New Roman" w:hAnsi="Helvetica" w:cs="Times New Roman"/>
          <w:sz w:val="24"/>
          <w:szCs w:val="24"/>
          <w:lang w:val="en-US"/>
        </w:rPr>
        <w:t xml:space="preserve"> of species </w:t>
      </w:r>
      <w:r w:rsidR="00216327">
        <w:rPr>
          <w:rFonts w:ascii="Helvetica" w:eastAsia="Times New Roman" w:hAnsi="Helvetica" w:cs="Times New Roman"/>
          <w:sz w:val="24"/>
          <w:szCs w:val="24"/>
          <w:lang w:val="en-US"/>
        </w:rPr>
        <w:t>are</w:t>
      </w:r>
      <w:r w:rsidR="00547321">
        <w:rPr>
          <w:rFonts w:ascii="Helvetica" w:eastAsia="Times New Roman" w:hAnsi="Helvetica" w:cs="Times New Roman"/>
          <w:sz w:val="24"/>
          <w:szCs w:val="24"/>
          <w:lang w:val="en-US"/>
        </w:rPr>
        <w:t xml:space="preserve"> likely to increase the detection of </w:t>
      </w:r>
      <w:r w:rsidR="00186D47">
        <w:rPr>
          <w:rFonts w:ascii="Helvetica" w:eastAsia="Times New Roman" w:hAnsi="Helvetica" w:cs="Times New Roman"/>
          <w:sz w:val="24"/>
          <w:szCs w:val="24"/>
          <w:lang w:val="en-US"/>
        </w:rPr>
        <w:t xml:space="preserve">the </w:t>
      </w:r>
      <w:r w:rsidR="00547321">
        <w:rPr>
          <w:rFonts w:ascii="Helvetica" w:eastAsia="Times New Roman" w:hAnsi="Helvetica" w:cs="Times New Roman"/>
          <w:sz w:val="24"/>
          <w:szCs w:val="24"/>
          <w:lang w:val="en-US"/>
        </w:rPr>
        <w:t>variable chemical and physical</w:t>
      </w:r>
      <w:r w:rsidR="00F21F94">
        <w:rPr>
          <w:rFonts w:ascii="Helvetica" w:eastAsia="Times New Roman" w:hAnsi="Helvetica" w:cs="Times New Roman"/>
          <w:sz w:val="24"/>
          <w:szCs w:val="24"/>
          <w:lang w:val="en-US"/>
        </w:rPr>
        <w:t xml:space="preserve"> </w:t>
      </w:r>
      <w:r w:rsidR="00547321">
        <w:rPr>
          <w:rFonts w:ascii="Helvetica" w:eastAsia="Times New Roman" w:hAnsi="Helvetica" w:cs="Times New Roman"/>
          <w:sz w:val="24"/>
          <w:szCs w:val="24"/>
          <w:lang w:val="en-US"/>
        </w:rPr>
        <w:t xml:space="preserve">structures </w:t>
      </w:r>
      <w:r w:rsidR="002B24A6">
        <w:rPr>
          <w:rFonts w:ascii="Helvetica" w:eastAsia="Times New Roman" w:hAnsi="Helvetica" w:cs="Times New Roman"/>
          <w:sz w:val="24"/>
          <w:szCs w:val="24"/>
          <w:lang w:val="en-US"/>
        </w:rPr>
        <w:t>that ultimately influence</w:t>
      </w:r>
      <w:r w:rsidR="00F21F94">
        <w:rPr>
          <w:rFonts w:ascii="Helvetica" w:eastAsia="Times New Roman" w:hAnsi="Helvetica" w:cs="Times New Roman"/>
          <w:sz w:val="24"/>
          <w:szCs w:val="24"/>
          <w:lang w:val="en-US"/>
        </w:rPr>
        <w:t xml:space="preserve"> spectral diversity</w:t>
      </w:r>
      <w:r w:rsidR="00547321">
        <w:rPr>
          <w:rFonts w:ascii="Helvetica" w:eastAsia="Times New Roman" w:hAnsi="Helvetica" w:cs="Times New Roman"/>
          <w:sz w:val="24"/>
          <w:szCs w:val="24"/>
          <w:lang w:val="en-US"/>
        </w:rPr>
        <w:t>. If richness has larger correspondence to spectral diversity, this indicates that</w:t>
      </w:r>
      <w:r w:rsidR="002B24A6">
        <w:rPr>
          <w:rFonts w:ascii="Helvetica" w:eastAsia="Times New Roman" w:hAnsi="Helvetica" w:cs="Times New Roman"/>
          <w:sz w:val="24"/>
          <w:szCs w:val="24"/>
          <w:lang w:val="en-US"/>
        </w:rPr>
        <w:t xml:space="preserve"> 1) sensor resolution is </w:t>
      </w:r>
      <w:r w:rsidR="008F4397">
        <w:rPr>
          <w:rFonts w:ascii="Helvetica" w:eastAsia="Times New Roman" w:hAnsi="Helvetica" w:cs="Times New Roman"/>
          <w:sz w:val="24"/>
          <w:szCs w:val="24"/>
          <w:lang w:val="en-US"/>
        </w:rPr>
        <w:t>sensitive enough for the</w:t>
      </w:r>
      <w:r w:rsidR="002B24A6">
        <w:rPr>
          <w:rFonts w:ascii="Helvetica" w:eastAsia="Times New Roman" w:hAnsi="Helvetica" w:cs="Times New Roman"/>
          <w:sz w:val="24"/>
          <w:szCs w:val="24"/>
          <w:lang w:val="en-US"/>
        </w:rPr>
        <w:t xml:space="preserve"> detect additional species, (potentially</w:t>
      </w:r>
      <w:r w:rsidR="00547321">
        <w:rPr>
          <w:rFonts w:ascii="Helvetica" w:eastAsia="Times New Roman" w:hAnsi="Helvetica" w:cs="Times New Roman"/>
          <w:sz w:val="24"/>
          <w:szCs w:val="24"/>
          <w:lang w:val="en-US"/>
        </w:rPr>
        <w:t xml:space="preserve"> even </w:t>
      </w:r>
      <w:r w:rsidR="00844DBB">
        <w:rPr>
          <w:rFonts w:ascii="Helvetica" w:eastAsia="Times New Roman" w:hAnsi="Helvetica" w:cs="Times New Roman"/>
          <w:sz w:val="24"/>
          <w:szCs w:val="24"/>
          <w:lang w:val="en-US"/>
        </w:rPr>
        <w:t>when</w:t>
      </w:r>
      <w:r w:rsidR="00547321">
        <w:rPr>
          <w:rFonts w:ascii="Helvetica" w:eastAsia="Times New Roman" w:hAnsi="Helvetica" w:cs="Times New Roman"/>
          <w:sz w:val="24"/>
          <w:szCs w:val="24"/>
          <w:lang w:val="en-US"/>
        </w:rPr>
        <w:t xml:space="preserve"> at low </w:t>
      </w:r>
      <w:r w:rsidR="002B24A6">
        <w:rPr>
          <w:rFonts w:ascii="Helvetica" w:eastAsia="Times New Roman" w:hAnsi="Helvetica" w:cs="Times New Roman"/>
          <w:sz w:val="24"/>
          <w:szCs w:val="24"/>
          <w:lang w:val="en-US"/>
        </w:rPr>
        <w:t>relative abundances</w:t>
      </w:r>
      <w:r w:rsidR="00186D47">
        <w:rPr>
          <w:rFonts w:ascii="Helvetica" w:eastAsia="Times New Roman" w:hAnsi="Helvetica" w:cs="Times New Roman"/>
          <w:sz w:val="24"/>
          <w:szCs w:val="24"/>
          <w:lang w:val="en-US"/>
        </w:rPr>
        <w:t>)</w:t>
      </w:r>
      <w:r w:rsidR="002B24A6">
        <w:rPr>
          <w:rFonts w:ascii="Helvetica" w:eastAsia="Times New Roman" w:hAnsi="Helvetica" w:cs="Times New Roman"/>
          <w:sz w:val="24"/>
          <w:szCs w:val="24"/>
          <w:lang w:val="en-US"/>
        </w:rPr>
        <w:t xml:space="preserve"> and</w:t>
      </w:r>
      <w:r w:rsidR="00547321">
        <w:rPr>
          <w:rFonts w:ascii="Helvetica" w:eastAsia="Times New Roman" w:hAnsi="Helvetica" w:cs="Times New Roman"/>
          <w:sz w:val="24"/>
          <w:szCs w:val="24"/>
          <w:lang w:val="en-US"/>
        </w:rPr>
        <w:t xml:space="preserve"> </w:t>
      </w:r>
      <w:r w:rsidR="002B24A6">
        <w:rPr>
          <w:rFonts w:ascii="Helvetica" w:eastAsia="Times New Roman" w:hAnsi="Helvetica" w:cs="Times New Roman"/>
          <w:sz w:val="24"/>
          <w:szCs w:val="24"/>
          <w:lang w:val="en-US"/>
        </w:rPr>
        <w:t>2)</w:t>
      </w:r>
      <w:r w:rsidR="00844DBB">
        <w:rPr>
          <w:rFonts w:ascii="Helvetica" w:eastAsia="Times New Roman" w:hAnsi="Helvetica" w:cs="Times New Roman"/>
          <w:sz w:val="24"/>
          <w:szCs w:val="24"/>
          <w:lang w:val="en-US"/>
        </w:rPr>
        <w:t xml:space="preserve"> this</w:t>
      </w:r>
      <w:r w:rsidR="002B24A6">
        <w:rPr>
          <w:rFonts w:ascii="Helvetica" w:eastAsia="Times New Roman" w:hAnsi="Helvetica" w:cs="Times New Roman"/>
          <w:sz w:val="24"/>
          <w:szCs w:val="24"/>
          <w:lang w:val="en-US"/>
        </w:rPr>
        <w:t xml:space="preserve"> presence of additional species sufficient to significantly increase spectral diversity. </w:t>
      </w:r>
    </w:p>
    <w:p w14:paraId="58D714CE" w14:textId="77777777" w:rsidR="00F21F94" w:rsidRDefault="00F21F94" w:rsidP="00F93314">
      <w:pPr>
        <w:rPr>
          <w:rFonts w:ascii="Helvetica" w:eastAsia="Times New Roman" w:hAnsi="Helvetica" w:cs="Times New Roman"/>
          <w:sz w:val="24"/>
          <w:szCs w:val="24"/>
          <w:lang w:val="en-US"/>
        </w:rPr>
      </w:pPr>
    </w:p>
    <w:p w14:paraId="4F77EDB4" w14:textId="680ADF37" w:rsidR="00F93314" w:rsidRDefault="00B85CB2" w:rsidP="00F93314">
      <w:pPr>
        <w:rPr>
          <w:rFonts w:ascii="Helvetica" w:eastAsia="Times New Roman" w:hAnsi="Helvetica" w:cs="Times New Roman"/>
          <w:sz w:val="24"/>
          <w:szCs w:val="24"/>
          <w:lang w:val="en-US"/>
        </w:rPr>
      </w:pPr>
      <w:r>
        <w:rPr>
          <w:rFonts w:ascii="Helvetica" w:eastAsia="Times New Roman" w:hAnsi="Helvetica" w:cs="Times New Roman"/>
          <w:sz w:val="24"/>
          <w:szCs w:val="24"/>
          <w:lang w:val="en-US"/>
        </w:rPr>
        <w:t>I predict that s</w:t>
      </w:r>
      <w:r w:rsidR="00F93314" w:rsidRPr="002613FE">
        <w:rPr>
          <w:rFonts w:ascii="Helvetica" w:eastAsia="Times New Roman" w:hAnsi="Helvetica" w:cs="Times New Roman"/>
          <w:sz w:val="24"/>
          <w:szCs w:val="24"/>
          <w:lang w:val="en-US"/>
        </w:rPr>
        <w:t>oi</w:t>
      </w:r>
      <w:r w:rsidR="00211E5F">
        <w:rPr>
          <w:rFonts w:ascii="Helvetica" w:eastAsia="Times New Roman" w:hAnsi="Helvetica" w:cs="Times New Roman"/>
          <w:sz w:val="24"/>
          <w:szCs w:val="24"/>
          <w:lang w:val="en-US"/>
        </w:rPr>
        <w:t>l-</w:t>
      </w:r>
      <w:r w:rsidR="00F93314" w:rsidRPr="002613FE">
        <w:rPr>
          <w:rFonts w:ascii="Helvetica" w:eastAsia="Times New Roman" w:hAnsi="Helvetica" w:cs="Times New Roman"/>
          <w:sz w:val="24"/>
          <w:szCs w:val="24"/>
          <w:lang w:val="en-US"/>
        </w:rPr>
        <w:t xml:space="preserve">background is </w:t>
      </w:r>
      <w:r w:rsidR="00CC77DE">
        <w:rPr>
          <w:rFonts w:ascii="Helvetica" w:eastAsia="Times New Roman" w:hAnsi="Helvetica" w:cs="Times New Roman"/>
          <w:sz w:val="24"/>
          <w:szCs w:val="24"/>
          <w:lang w:val="en-US"/>
        </w:rPr>
        <w:t>the</w:t>
      </w:r>
      <w:r w:rsidR="00F93314" w:rsidRPr="002613FE">
        <w:rPr>
          <w:rFonts w:ascii="Helvetica" w:eastAsia="Times New Roman" w:hAnsi="Helvetica" w:cs="Times New Roman"/>
          <w:sz w:val="24"/>
          <w:szCs w:val="24"/>
          <w:lang w:val="en-US"/>
        </w:rPr>
        <w:t xml:space="preserve"> </w:t>
      </w:r>
      <w:r>
        <w:rPr>
          <w:rFonts w:ascii="Helvetica" w:eastAsia="Times New Roman" w:hAnsi="Helvetica" w:cs="Times New Roman"/>
          <w:sz w:val="24"/>
          <w:szCs w:val="24"/>
          <w:lang w:val="en-US"/>
        </w:rPr>
        <w:t xml:space="preserve">strongest </w:t>
      </w:r>
      <w:r w:rsidR="00F93314" w:rsidRPr="002613FE">
        <w:rPr>
          <w:rFonts w:ascii="Helvetica" w:eastAsia="Times New Roman" w:hAnsi="Helvetica" w:cs="Times New Roman"/>
          <w:sz w:val="24"/>
          <w:szCs w:val="24"/>
          <w:lang w:val="en-US"/>
        </w:rPr>
        <w:t>predictor of spectral diversity, as soil</w:t>
      </w:r>
      <w:r w:rsidR="00186D47">
        <w:rPr>
          <w:rFonts w:ascii="Helvetica" w:eastAsia="Times New Roman" w:hAnsi="Helvetica" w:cs="Times New Roman"/>
          <w:sz w:val="24"/>
          <w:szCs w:val="24"/>
          <w:lang w:val="en-US"/>
        </w:rPr>
        <w:t xml:space="preserve"> has distinctly different reflectance than </w:t>
      </w:r>
      <w:r w:rsidR="00F93314" w:rsidRPr="002613FE">
        <w:rPr>
          <w:rFonts w:ascii="Helvetica" w:eastAsia="Times New Roman" w:hAnsi="Helvetica" w:cs="Times New Roman"/>
          <w:sz w:val="24"/>
          <w:szCs w:val="24"/>
          <w:lang w:val="en-US"/>
        </w:rPr>
        <w:t>vegetation (</w:t>
      </w:r>
      <w:proofErr w:type="spellStart"/>
      <w:r w:rsidR="00F93314" w:rsidRPr="002613FE">
        <w:rPr>
          <w:rFonts w:ascii="Helvetica" w:eastAsia="Times New Roman" w:hAnsi="Helvetica" w:cs="Times New Roman"/>
          <w:sz w:val="24"/>
          <w:szCs w:val="24"/>
          <w:lang w:val="en-US"/>
        </w:rPr>
        <w:t>Gholizadeh</w:t>
      </w:r>
      <w:proofErr w:type="spellEnd"/>
      <w:r w:rsidR="00F93314" w:rsidRPr="002613FE">
        <w:rPr>
          <w:rFonts w:ascii="Helvetica" w:eastAsia="Times New Roman" w:hAnsi="Helvetica" w:cs="Times New Roman"/>
          <w:sz w:val="24"/>
          <w:szCs w:val="24"/>
          <w:lang w:val="en-US"/>
        </w:rPr>
        <w:t xml:space="preserve"> et al., 2018)</w:t>
      </w:r>
      <w:r w:rsidR="00844DBB">
        <w:rPr>
          <w:rFonts w:ascii="Helvetica" w:eastAsia="Times New Roman" w:hAnsi="Helvetica" w:cs="Times New Roman"/>
          <w:sz w:val="24"/>
          <w:szCs w:val="24"/>
          <w:lang w:val="en-US"/>
        </w:rPr>
        <w:t>.</w:t>
      </w:r>
      <w:r>
        <w:rPr>
          <w:rFonts w:ascii="Helvetica" w:eastAsia="Times New Roman" w:hAnsi="Helvetica" w:cs="Times New Roman"/>
          <w:sz w:val="24"/>
          <w:szCs w:val="24"/>
          <w:lang w:val="en-US"/>
        </w:rPr>
        <w:t xml:space="preserve"> </w:t>
      </w:r>
      <w:r w:rsidR="00232FAE">
        <w:rPr>
          <w:rFonts w:ascii="Helvetica" w:eastAsia="Times New Roman" w:hAnsi="Helvetica" w:cs="Times New Roman"/>
          <w:sz w:val="24"/>
          <w:szCs w:val="24"/>
          <w:lang w:val="en-US"/>
        </w:rPr>
        <w:t>Furthermore, s</w:t>
      </w:r>
      <w:r>
        <w:rPr>
          <w:rFonts w:ascii="Helvetica" w:eastAsia="Times New Roman" w:hAnsi="Helvetica" w:cs="Times New Roman"/>
          <w:sz w:val="24"/>
          <w:szCs w:val="24"/>
          <w:lang w:val="en-US"/>
        </w:rPr>
        <w:t xml:space="preserve">oils reflectance is variable depending on local microclimatic conditions such as moisture and roughness. </w:t>
      </w:r>
      <w:r w:rsidR="00CC77DE">
        <w:rPr>
          <w:rFonts w:ascii="Helvetica" w:eastAsia="Times New Roman" w:hAnsi="Helvetica" w:cs="Times New Roman"/>
          <w:sz w:val="24"/>
          <w:szCs w:val="24"/>
          <w:lang w:val="en-US"/>
        </w:rPr>
        <w:t xml:space="preserve">This potential for plot level variability therefor </w:t>
      </w:r>
      <w:r w:rsidR="00385C21">
        <w:rPr>
          <w:rFonts w:ascii="Helvetica" w:eastAsia="Times New Roman" w:hAnsi="Helvetica" w:cs="Times New Roman"/>
          <w:sz w:val="24"/>
          <w:szCs w:val="24"/>
          <w:lang w:val="en-US"/>
        </w:rPr>
        <w:t xml:space="preserve">can alter spectral signatures in more complex ways, resulting </w:t>
      </w:r>
      <w:r w:rsidR="00CC77DE">
        <w:rPr>
          <w:rFonts w:ascii="Helvetica" w:eastAsia="Times New Roman" w:hAnsi="Helvetica" w:cs="Times New Roman"/>
          <w:sz w:val="24"/>
          <w:szCs w:val="24"/>
          <w:lang w:val="en-US"/>
        </w:rPr>
        <w:t>having</w:t>
      </w:r>
      <w:r w:rsidR="00385C21">
        <w:rPr>
          <w:rFonts w:ascii="Helvetica" w:eastAsia="Times New Roman" w:hAnsi="Helvetica" w:cs="Times New Roman"/>
          <w:sz w:val="24"/>
          <w:szCs w:val="24"/>
          <w:lang w:val="en-US"/>
        </w:rPr>
        <w:t xml:space="preserve"> soil having the</w:t>
      </w:r>
      <w:r w:rsidR="00CC77DE">
        <w:rPr>
          <w:rFonts w:ascii="Helvetica" w:eastAsia="Times New Roman" w:hAnsi="Helvetica" w:cs="Times New Roman"/>
          <w:sz w:val="24"/>
          <w:szCs w:val="24"/>
          <w:lang w:val="en-US"/>
        </w:rPr>
        <w:t xml:space="preserve"> largest correspondence with </w:t>
      </w:r>
      <w:r>
        <w:rPr>
          <w:rFonts w:ascii="Helvetica" w:eastAsia="Times New Roman" w:hAnsi="Helvetica" w:cs="Times New Roman"/>
          <w:sz w:val="24"/>
          <w:szCs w:val="24"/>
          <w:lang w:val="en-US"/>
        </w:rPr>
        <w:t xml:space="preserve">spectral diversity. </w:t>
      </w:r>
    </w:p>
    <w:p w14:paraId="7F033671" w14:textId="77777777" w:rsidR="00844DBB" w:rsidRPr="00844DBB" w:rsidRDefault="00844DBB" w:rsidP="00F93314">
      <w:pPr>
        <w:rPr>
          <w:rFonts w:ascii="Helvetica" w:eastAsia="Times New Roman" w:hAnsi="Helvetica" w:cs="Times New Roman"/>
          <w:sz w:val="24"/>
          <w:szCs w:val="24"/>
        </w:rPr>
      </w:pPr>
    </w:p>
    <w:p w14:paraId="46E6F6DF" w14:textId="77777777" w:rsidR="00F93314" w:rsidRPr="002613FE" w:rsidRDefault="00F93314" w:rsidP="00F93314">
      <w:pPr>
        <w:rPr>
          <w:rFonts w:ascii="Helvetica" w:hAnsi="Helvetica"/>
        </w:rPr>
      </w:pPr>
    </w:p>
    <w:p w14:paraId="70888CBF" w14:textId="65806F32" w:rsidR="00CB152F" w:rsidRPr="008D72B1" w:rsidRDefault="00F93314" w:rsidP="00F93314">
      <w:pPr>
        <w:rPr>
          <w:rFonts w:ascii="Helvetica" w:hAnsi="Helvetica"/>
          <w:b/>
          <w:bCs/>
        </w:rPr>
      </w:pPr>
      <w:r w:rsidRPr="002F2876">
        <w:rPr>
          <w:rFonts w:ascii="Helvetica" w:hAnsi="Helvetica"/>
          <w:b/>
          <w:bCs/>
        </w:rPr>
        <w:t xml:space="preserve">3: </w:t>
      </w:r>
      <w:r w:rsidR="00D821D2" w:rsidRPr="008D72B1">
        <w:rPr>
          <w:rFonts w:ascii="Helvetica" w:hAnsi="Helvetica"/>
          <w:b/>
          <w:bCs/>
        </w:rPr>
        <w:t>D</w:t>
      </w:r>
      <w:r w:rsidR="00611A62" w:rsidRPr="008D72B1">
        <w:rPr>
          <w:rFonts w:ascii="Helvetica" w:hAnsi="Helvetica"/>
          <w:b/>
          <w:bCs/>
        </w:rPr>
        <w:t xml:space="preserve">oes band selection </w:t>
      </w:r>
      <w:r w:rsidR="008D72B1" w:rsidRPr="008D72B1">
        <w:rPr>
          <w:rFonts w:ascii="Helvetica" w:hAnsi="Helvetica"/>
          <w:b/>
          <w:bCs/>
        </w:rPr>
        <w:t>influence</w:t>
      </w:r>
      <w:r w:rsidR="00A92F58" w:rsidRPr="008D72B1">
        <w:rPr>
          <w:rFonts w:ascii="Helvetica" w:hAnsi="Helvetica"/>
          <w:b/>
          <w:bCs/>
        </w:rPr>
        <w:t xml:space="preserve"> </w:t>
      </w:r>
      <w:r w:rsidR="008D72B1" w:rsidRPr="008D72B1">
        <w:rPr>
          <w:rFonts w:ascii="Helvetica" w:hAnsi="Helvetica"/>
          <w:b/>
          <w:bCs/>
        </w:rPr>
        <w:t>correspondence</w:t>
      </w:r>
      <w:r w:rsidR="00D821D2" w:rsidRPr="008D72B1">
        <w:rPr>
          <w:rFonts w:ascii="Helvetica" w:hAnsi="Helvetica"/>
          <w:b/>
          <w:bCs/>
        </w:rPr>
        <w:t xml:space="preserve"> between</w:t>
      </w:r>
      <w:r w:rsidR="00A92F58" w:rsidRPr="008D72B1">
        <w:rPr>
          <w:rFonts w:ascii="Helvetica" w:hAnsi="Helvetica"/>
          <w:b/>
          <w:bCs/>
        </w:rPr>
        <w:t xml:space="preserve"> spectral diversity </w:t>
      </w:r>
      <w:r w:rsidR="00D821D2" w:rsidRPr="008D72B1">
        <w:rPr>
          <w:rFonts w:ascii="Helvetica" w:hAnsi="Helvetica"/>
          <w:b/>
          <w:bCs/>
        </w:rPr>
        <w:t>and</w:t>
      </w:r>
      <w:r w:rsidR="00A92F58" w:rsidRPr="008D72B1">
        <w:rPr>
          <w:rFonts w:ascii="Helvetica" w:hAnsi="Helvetica"/>
          <w:b/>
          <w:bCs/>
        </w:rPr>
        <w:t xml:space="preserve"> vegetation types </w:t>
      </w:r>
    </w:p>
    <w:p w14:paraId="1FE7BC2B" w14:textId="38FEFE8D" w:rsidR="00EC123C" w:rsidRDefault="00EC123C" w:rsidP="00F93314">
      <w:pPr>
        <w:rPr>
          <w:rFonts w:ascii="Helvetica" w:hAnsi="Helvetica"/>
          <w:b/>
          <w:bCs/>
        </w:rPr>
      </w:pPr>
    </w:p>
    <w:p w14:paraId="29782DA8" w14:textId="1AD14EDD" w:rsidR="00D05DD0" w:rsidRDefault="00D81E2F" w:rsidP="00F93314">
      <w:pPr>
        <w:rPr>
          <w:rFonts w:ascii="Helvetica" w:hAnsi="Helvetica"/>
        </w:rPr>
      </w:pPr>
      <w:r>
        <w:rPr>
          <w:rFonts w:ascii="Helvetica" w:hAnsi="Helvetica"/>
          <w:b/>
          <w:bCs/>
        </w:rPr>
        <w:t>H</w:t>
      </w:r>
      <w:r w:rsidRPr="00D81E2F">
        <w:rPr>
          <w:rFonts w:ascii="Helvetica" w:hAnsi="Helvetica"/>
          <w:b/>
          <w:bCs/>
          <w:vertAlign w:val="subscript"/>
        </w:rPr>
        <w:t>3</w:t>
      </w:r>
      <w:r>
        <w:rPr>
          <w:rFonts w:ascii="Helvetica" w:hAnsi="Helvetica"/>
          <w:b/>
          <w:bCs/>
        </w:rPr>
        <w:t>.</w:t>
      </w:r>
      <w:r w:rsidR="00D821D2">
        <w:rPr>
          <w:rFonts w:ascii="Helvetica" w:hAnsi="Helvetica"/>
          <w:b/>
          <w:bCs/>
        </w:rPr>
        <w:t xml:space="preserve"> </w:t>
      </w:r>
      <w:r w:rsidR="008D72B1">
        <w:rPr>
          <w:rFonts w:ascii="Helvetica" w:hAnsi="Helvetica"/>
        </w:rPr>
        <w:t>Both band selection via a using a subset spectral region, as well as s</w:t>
      </w:r>
      <w:r w:rsidR="00A12FA0" w:rsidRPr="00A12FA0">
        <w:rPr>
          <w:rFonts w:ascii="Helvetica" w:hAnsi="Helvetica"/>
        </w:rPr>
        <w:t>pectral zone unmixing</w:t>
      </w:r>
      <w:r w:rsidR="008D72B1">
        <w:rPr>
          <w:rFonts w:ascii="Helvetica" w:hAnsi="Helvetica"/>
        </w:rPr>
        <w:t xml:space="preserve"> will result in greater correspondence between spectral diversity and vegetation type </w:t>
      </w:r>
      <w:r w:rsidR="008D72B1" w:rsidRPr="00A12FA0">
        <w:rPr>
          <w:rFonts w:ascii="Helvetica" w:hAnsi="Helvetica"/>
        </w:rPr>
        <w:t>(H</w:t>
      </w:r>
      <w:r w:rsidR="008D72B1" w:rsidRPr="00A12FA0">
        <w:rPr>
          <w:rFonts w:ascii="Helvetica" w:hAnsi="Helvetica"/>
          <w:vertAlign w:val="subscript"/>
        </w:rPr>
        <w:t>3a</w:t>
      </w:r>
      <w:r w:rsidR="008D72B1" w:rsidRPr="00A12FA0">
        <w:rPr>
          <w:rFonts w:ascii="Helvetica" w:hAnsi="Helvetica"/>
        </w:rPr>
        <w:t>)</w:t>
      </w:r>
      <w:r w:rsidR="008D72B1">
        <w:rPr>
          <w:rFonts w:ascii="Helvetica" w:hAnsi="Helvetica"/>
        </w:rPr>
        <w:t>. spectral zone unmixing</w:t>
      </w:r>
      <w:r w:rsidR="00A12FA0" w:rsidRPr="00A12FA0">
        <w:rPr>
          <w:rFonts w:ascii="Helvetica" w:hAnsi="Helvetica"/>
        </w:rPr>
        <w:t xml:space="preserve"> will result in the selection of a small but spectrally diversity subset of bands (H</w:t>
      </w:r>
      <w:r w:rsidR="00A12FA0" w:rsidRPr="00A12FA0">
        <w:rPr>
          <w:rFonts w:ascii="Helvetica" w:hAnsi="Helvetica"/>
          <w:vertAlign w:val="subscript"/>
        </w:rPr>
        <w:t>3a</w:t>
      </w:r>
      <w:r w:rsidR="00A12FA0" w:rsidRPr="00A12FA0">
        <w:rPr>
          <w:rFonts w:ascii="Helvetica" w:hAnsi="Helvetica"/>
        </w:rPr>
        <w:t xml:space="preserve">), with </w:t>
      </w:r>
      <w:r w:rsidR="00611A62" w:rsidRPr="00A12FA0">
        <w:rPr>
          <w:rFonts w:ascii="Helvetica" w:hAnsi="Helvetica"/>
        </w:rPr>
        <w:t xml:space="preserve">overall </w:t>
      </w:r>
      <w:r w:rsidR="00A12FA0" w:rsidRPr="00A12FA0">
        <w:rPr>
          <w:rFonts w:ascii="Helvetica" w:hAnsi="Helvetica"/>
        </w:rPr>
        <w:t xml:space="preserve">regions </w:t>
      </w:r>
      <w:r w:rsidR="00611A62">
        <w:rPr>
          <w:rFonts w:ascii="Helvetica" w:hAnsi="Helvetica"/>
        </w:rPr>
        <w:t>in</w:t>
      </w:r>
      <w:r w:rsidR="00A12FA0" w:rsidRPr="00A12FA0">
        <w:rPr>
          <w:rFonts w:ascii="Helvetica" w:hAnsi="Helvetica"/>
        </w:rPr>
        <w:t xml:space="preserve"> </w:t>
      </w:r>
      <w:r w:rsidR="00D05DD0" w:rsidRPr="00A12FA0">
        <w:rPr>
          <w:rFonts w:ascii="Helvetica" w:hAnsi="Helvetica"/>
        </w:rPr>
        <w:t>the visible part of the spectrum</w:t>
      </w:r>
      <w:r w:rsidR="00A74F1C" w:rsidRPr="00A12FA0">
        <w:rPr>
          <w:rFonts w:ascii="Helvetica" w:hAnsi="Helvetica"/>
        </w:rPr>
        <w:t xml:space="preserve"> (</w:t>
      </w:r>
      <w:r w:rsidR="00A74F1C" w:rsidRPr="00A12FA0">
        <w:rPr>
          <w:rFonts w:ascii="Helvetica" w:hAnsi="Helvetica"/>
          <w:lang w:val="en-GB"/>
        </w:rPr>
        <w:t>400-700nm)</w:t>
      </w:r>
      <w:r w:rsidR="00D05DD0" w:rsidRPr="00A12FA0">
        <w:rPr>
          <w:rFonts w:ascii="Helvetica" w:hAnsi="Helvetica"/>
        </w:rPr>
        <w:t xml:space="preserve"> ha</w:t>
      </w:r>
      <w:r w:rsidR="00611A62">
        <w:rPr>
          <w:rFonts w:ascii="Helvetica" w:hAnsi="Helvetica"/>
        </w:rPr>
        <w:t>ving</w:t>
      </w:r>
      <w:r w:rsidR="00D05DD0" w:rsidRPr="00A12FA0">
        <w:rPr>
          <w:rFonts w:ascii="Helvetica" w:hAnsi="Helvetica"/>
        </w:rPr>
        <w:t xml:space="preserve"> higher correspondence with vegetation type</w:t>
      </w:r>
      <w:r w:rsidR="00A74F1C" w:rsidRPr="00A12FA0">
        <w:rPr>
          <w:rFonts w:ascii="Helvetica" w:hAnsi="Helvetica"/>
        </w:rPr>
        <w:t xml:space="preserve"> than bands in the near infrared range (700-100nm) (H</w:t>
      </w:r>
      <w:r w:rsidR="00A74F1C" w:rsidRPr="00A12FA0">
        <w:rPr>
          <w:rFonts w:ascii="Helvetica" w:hAnsi="Helvetica"/>
          <w:vertAlign w:val="subscript"/>
        </w:rPr>
        <w:t>3</w:t>
      </w:r>
      <w:r w:rsidR="00A12FA0" w:rsidRPr="00A12FA0">
        <w:rPr>
          <w:rFonts w:ascii="Helvetica" w:hAnsi="Helvetica"/>
          <w:vertAlign w:val="subscript"/>
        </w:rPr>
        <w:t>b</w:t>
      </w:r>
      <w:r w:rsidR="00A74F1C" w:rsidRPr="00A12FA0">
        <w:rPr>
          <w:rFonts w:ascii="Helvetica" w:hAnsi="Helvetica"/>
        </w:rPr>
        <w:t>)</w:t>
      </w:r>
      <w:r w:rsidR="00A12FA0" w:rsidRPr="00A12FA0">
        <w:rPr>
          <w:rFonts w:ascii="Helvetica" w:hAnsi="Helvetica"/>
        </w:rPr>
        <w:t>.</w:t>
      </w:r>
      <w:r w:rsidR="008D72B1">
        <w:rPr>
          <w:rFonts w:ascii="Helvetica" w:hAnsi="Helvetica"/>
        </w:rPr>
        <w:t xml:space="preserve"> </w:t>
      </w:r>
    </w:p>
    <w:p w14:paraId="75553DDF" w14:textId="77777777" w:rsidR="00D821D2" w:rsidRPr="00A12FA0" w:rsidRDefault="00D821D2" w:rsidP="00F93314">
      <w:pPr>
        <w:rPr>
          <w:rFonts w:ascii="Helvetica" w:hAnsi="Helvetica"/>
        </w:rPr>
      </w:pPr>
    </w:p>
    <w:p w14:paraId="25D5F444" w14:textId="1C089DC3" w:rsidR="00CE34D2" w:rsidRPr="00C802E2" w:rsidRDefault="00CE34D2" w:rsidP="00F93314">
      <w:pPr>
        <w:rPr>
          <w:rFonts w:ascii="Helvetica" w:hAnsi="Helvetica"/>
          <w:u w:val="single"/>
        </w:rPr>
      </w:pPr>
    </w:p>
    <w:p w14:paraId="1198F924" w14:textId="257E5F53" w:rsidR="00CE34D2" w:rsidRDefault="0092368B" w:rsidP="00F93314">
      <w:pPr>
        <w:rPr>
          <w:rFonts w:ascii="Helvetica" w:hAnsi="Helvetica"/>
        </w:rPr>
      </w:pPr>
      <w:r>
        <w:rPr>
          <w:rFonts w:ascii="Helvetica" w:hAnsi="Helvetica"/>
          <w:b/>
          <w:bCs/>
        </w:rPr>
        <w:t>H</w:t>
      </w:r>
      <w:r>
        <w:rPr>
          <w:rFonts w:ascii="Helvetica" w:hAnsi="Helvetica"/>
          <w:b/>
          <w:bCs/>
          <w:vertAlign w:val="subscript"/>
        </w:rPr>
        <w:t>3o</w:t>
      </w:r>
      <w:r>
        <w:rPr>
          <w:rFonts w:ascii="Helvetica" w:hAnsi="Helvetica"/>
          <w:b/>
          <w:bCs/>
        </w:rPr>
        <w:t xml:space="preserve">: </w:t>
      </w:r>
      <w:r w:rsidR="008D72B1" w:rsidRPr="00592201">
        <w:rPr>
          <w:rFonts w:ascii="Helvetica" w:hAnsi="Helvetica"/>
        </w:rPr>
        <w:t>Ban</w:t>
      </w:r>
      <w:r w:rsidR="008D72B1">
        <w:rPr>
          <w:rFonts w:ascii="Helvetica" w:hAnsi="Helvetica"/>
        </w:rPr>
        <w:t xml:space="preserve">d selection </w:t>
      </w:r>
      <w:r w:rsidR="00592201">
        <w:rPr>
          <w:rFonts w:ascii="Helvetica" w:hAnsi="Helvetica"/>
        </w:rPr>
        <w:t>does</w:t>
      </w:r>
      <w:r w:rsidR="008D72B1">
        <w:rPr>
          <w:rFonts w:ascii="Helvetica" w:hAnsi="Helvetica"/>
        </w:rPr>
        <w:t xml:space="preserve"> not </w:t>
      </w:r>
      <w:r w:rsidR="00592201">
        <w:rPr>
          <w:rFonts w:ascii="Helvetica" w:hAnsi="Helvetica"/>
        </w:rPr>
        <w:t>visible</w:t>
      </w:r>
      <w:r w:rsidR="008D72B1">
        <w:rPr>
          <w:rFonts w:ascii="Helvetica" w:hAnsi="Helvetica"/>
        </w:rPr>
        <w:t xml:space="preserve"> influence the correspondence between spectral diversity and vegetation type. There are no </w:t>
      </w:r>
      <w:r w:rsidR="00421C2F">
        <w:rPr>
          <w:rFonts w:ascii="Helvetica" w:hAnsi="Helvetica"/>
        </w:rPr>
        <w:t>specific</w:t>
      </w:r>
      <w:r>
        <w:rPr>
          <w:rFonts w:ascii="Helvetica" w:hAnsi="Helvetica"/>
        </w:rPr>
        <w:t xml:space="preserve"> spectral regions</w:t>
      </w:r>
      <w:r w:rsidR="00592201">
        <w:rPr>
          <w:rFonts w:ascii="Helvetica" w:hAnsi="Helvetica"/>
        </w:rPr>
        <w:t xml:space="preserve"> that are best suited to </w:t>
      </w:r>
      <w:r w:rsidR="00421C2F">
        <w:rPr>
          <w:rFonts w:ascii="Helvetica" w:hAnsi="Helvetica"/>
        </w:rPr>
        <w:t xml:space="preserve">discriminate vegetation types. </w:t>
      </w:r>
    </w:p>
    <w:p w14:paraId="78E3B236" w14:textId="77777777" w:rsidR="002B6B53" w:rsidRPr="0092368B" w:rsidRDefault="002B6B53" w:rsidP="00F93314">
      <w:pPr>
        <w:rPr>
          <w:rFonts w:ascii="Helvetica" w:hAnsi="Helvetica"/>
        </w:rPr>
      </w:pPr>
    </w:p>
    <w:p w14:paraId="77462FD7"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0E6D590B" w14:textId="13FDA243" w:rsidR="00421C2F" w:rsidRDefault="00421C2F" w:rsidP="00F93314">
      <w:pPr>
        <w:rPr>
          <w:rFonts w:ascii="Helvetica" w:hAnsi="Helvetica"/>
          <w:u w:val="single"/>
        </w:rPr>
      </w:pPr>
    </w:p>
    <w:p w14:paraId="7165511D" w14:textId="56E5B840" w:rsidR="00930A48" w:rsidRDefault="00930A48" w:rsidP="00421C2F">
      <w:pPr>
        <w:rPr>
          <w:rFonts w:ascii="Helvetica" w:hAnsi="Helvetica"/>
          <w:b/>
          <w:bCs/>
        </w:rPr>
      </w:pPr>
    </w:p>
    <w:p w14:paraId="45DA4CB0" w14:textId="7E8AC5AE" w:rsidR="00930A48" w:rsidRPr="00930A48" w:rsidRDefault="00930A48" w:rsidP="00421C2F">
      <w:pPr>
        <w:rPr>
          <w:rFonts w:ascii="Helvetica" w:hAnsi="Helvetica"/>
        </w:rPr>
      </w:pPr>
      <w:r>
        <w:rPr>
          <w:rFonts w:ascii="Helvetica" w:hAnsi="Helvetica"/>
        </w:rPr>
        <w:t xml:space="preserve">Selecting a subset of bands will result in better discrimination of vegetation types, as reducing spectral dimensionality excludes variable and noisy regions of the spectrum. Spectral mixture analysis using spectral zone unmixing will result in finding what zones of the spectrum are best suited in differentiation vegetation types, by finding bands explain maximum between community variability while exhibiting the minimum within community variability. </w:t>
      </w:r>
    </w:p>
    <w:p w14:paraId="616AFB42" w14:textId="4ECD36EF" w:rsidR="00794E57" w:rsidRDefault="00C802E2" w:rsidP="00F93314">
      <w:pPr>
        <w:rPr>
          <w:rFonts w:ascii="Helvetica" w:hAnsi="Helvetica"/>
          <w:u w:val="single"/>
        </w:rPr>
      </w:pPr>
      <w:r>
        <w:rPr>
          <w:rFonts w:ascii="Helvetica" w:hAnsi="Helvetica"/>
          <w:u w:val="single"/>
        </w:rPr>
        <w:t xml:space="preserve"> </w:t>
      </w:r>
    </w:p>
    <w:p w14:paraId="4361622E" w14:textId="15E9D7A3" w:rsidR="00727C31" w:rsidRDefault="00727C31" w:rsidP="00F93314">
      <w:pPr>
        <w:rPr>
          <w:rFonts w:ascii="Helvetica" w:hAnsi="Helvetica"/>
        </w:rPr>
      </w:pPr>
      <w:r>
        <w:rPr>
          <w:rFonts w:ascii="Helvetica" w:hAnsi="Helvetica"/>
        </w:rPr>
        <w:t xml:space="preserve">If spectral zone unmixing </w:t>
      </w:r>
      <w:r w:rsidR="00C802E2">
        <w:rPr>
          <w:rFonts w:ascii="Helvetica" w:hAnsi="Helvetica"/>
        </w:rPr>
        <w:t xml:space="preserve">(SZU) </w:t>
      </w:r>
      <w:r w:rsidR="00784C66">
        <w:rPr>
          <w:rFonts w:ascii="Helvetica" w:hAnsi="Helvetica"/>
        </w:rPr>
        <w:t>results in the selection of a small subsets of bands</w:t>
      </w:r>
      <w:r w:rsidR="00C802E2">
        <w:rPr>
          <w:rFonts w:ascii="Helvetica" w:hAnsi="Helvetica"/>
        </w:rPr>
        <w:t>,</w:t>
      </w:r>
      <w:r w:rsidR="00784C66">
        <w:rPr>
          <w:rFonts w:ascii="Helvetica" w:hAnsi="Helvetica"/>
        </w:rPr>
        <w:t xml:space="preserve"> </w:t>
      </w:r>
      <w:r>
        <w:rPr>
          <w:rFonts w:ascii="Helvetica" w:hAnsi="Helvetica"/>
        </w:rPr>
        <w:t xml:space="preserve">this indicates that specific </w:t>
      </w:r>
      <w:r w:rsidR="00784C66">
        <w:rPr>
          <w:rFonts w:ascii="Helvetica" w:hAnsi="Helvetica"/>
        </w:rPr>
        <w:t>structural</w:t>
      </w:r>
      <w:r>
        <w:rPr>
          <w:rFonts w:ascii="Helvetica" w:hAnsi="Helvetica"/>
        </w:rPr>
        <w:t xml:space="preserve"> or chemical difference explain most of the spectral variation between the two vegetation types. </w:t>
      </w:r>
      <w:r w:rsidR="00FA47AB">
        <w:rPr>
          <w:rFonts w:ascii="Helvetica" w:hAnsi="Helvetica"/>
        </w:rPr>
        <w:t>D</w:t>
      </w:r>
      <w:r w:rsidR="00C802E2">
        <w:rPr>
          <w:rFonts w:ascii="Helvetica" w:hAnsi="Helvetica"/>
        </w:rPr>
        <w:t>ue to shared life histor</w:t>
      </w:r>
      <w:r w:rsidR="00FA47AB">
        <w:rPr>
          <w:rFonts w:ascii="Helvetica" w:hAnsi="Helvetica"/>
        </w:rPr>
        <w:t>ies, the two vegetation types would have</w:t>
      </w:r>
      <w:r w:rsidR="00C802E2">
        <w:rPr>
          <w:rFonts w:ascii="Helvetica" w:hAnsi="Helvetica"/>
        </w:rPr>
        <w:t xml:space="preserve"> traits are similar, aside from key divergent adaptations</w:t>
      </w:r>
      <w:r w:rsidR="00FA47AB">
        <w:rPr>
          <w:rFonts w:ascii="Helvetica" w:hAnsi="Helvetica"/>
        </w:rPr>
        <w:t>. These specific divergent traits would be most</w:t>
      </w:r>
      <w:r w:rsidR="00C802E2">
        <w:rPr>
          <w:rFonts w:ascii="Helvetica" w:hAnsi="Helvetica"/>
        </w:rPr>
        <w:t xml:space="preserve"> relevant for spectral discrimination. Furthermore,</w:t>
      </w:r>
      <w:r>
        <w:rPr>
          <w:rFonts w:ascii="Helvetica" w:hAnsi="Helvetica"/>
        </w:rPr>
        <w:t xml:space="preserve"> when collecting and disseminating </w:t>
      </w:r>
      <w:r w:rsidR="00C802E2">
        <w:rPr>
          <w:rFonts w:ascii="Helvetica" w:hAnsi="Helvetica"/>
        </w:rPr>
        <w:t xml:space="preserve">spectral </w:t>
      </w:r>
      <w:r>
        <w:rPr>
          <w:rFonts w:ascii="Helvetica" w:hAnsi="Helvetica"/>
        </w:rPr>
        <w:t xml:space="preserve">data, as well as </w:t>
      </w:r>
      <w:r w:rsidR="00784C66">
        <w:rPr>
          <w:rFonts w:ascii="Helvetica" w:hAnsi="Helvetica"/>
        </w:rPr>
        <w:t>running</w:t>
      </w:r>
      <w:r>
        <w:rPr>
          <w:rFonts w:ascii="Helvetica" w:hAnsi="Helvetica"/>
        </w:rPr>
        <w:t xml:space="preserve"> spectral analysis,</w:t>
      </w:r>
      <w:r w:rsidR="00C802E2">
        <w:rPr>
          <w:rFonts w:ascii="Helvetica" w:hAnsi="Helvetica"/>
        </w:rPr>
        <w:t xml:space="preserve"> high resolution measurement spectral bands/regions are more important for vegetation identification than coarsely capturing reflectance across the full spectrum</w:t>
      </w:r>
      <w:r>
        <w:rPr>
          <w:rFonts w:ascii="Helvetica" w:hAnsi="Helvetica"/>
        </w:rPr>
        <w:t xml:space="preserve">. </w:t>
      </w:r>
    </w:p>
    <w:p w14:paraId="0A05FDB8" w14:textId="22E32163" w:rsidR="00727C31" w:rsidRDefault="00727C31" w:rsidP="00F93314">
      <w:pPr>
        <w:rPr>
          <w:rFonts w:ascii="Helvetica" w:hAnsi="Helvetica"/>
        </w:rPr>
      </w:pPr>
    </w:p>
    <w:p w14:paraId="4071A4DE" w14:textId="626653F4" w:rsidR="00784C66" w:rsidRDefault="00727C31" w:rsidP="00F93314">
      <w:pPr>
        <w:rPr>
          <w:rFonts w:ascii="Helvetica" w:hAnsi="Helvetica"/>
        </w:rPr>
      </w:pPr>
      <w:r>
        <w:rPr>
          <w:rFonts w:ascii="Helvetica" w:hAnsi="Helvetica"/>
        </w:rPr>
        <w:t xml:space="preserve">If </w:t>
      </w:r>
      <w:r w:rsidR="00C802E2">
        <w:rPr>
          <w:rFonts w:ascii="Helvetica" w:hAnsi="Helvetica"/>
        </w:rPr>
        <w:t>SZU</w:t>
      </w:r>
      <w:r>
        <w:rPr>
          <w:rFonts w:ascii="Helvetica" w:hAnsi="Helvetica"/>
        </w:rPr>
        <w:t xml:space="preserve"> results in the selection of a large sub-set of bands, this indicates that the differences between the two </w:t>
      </w:r>
      <w:r w:rsidR="00784C66">
        <w:rPr>
          <w:rFonts w:ascii="Helvetica" w:hAnsi="Helvetica"/>
        </w:rPr>
        <w:t>vegetation</w:t>
      </w:r>
      <w:r>
        <w:rPr>
          <w:rFonts w:ascii="Helvetica" w:hAnsi="Helvetica"/>
        </w:rPr>
        <w:t xml:space="preserve"> types are complex</w:t>
      </w:r>
      <w:r w:rsidR="00784C66">
        <w:rPr>
          <w:rFonts w:ascii="Helvetica" w:hAnsi="Helvetica"/>
        </w:rPr>
        <w:t>, with many regions of the spectrum (aka structural and chemical traits) being relevant and important for vegetation type discrimination.</w:t>
      </w:r>
      <w:r w:rsidR="00C802E2">
        <w:rPr>
          <w:rFonts w:ascii="Helvetica" w:hAnsi="Helvetica"/>
        </w:rPr>
        <w:t xml:space="preserve"> </w:t>
      </w:r>
      <w:r w:rsidR="005A5AC0" w:rsidRPr="00FA47AB">
        <w:rPr>
          <w:rFonts w:ascii="Helvetica" w:hAnsi="Helvetica"/>
        </w:rPr>
        <w:t>Furthermore,</w:t>
      </w:r>
      <w:r w:rsidR="00C802E2" w:rsidRPr="00FA47AB">
        <w:rPr>
          <w:rFonts w:ascii="Helvetica" w:hAnsi="Helvetica"/>
        </w:rPr>
        <w:t xml:space="preserve"> if SZU</w:t>
      </w:r>
      <w:r w:rsidR="00784C66" w:rsidRPr="00FA47AB">
        <w:rPr>
          <w:rFonts w:ascii="Helvetica" w:hAnsi="Helvetica"/>
        </w:rPr>
        <w:t xml:space="preserve"> results in the selection of bands that correspond with </w:t>
      </w:r>
      <w:r w:rsidR="005A5AC0" w:rsidRPr="00FA47AB">
        <w:rPr>
          <w:rFonts w:ascii="Helvetica" w:hAnsi="Helvetica"/>
        </w:rPr>
        <w:t>and/</w:t>
      </w:r>
      <w:r w:rsidR="00784C66" w:rsidRPr="00FA47AB">
        <w:rPr>
          <w:rFonts w:ascii="Helvetica" w:hAnsi="Helvetica"/>
        </w:rPr>
        <w:t xml:space="preserve">or are not </w:t>
      </w:r>
      <w:r w:rsidR="005A5AC0" w:rsidRPr="00FA47AB">
        <w:rPr>
          <w:rFonts w:ascii="Helvetica" w:hAnsi="Helvetica"/>
        </w:rPr>
        <w:t>visually</w:t>
      </w:r>
      <w:r w:rsidR="00784C66" w:rsidRPr="00FA47AB">
        <w:rPr>
          <w:rFonts w:ascii="Helvetica" w:hAnsi="Helvetica"/>
        </w:rPr>
        <w:t xml:space="preserve"> better than </w:t>
      </w:r>
      <w:r w:rsidR="005A5AC0" w:rsidRPr="00FA47AB">
        <w:rPr>
          <w:rFonts w:ascii="Helvetica" w:hAnsi="Helvetica"/>
        </w:rPr>
        <w:t xml:space="preserve">an </w:t>
      </w:r>
      <w:r w:rsidR="008D72B1" w:rsidRPr="00FA47AB">
        <w:rPr>
          <w:rFonts w:ascii="Helvetica" w:hAnsi="Helvetica"/>
        </w:rPr>
        <w:t>informal literature derived selection of spectral bands</w:t>
      </w:r>
      <w:r w:rsidR="005A5AC0" w:rsidRPr="00FA47AB">
        <w:rPr>
          <w:rFonts w:ascii="Helvetica" w:hAnsi="Helvetica"/>
        </w:rPr>
        <w:t xml:space="preserve">, </w:t>
      </w:r>
      <w:r w:rsidR="00784C66" w:rsidRPr="00FA47AB">
        <w:rPr>
          <w:rFonts w:ascii="Helvetica" w:hAnsi="Helvetica"/>
        </w:rPr>
        <w:t xml:space="preserve">this indicates that structural </w:t>
      </w:r>
      <w:r w:rsidR="00784C66">
        <w:rPr>
          <w:rFonts w:ascii="Helvetica" w:hAnsi="Helvetica"/>
        </w:rPr>
        <w:t>and chemical differences may be relatively convergent between different Arctic vegetation types.</w:t>
      </w:r>
      <w:r w:rsidR="00AC2308">
        <w:rPr>
          <w:rFonts w:ascii="Helvetica" w:hAnsi="Helvetica"/>
        </w:rPr>
        <w:t xml:space="preserve"> This implies that trends between biological traits and spectral diversity may be generalizable, and that future research </w:t>
      </w:r>
      <w:r w:rsidR="00323CDB">
        <w:rPr>
          <w:rFonts w:ascii="Helvetica" w:hAnsi="Helvetica"/>
        </w:rPr>
        <w:t>can aim to</w:t>
      </w:r>
      <w:r w:rsidR="00AC2308">
        <w:rPr>
          <w:rFonts w:ascii="Helvetica" w:hAnsi="Helvetica"/>
        </w:rPr>
        <w:t xml:space="preserve"> work at greater scales of observation</w:t>
      </w:r>
      <w:r w:rsidR="00FA47AB">
        <w:rPr>
          <w:rFonts w:ascii="Helvetica" w:hAnsi="Helvetica"/>
        </w:rPr>
        <w:t>,</w:t>
      </w:r>
      <w:r w:rsidR="001D441F">
        <w:rPr>
          <w:rFonts w:ascii="Helvetica" w:hAnsi="Helvetica"/>
        </w:rPr>
        <w:t xml:space="preserve"> </w:t>
      </w:r>
      <w:r w:rsidR="00AC2308">
        <w:rPr>
          <w:rFonts w:ascii="Helvetica" w:hAnsi="Helvetica"/>
        </w:rPr>
        <w:t xml:space="preserve">rather than synthesizing the findings at small sites. </w:t>
      </w:r>
      <w:r w:rsidR="00FA47AB">
        <w:rPr>
          <w:rFonts w:ascii="Helvetica" w:hAnsi="Helvetica"/>
        </w:rPr>
        <w:t>Furthermore,</w:t>
      </w:r>
      <w:r w:rsidR="00AC2308">
        <w:rPr>
          <w:rFonts w:ascii="Helvetica" w:hAnsi="Helvetica"/>
        </w:rPr>
        <w:t xml:space="preserve"> this is promising for the development of future satellites, as potentially </w:t>
      </w:r>
      <w:r w:rsidR="00FA47AB">
        <w:rPr>
          <w:rFonts w:ascii="Helvetica" w:hAnsi="Helvetica"/>
        </w:rPr>
        <w:t>selection</w:t>
      </w:r>
      <w:r w:rsidR="00AC2308">
        <w:rPr>
          <w:rFonts w:ascii="Helvetica" w:hAnsi="Helvetica"/>
        </w:rPr>
        <w:t xml:space="preserve"> of spectral regions may be </w:t>
      </w:r>
      <w:r w:rsidR="00FA47AB">
        <w:rPr>
          <w:rFonts w:ascii="Helvetica" w:hAnsi="Helvetica"/>
        </w:rPr>
        <w:t>sufficient</w:t>
      </w:r>
      <w:r w:rsidR="00AC2308">
        <w:rPr>
          <w:rFonts w:ascii="Helvetica" w:hAnsi="Helvetica"/>
        </w:rPr>
        <w:t xml:space="preserve"> to discriminate vegetation types. </w:t>
      </w:r>
    </w:p>
    <w:p w14:paraId="0F7A9D31" w14:textId="6DED0ECE" w:rsidR="00930A48" w:rsidRDefault="00930A48" w:rsidP="00F93314">
      <w:pPr>
        <w:rPr>
          <w:rFonts w:ascii="Helvetica" w:hAnsi="Helvetica"/>
        </w:rPr>
      </w:pPr>
    </w:p>
    <w:p w14:paraId="3A5DE2E8" w14:textId="7393DF21" w:rsidR="00930A48" w:rsidRDefault="00930A48" w:rsidP="00F93314">
      <w:pPr>
        <w:rPr>
          <w:rFonts w:ascii="Helvetica" w:hAnsi="Helvetica"/>
        </w:rPr>
      </w:pPr>
      <w:r>
        <w:rPr>
          <w:rFonts w:ascii="Helvetica" w:hAnsi="Helvetica"/>
        </w:rPr>
        <w:t xml:space="preserve">If spectral regions in the visible spectrum (~400-700 nm) are found to best discriminate vegetation types, then chemical traits are </w:t>
      </w:r>
      <w:r w:rsidR="004E211E">
        <w:rPr>
          <w:rFonts w:ascii="Helvetica" w:hAnsi="Helvetica"/>
        </w:rPr>
        <w:t xml:space="preserve">primarily </w:t>
      </w:r>
      <w:r>
        <w:rPr>
          <w:rFonts w:ascii="Helvetica" w:hAnsi="Helvetica"/>
        </w:rPr>
        <w:t xml:space="preserve">responsible for the key spectral differences between vegetation types. This spectral region corresponds with wavelengths </w:t>
      </w:r>
      <w:r w:rsidR="004E211E">
        <w:rPr>
          <w:rFonts w:ascii="Helvetica" w:hAnsi="Helvetica"/>
        </w:rPr>
        <w:t>carotenoid</w:t>
      </w:r>
      <w:r>
        <w:rPr>
          <w:rFonts w:ascii="Helvetica" w:hAnsi="Helvetica"/>
        </w:rPr>
        <w:t xml:space="preserve"> absorption (502-511 &amp; 533 nm) green light reflectance (</w:t>
      </w:r>
      <w:r w:rsidR="004E211E">
        <w:rPr>
          <w:rFonts w:ascii="Helvetica" w:hAnsi="Helvetica"/>
        </w:rPr>
        <w:t>~</w:t>
      </w:r>
      <w:r>
        <w:rPr>
          <w:rFonts w:ascii="Helvetica" w:hAnsi="Helvetica"/>
        </w:rPr>
        <w:t>55</w:t>
      </w:r>
      <w:r w:rsidR="004E211E">
        <w:rPr>
          <w:rFonts w:ascii="Helvetica" w:hAnsi="Helvetica"/>
        </w:rPr>
        <w:t>0</w:t>
      </w:r>
      <w:r>
        <w:rPr>
          <w:rFonts w:ascii="Helvetica" w:hAnsi="Helvetica"/>
        </w:rPr>
        <w:t xml:space="preserve"> nm), and chlorophyll absorption (644, 653, 672 nm). If spectral regions in the red-edge transition and near infra-red plateau (700-1000 nm) are found to best discriminate vegetation types, then physical structures </w:t>
      </w:r>
      <w:r w:rsidR="004E211E">
        <w:rPr>
          <w:rFonts w:ascii="Helvetica" w:hAnsi="Helvetica"/>
        </w:rPr>
        <w:t xml:space="preserve">are primarily </w:t>
      </w:r>
      <w:r>
        <w:rPr>
          <w:rFonts w:ascii="Helvetica" w:hAnsi="Helvetica"/>
        </w:rPr>
        <w:t xml:space="preserve">responsible for the key spectral differences between vegetation types. </w:t>
      </w:r>
    </w:p>
    <w:p w14:paraId="24F5EBF7" w14:textId="096A3814" w:rsidR="00727C31" w:rsidRDefault="00727C31" w:rsidP="00F93314">
      <w:pPr>
        <w:rPr>
          <w:rFonts w:ascii="Helvetica" w:hAnsi="Helvetica"/>
        </w:rPr>
      </w:pPr>
    </w:p>
    <w:p w14:paraId="2A39F08A" w14:textId="77777777" w:rsidR="00EF51B5" w:rsidRDefault="00EF51B5" w:rsidP="00F93314">
      <w:pPr>
        <w:rPr>
          <w:rFonts w:ascii="Helvetica" w:hAnsi="Helvetica"/>
          <w:b/>
          <w:bCs/>
        </w:rPr>
      </w:pPr>
    </w:p>
    <w:p w14:paraId="303312E4" w14:textId="77681616" w:rsidR="00EC123C" w:rsidRDefault="00EC123C" w:rsidP="00F93314">
      <w:pPr>
        <w:rPr>
          <w:rFonts w:ascii="Helvetica" w:hAnsi="Helvetica"/>
          <w:b/>
          <w:bCs/>
        </w:rPr>
      </w:pPr>
      <w:r w:rsidRPr="00385C21">
        <w:rPr>
          <w:rFonts w:ascii="Helvetica" w:hAnsi="Helvetica"/>
          <w:b/>
          <w:bCs/>
        </w:rPr>
        <w:t>4:</w:t>
      </w:r>
      <w:r>
        <w:rPr>
          <w:rFonts w:ascii="Helvetica" w:hAnsi="Helvetica"/>
          <w:b/>
          <w:bCs/>
        </w:rPr>
        <w:t xml:space="preserve"> Are closer measurements more similar than more distant measurements? </w:t>
      </w:r>
    </w:p>
    <w:p w14:paraId="5455B25E" w14:textId="76AEEA39" w:rsidR="00EC123C" w:rsidRDefault="00EC123C" w:rsidP="00F93314">
      <w:pPr>
        <w:rPr>
          <w:rFonts w:ascii="Helvetica" w:hAnsi="Helvetica"/>
          <w:b/>
          <w:bCs/>
        </w:rPr>
      </w:pPr>
    </w:p>
    <w:p w14:paraId="2F5C8651" w14:textId="32F25627" w:rsidR="002F2876" w:rsidRDefault="00D81E2F" w:rsidP="00F93314">
      <w:pPr>
        <w:rPr>
          <w:rFonts w:ascii="Helvetica" w:hAnsi="Helvetica"/>
        </w:rPr>
      </w:pPr>
      <w:r>
        <w:rPr>
          <w:rFonts w:ascii="Helvetica" w:hAnsi="Helvetica"/>
          <w:b/>
          <w:bCs/>
        </w:rPr>
        <w:lastRenderedPageBreak/>
        <w:t>H</w:t>
      </w:r>
      <w:r w:rsidRPr="00D81E2F">
        <w:rPr>
          <w:rFonts w:ascii="Helvetica" w:hAnsi="Helvetica"/>
          <w:b/>
          <w:bCs/>
          <w:vertAlign w:val="subscript"/>
        </w:rPr>
        <w:t>4</w:t>
      </w:r>
      <w:r>
        <w:rPr>
          <w:rFonts w:ascii="Helvetica" w:hAnsi="Helvetica"/>
          <w:b/>
          <w:bCs/>
        </w:rPr>
        <w:t xml:space="preserve">: </w:t>
      </w:r>
      <w:r w:rsidR="002F2876">
        <w:rPr>
          <w:rFonts w:ascii="Helvetica" w:hAnsi="Helvetica"/>
        </w:rPr>
        <w:t>When tested for spatial autocorrelation closer measurements will be more similar than more distant measurements (H</w:t>
      </w:r>
      <w:r w:rsidR="002F2876" w:rsidRPr="00036CFB">
        <w:rPr>
          <w:rFonts w:ascii="Helvetica" w:hAnsi="Helvetica"/>
          <w:vertAlign w:val="subscript"/>
        </w:rPr>
        <w:t>4a</w:t>
      </w:r>
      <w:r w:rsidR="002F2876">
        <w:rPr>
          <w:rFonts w:ascii="Helvetica" w:hAnsi="Helvetica"/>
        </w:rPr>
        <w:t>)</w:t>
      </w:r>
      <w:r w:rsidR="0063352F">
        <w:rPr>
          <w:rFonts w:ascii="Helvetica" w:hAnsi="Helvetica"/>
        </w:rPr>
        <w:t xml:space="preserve">, with no visible autocorrelation occurring on </w:t>
      </w:r>
      <w:r w:rsidR="0063352F" w:rsidRPr="00A92F58">
        <w:rPr>
          <w:rFonts w:ascii="Helvetica" w:hAnsi="Helvetica"/>
          <w:u w:val="single"/>
        </w:rPr>
        <w:t>a regional scale (H</w:t>
      </w:r>
      <w:r w:rsidR="0063352F" w:rsidRPr="00A92F58">
        <w:rPr>
          <w:rFonts w:ascii="Helvetica" w:hAnsi="Helvetica"/>
          <w:u w:val="single"/>
          <w:vertAlign w:val="subscript"/>
        </w:rPr>
        <w:t>4a</w:t>
      </w:r>
      <w:r w:rsidR="0063352F">
        <w:rPr>
          <w:rFonts w:ascii="Helvetica" w:hAnsi="Helvetica"/>
        </w:rPr>
        <w:t xml:space="preserve">). </w:t>
      </w:r>
    </w:p>
    <w:p w14:paraId="2BB46EFC" w14:textId="7F2E4AE3" w:rsidR="006C5F7E" w:rsidRDefault="006C5F7E" w:rsidP="00F93314">
      <w:pPr>
        <w:rPr>
          <w:rFonts w:ascii="Helvetica" w:hAnsi="Helvetica"/>
        </w:rPr>
      </w:pPr>
    </w:p>
    <w:p w14:paraId="5D6708AA" w14:textId="2898E54F" w:rsidR="00D81E2F" w:rsidRDefault="00D81E2F" w:rsidP="00F93314">
      <w:pPr>
        <w:rPr>
          <w:rFonts w:ascii="Helvetica" w:hAnsi="Helvetica"/>
        </w:rPr>
      </w:pPr>
      <w:r w:rsidRPr="00D81E2F">
        <w:rPr>
          <w:rFonts w:ascii="Helvetica" w:hAnsi="Helvetica"/>
          <w:b/>
          <w:bCs/>
        </w:rPr>
        <w:t>H</w:t>
      </w:r>
      <w:r w:rsidRPr="00D81E2F">
        <w:rPr>
          <w:rFonts w:ascii="Helvetica" w:hAnsi="Helvetica"/>
          <w:b/>
          <w:bCs/>
          <w:vertAlign w:val="subscript"/>
        </w:rPr>
        <w:t>4o</w:t>
      </w:r>
      <w:r w:rsidRPr="00D81E2F">
        <w:rPr>
          <w:rFonts w:ascii="Helvetica" w:hAnsi="Helvetica"/>
          <w:b/>
          <w:bCs/>
        </w:rPr>
        <w:t>:</w:t>
      </w:r>
      <w:r>
        <w:rPr>
          <w:rFonts w:ascii="Helvetica" w:hAnsi="Helvetica"/>
        </w:rPr>
        <w:t xml:space="preserve"> The is no visible level of autocorrelation between measurements at any distance.</w:t>
      </w:r>
    </w:p>
    <w:p w14:paraId="07C78767" w14:textId="77777777" w:rsidR="00D81E2F" w:rsidRPr="00D81E2F" w:rsidRDefault="00D81E2F" w:rsidP="00F93314">
      <w:pPr>
        <w:rPr>
          <w:rFonts w:ascii="Helvetica" w:hAnsi="Helvetica"/>
        </w:rPr>
      </w:pPr>
    </w:p>
    <w:p w14:paraId="5AA64204"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532258EC" w14:textId="67BA4646" w:rsidR="00E23085" w:rsidRDefault="00E23085" w:rsidP="00F93314">
      <w:pPr>
        <w:rPr>
          <w:rFonts w:ascii="Helvetica" w:hAnsi="Helvetica"/>
        </w:rPr>
      </w:pPr>
    </w:p>
    <w:p w14:paraId="7026E4E3" w14:textId="77777777" w:rsidR="00E23085" w:rsidRPr="00E23085" w:rsidRDefault="00E23085" w:rsidP="00F93314">
      <w:pPr>
        <w:rPr>
          <w:rFonts w:ascii="Helvetica" w:hAnsi="Helvetica"/>
        </w:rPr>
      </w:pPr>
    </w:p>
    <w:p w14:paraId="1420B782" w14:textId="055B855A" w:rsidR="006C5F7E" w:rsidRPr="002F2876" w:rsidRDefault="004D0AC4" w:rsidP="00F93314">
      <w:pPr>
        <w:rPr>
          <w:rFonts w:ascii="Helvetica" w:hAnsi="Helvetica"/>
        </w:rPr>
      </w:pPr>
      <w:r>
        <w:rPr>
          <w:rFonts w:ascii="Helvetica" w:hAnsi="Helvetica"/>
        </w:rPr>
        <w:t xml:space="preserve">Spatial autocorrelation of measurements will be </w:t>
      </w:r>
      <w:r w:rsidR="005D16A5">
        <w:rPr>
          <w:rFonts w:ascii="Helvetica" w:hAnsi="Helvetica"/>
        </w:rPr>
        <w:t>present but weak</w:t>
      </w:r>
      <w:r>
        <w:rPr>
          <w:rFonts w:ascii="Helvetica" w:hAnsi="Helvetica"/>
        </w:rPr>
        <w:t xml:space="preserve"> between</w:t>
      </w:r>
      <w:r w:rsidR="005D16A5">
        <w:rPr>
          <w:rFonts w:ascii="Helvetica" w:hAnsi="Helvetica"/>
        </w:rPr>
        <w:t xml:space="preserve"> proximal</w:t>
      </w:r>
      <w:r>
        <w:rPr>
          <w:rFonts w:ascii="Helvetica" w:hAnsi="Helvetica"/>
        </w:rPr>
        <w:t xml:space="preserve"> plots and negligible at a regional scale</w:t>
      </w:r>
      <w:r w:rsidR="005D16A5">
        <w:rPr>
          <w:rFonts w:ascii="Helvetica" w:hAnsi="Helvetica"/>
        </w:rPr>
        <w:t>,</w:t>
      </w:r>
      <w:r>
        <w:rPr>
          <w:rFonts w:ascii="Helvetica" w:hAnsi="Helvetica"/>
        </w:rPr>
        <w:t xml:space="preserve"> due to the between plot variability of both </w:t>
      </w:r>
      <w:proofErr w:type="gramStart"/>
      <w:r>
        <w:rPr>
          <w:rFonts w:ascii="Helvetica" w:hAnsi="Helvetica"/>
        </w:rPr>
        <w:t>species</w:t>
      </w:r>
      <w:proofErr w:type="gramEnd"/>
      <w:r>
        <w:rPr>
          <w:rFonts w:ascii="Helvetica" w:hAnsi="Helvetica"/>
        </w:rPr>
        <w:t xml:space="preserve"> composition and environmental factors such wetness and roughness. </w:t>
      </w:r>
    </w:p>
    <w:p w14:paraId="202CAE4F" w14:textId="77777777" w:rsidR="002F2876" w:rsidRDefault="002F2876" w:rsidP="00F93314">
      <w:pPr>
        <w:rPr>
          <w:rFonts w:ascii="Helvetica" w:hAnsi="Helvetica"/>
          <w:b/>
          <w:bCs/>
        </w:rPr>
      </w:pPr>
    </w:p>
    <w:p w14:paraId="3D730D38" w14:textId="5F763290" w:rsidR="00EC123C" w:rsidRDefault="00EC123C" w:rsidP="00F93314">
      <w:pPr>
        <w:rPr>
          <w:rFonts w:ascii="Helvetica" w:hAnsi="Helvetica"/>
          <w:b/>
          <w:bCs/>
        </w:rPr>
      </w:pPr>
      <w:r w:rsidRPr="00385C21">
        <w:rPr>
          <w:rFonts w:ascii="Helvetica" w:hAnsi="Helvetica"/>
          <w:b/>
          <w:bCs/>
        </w:rPr>
        <w:t xml:space="preserve">5: </w:t>
      </w:r>
      <w:r w:rsidR="006F2668">
        <w:rPr>
          <w:rFonts w:ascii="Helvetica" w:hAnsi="Helvetica"/>
          <w:b/>
          <w:bCs/>
        </w:rPr>
        <w:t>D</w:t>
      </w:r>
      <w:r w:rsidRPr="00EC123C">
        <w:rPr>
          <w:rFonts w:ascii="Helvetica" w:hAnsi="Helvetica"/>
          <w:b/>
          <w:bCs/>
        </w:rPr>
        <w:t>o plot and airborne spectra differ</w:t>
      </w:r>
      <w:r w:rsidR="00BB0731">
        <w:rPr>
          <w:rFonts w:ascii="Helvetica" w:hAnsi="Helvetica"/>
          <w:b/>
          <w:bCs/>
        </w:rPr>
        <w:t xml:space="preserve"> from each other</w:t>
      </w:r>
      <w:r w:rsidRPr="00EC123C">
        <w:rPr>
          <w:rFonts w:ascii="Helvetica" w:hAnsi="Helvetica"/>
          <w:b/>
          <w:bCs/>
        </w:rPr>
        <w:t>?</w:t>
      </w:r>
      <w:r w:rsidRPr="00385C21">
        <w:rPr>
          <w:rFonts w:ascii="Helvetica" w:hAnsi="Helvetica"/>
          <w:b/>
          <w:bCs/>
        </w:rPr>
        <w:t xml:space="preserve">  </w:t>
      </w:r>
      <w:r>
        <w:rPr>
          <w:rFonts w:ascii="Helvetica" w:hAnsi="Helvetica"/>
          <w:b/>
          <w:bCs/>
        </w:rPr>
        <w:t>Does plot or airborne spectra show more variation among vegetation types?</w:t>
      </w:r>
    </w:p>
    <w:p w14:paraId="755C8657" w14:textId="547EB6B9" w:rsidR="00BB0731" w:rsidRDefault="00BB0731" w:rsidP="00F93314">
      <w:pPr>
        <w:rPr>
          <w:rFonts w:ascii="Helvetica" w:hAnsi="Helvetica"/>
          <w:b/>
          <w:bCs/>
        </w:rPr>
      </w:pPr>
    </w:p>
    <w:p w14:paraId="1C34AD14" w14:textId="2ECEBDD3" w:rsidR="006F2668"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rPr>
        <w:t xml:space="preserve">: </w:t>
      </w:r>
      <w:r w:rsidR="006F2668">
        <w:rPr>
          <w:rFonts w:ascii="Helvetica" w:hAnsi="Helvetica"/>
        </w:rPr>
        <w:t xml:space="preserve">Plot and airborne spectra do </w:t>
      </w:r>
      <w:r w:rsidR="00A12FA0">
        <w:rPr>
          <w:rFonts w:ascii="Helvetica" w:hAnsi="Helvetica"/>
        </w:rPr>
        <w:t>visually differ from each other</w:t>
      </w:r>
      <w:r w:rsidR="006F2668">
        <w:rPr>
          <w:rFonts w:ascii="Helvetica" w:hAnsi="Helvetica"/>
        </w:rPr>
        <w:t xml:space="preserve"> (H</w:t>
      </w:r>
      <w:r w:rsidR="006F2668" w:rsidRPr="00036CFB">
        <w:rPr>
          <w:rFonts w:ascii="Helvetica" w:hAnsi="Helvetica"/>
          <w:vertAlign w:val="subscript"/>
        </w:rPr>
        <w:t>5a</w:t>
      </w:r>
      <w:r w:rsidR="006F2668">
        <w:rPr>
          <w:rFonts w:ascii="Helvetica" w:hAnsi="Helvetica"/>
        </w:rPr>
        <w:t xml:space="preserve">), with </w:t>
      </w:r>
      <w:r w:rsidR="00964432">
        <w:rPr>
          <w:rFonts w:ascii="Helvetica" w:hAnsi="Helvetica"/>
        </w:rPr>
        <w:t>plot</w:t>
      </w:r>
      <w:r w:rsidR="00EF51B5">
        <w:rPr>
          <w:rFonts w:ascii="Helvetica" w:hAnsi="Helvetica"/>
        </w:rPr>
        <w:t xml:space="preserve"> spectra showing</w:t>
      </w:r>
      <w:r w:rsidR="009E2784">
        <w:rPr>
          <w:rFonts w:ascii="Helvetica" w:hAnsi="Helvetica"/>
        </w:rPr>
        <w:t xml:space="preserve"> more</w:t>
      </w:r>
      <w:r w:rsidR="00EF51B5">
        <w:rPr>
          <w:rFonts w:ascii="Helvetica" w:hAnsi="Helvetica"/>
        </w:rPr>
        <w:t xml:space="preserve"> variation </w:t>
      </w:r>
      <w:r w:rsidR="00A92F58">
        <w:rPr>
          <w:rFonts w:ascii="Helvetica" w:hAnsi="Helvetica"/>
        </w:rPr>
        <w:t>both within</w:t>
      </w:r>
      <w:r w:rsidR="00EF51B5">
        <w:rPr>
          <w:rFonts w:ascii="Helvetica" w:hAnsi="Helvetica"/>
        </w:rPr>
        <w:t xml:space="preserve"> vegetation types (H</w:t>
      </w:r>
      <w:r w:rsidR="00EF51B5" w:rsidRPr="00036CFB">
        <w:rPr>
          <w:rFonts w:ascii="Helvetica" w:hAnsi="Helvetica"/>
          <w:vertAlign w:val="subscript"/>
        </w:rPr>
        <w:t>5b</w:t>
      </w:r>
      <w:r w:rsidR="00EF51B5">
        <w:rPr>
          <w:rFonts w:ascii="Helvetica" w:hAnsi="Helvetica"/>
        </w:rPr>
        <w:t>)</w:t>
      </w:r>
      <w:r w:rsidR="00A92F58">
        <w:rPr>
          <w:rFonts w:ascii="Helvetica" w:hAnsi="Helvetica"/>
        </w:rPr>
        <w:t>, and between vegetation types (H</w:t>
      </w:r>
      <w:r w:rsidR="00A92F58" w:rsidRPr="00036CFB">
        <w:rPr>
          <w:rFonts w:ascii="Helvetica" w:hAnsi="Helvetica"/>
          <w:vertAlign w:val="subscript"/>
        </w:rPr>
        <w:t>5</w:t>
      </w:r>
      <w:r w:rsidR="00A92F58">
        <w:rPr>
          <w:rFonts w:ascii="Helvetica" w:hAnsi="Helvetica"/>
          <w:vertAlign w:val="subscript"/>
        </w:rPr>
        <w:t>c</w:t>
      </w:r>
      <w:r w:rsidR="00A92F58">
        <w:rPr>
          <w:rFonts w:ascii="Helvetica" w:hAnsi="Helvetica"/>
        </w:rPr>
        <w:t>)</w:t>
      </w:r>
      <w:r w:rsidR="009E2784">
        <w:rPr>
          <w:rFonts w:ascii="Helvetica" w:hAnsi="Helvetica"/>
        </w:rPr>
        <w:t>.</w:t>
      </w:r>
    </w:p>
    <w:p w14:paraId="3961BC4A" w14:textId="777FD7A8" w:rsidR="00D81E2F" w:rsidRDefault="00D81E2F" w:rsidP="00F93314">
      <w:pPr>
        <w:rPr>
          <w:rFonts w:ascii="Helvetica" w:hAnsi="Helvetica"/>
        </w:rPr>
      </w:pPr>
    </w:p>
    <w:p w14:paraId="7E812D42" w14:textId="219F752F" w:rsidR="00D81E2F" w:rsidRPr="00D81E2F" w:rsidRDefault="00D81E2F" w:rsidP="00F93314">
      <w:pPr>
        <w:rPr>
          <w:rFonts w:ascii="Helvetica" w:hAnsi="Helvetica"/>
        </w:rPr>
      </w:pPr>
      <w:r>
        <w:rPr>
          <w:rFonts w:ascii="Helvetica" w:hAnsi="Helvetica"/>
          <w:b/>
          <w:bCs/>
        </w:rPr>
        <w:t>H</w:t>
      </w:r>
      <w:r w:rsidRPr="00D81E2F">
        <w:rPr>
          <w:rFonts w:ascii="Helvetica" w:hAnsi="Helvetica"/>
          <w:b/>
          <w:bCs/>
          <w:vertAlign w:val="subscript"/>
        </w:rPr>
        <w:t>5</w:t>
      </w:r>
      <w:r>
        <w:rPr>
          <w:rFonts w:ascii="Helvetica" w:hAnsi="Helvetica"/>
          <w:b/>
          <w:bCs/>
          <w:vertAlign w:val="subscript"/>
        </w:rPr>
        <w:t>o</w:t>
      </w:r>
      <w:r>
        <w:rPr>
          <w:rFonts w:ascii="Helvetica" w:hAnsi="Helvetica"/>
          <w:b/>
          <w:bCs/>
        </w:rPr>
        <w:t xml:space="preserve">: </w:t>
      </w:r>
      <w:r>
        <w:rPr>
          <w:rFonts w:ascii="Helvetica" w:hAnsi="Helvetica"/>
        </w:rPr>
        <w:t xml:space="preserve">There is no visible difference between plot and airborne spectra, with neither accounting more variation among vegetation types.   </w:t>
      </w:r>
    </w:p>
    <w:p w14:paraId="3BC19D9B" w14:textId="53AF3EE2" w:rsidR="00BB0731" w:rsidRDefault="00BB0731" w:rsidP="00F93314">
      <w:pPr>
        <w:rPr>
          <w:rFonts w:ascii="Helvetica" w:hAnsi="Helvetica"/>
        </w:rPr>
      </w:pPr>
    </w:p>
    <w:p w14:paraId="050C4609" w14:textId="77777777" w:rsidR="004D0AC4" w:rsidRDefault="004D0AC4" w:rsidP="00F93314">
      <w:pPr>
        <w:rPr>
          <w:rFonts w:ascii="Helvetica" w:hAnsi="Helvetica"/>
          <w:b/>
          <w:bCs/>
        </w:rPr>
      </w:pPr>
    </w:p>
    <w:p w14:paraId="18D79655" w14:textId="77777777" w:rsidR="00FC6E7A" w:rsidRPr="002613FE" w:rsidRDefault="00FC6E7A" w:rsidP="00FC6E7A">
      <w:pPr>
        <w:jc w:val="both"/>
        <w:rPr>
          <w:rFonts w:ascii="Helvetica" w:eastAsia="Times New Roman" w:hAnsi="Helvetica" w:cs="Times New Roman"/>
          <w:sz w:val="24"/>
          <w:szCs w:val="24"/>
          <w:u w:val="single"/>
          <w:lang w:val="en-US"/>
        </w:rPr>
      </w:pPr>
      <w:r w:rsidRPr="002613FE">
        <w:rPr>
          <w:rFonts w:ascii="Helvetica" w:eastAsia="Times New Roman" w:hAnsi="Helvetica" w:cs="Times New Roman"/>
          <w:sz w:val="24"/>
          <w:szCs w:val="24"/>
          <w:u w:val="single"/>
          <w:lang w:val="en-US"/>
        </w:rPr>
        <w:t>Predict</w:t>
      </w:r>
      <w:r>
        <w:rPr>
          <w:rFonts w:ascii="Helvetica" w:eastAsia="Times New Roman" w:hAnsi="Helvetica" w:cs="Times New Roman"/>
          <w:sz w:val="24"/>
          <w:szCs w:val="24"/>
          <w:u w:val="single"/>
          <w:lang w:val="en-US"/>
        </w:rPr>
        <w:t xml:space="preserve">ed results </w:t>
      </w:r>
    </w:p>
    <w:p w14:paraId="4E83A9F6" w14:textId="21AEFCE5" w:rsidR="00BB0731" w:rsidRDefault="00BB0731" w:rsidP="00F93314">
      <w:pPr>
        <w:rPr>
          <w:rFonts w:ascii="Helvetica" w:hAnsi="Helvetica"/>
          <w:b/>
          <w:bCs/>
          <w:u w:val="single"/>
        </w:rPr>
      </w:pPr>
    </w:p>
    <w:p w14:paraId="3F72C25C" w14:textId="4A228E90" w:rsidR="00794E57" w:rsidRDefault="00794E57" w:rsidP="00F93314">
      <w:pPr>
        <w:rPr>
          <w:rFonts w:ascii="Helvetica" w:hAnsi="Helvetica"/>
        </w:rPr>
      </w:pPr>
    </w:p>
    <w:p w14:paraId="48D074FC" w14:textId="1D448973" w:rsidR="00DB0474" w:rsidRPr="001B6B7F" w:rsidRDefault="008F4397" w:rsidP="00F93314">
      <w:pPr>
        <w:rPr>
          <w:rFonts w:ascii="Helvetica" w:hAnsi="Helvetica"/>
        </w:rPr>
      </w:pPr>
      <w:commentRangeStart w:id="1"/>
      <w:r w:rsidRPr="001B6B7F">
        <w:rPr>
          <w:rFonts w:ascii="Helvetica" w:hAnsi="Helvetica"/>
        </w:rPr>
        <w:t>P</w:t>
      </w:r>
      <w:r w:rsidR="00EF3722" w:rsidRPr="001B6B7F">
        <w:rPr>
          <w:rFonts w:ascii="Helvetica" w:hAnsi="Helvetica"/>
        </w:rPr>
        <w:t>lot spectra show more variance within vegetation types</w:t>
      </w:r>
      <w:r w:rsidRPr="001B6B7F">
        <w:rPr>
          <w:rFonts w:ascii="Helvetica" w:hAnsi="Helvetica"/>
        </w:rPr>
        <w:t xml:space="preserve">, </w:t>
      </w:r>
      <w:r w:rsidR="00B95B9D" w:rsidRPr="001B6B7F">
        <w:rPr>
          <w:rFonts w:ascii="Helvetica" w:hAnsi="Helvetica"/>
        </w:rPr>
        <w:t xml:space="preserve">as they </w:t>
      </w:r>
      <w:r w:rsidR="00B95B9D" w:rsidRPr="001B6B7F">
        <w:rPr>
          <w:rFonts w:ascii="Helvetica" w:hAnsi="Helvetica"/>
        </w:rPr>
        <w:t>measur</w:t>
      </w:r>
      <w:r w:rsidR="00B95B9D" w:rsidRPr="001B6B7F">
        <w:rPr>
          <w:rFonts w:ascii="Helvetica" w:hAnsi="Helvetica"/>
        </w:rPr>
        <w:t>e</w:t>
      </w:r>
      <w:r w:rsidR="001B6B7F" w:rsidRPr="001B6B7F">
        <w:rPr>
          <w:rFonts w:ascii="Helvetica" w:hAnsi="Helvetica"/>
        </w:rPr>
        <w:t xml:space="preserve"> a</w:t>
      </w:r>
      <w:r w:rsidR="00B95B9D" w:rsidRPr="001B6B7F">
        <w:rPr>
          <w:rFonts w:ascii="Helvetica" w:hAnsi="Helvetica"/>
        </w:rPr>
        <w:t xml:space="preserve"> smaller</w:t>
      </w:r>
      <w:r w:rsidR="00B95B9D" w:rsidRPr="001B6B7F">
        <w:rPr>
          <w:rFonts w:ascii="Helvetica" w:hAnsi="Helvetica"/>
        </w:rPr>
        <w:t xml:space="preserve"> spatial area</w:t>
      </w:r>
      <w:r w:rsidR="00B95B9D" w:rsidRPr="001B6B7F">
        <w:rPr>
          <w:rFonts w:ascii="Helvetica" w:hAnsi="Helvetica"/>
        </w:rPr>
        <w:t>, resulting in</w:t>
      </w:r>
      <w:r w:rsidR="00B95B9D" w:rsidRPr="001B6B7F">
        <w:rPr>
          <w:rFonts w:ascii="Helvetica" w:hAnsi="Helvetica"/>
        </w:rPr>
        <w:t xml:space="preserve"> only subsets of the full variation present in a vegetation type to be observed.</w:t>
      </w:r>
      <w:r w:rsidRPr="001B6B7F">
        <w:rPr>
          <w:rFonts w:ascii="Helvetica" w:hAnsi="Helvetica"/>
        </w:rPr>
        <w:t xml:space="preserve"> </w:t>
      </w:r>
      <w:r w:rsidR="00B95B9D" w:rsidRPr="001B6B7F">
        <w:rPr>
          <w:rFonts w:ascii="Helvetica" w:hAnsi="Helvetica"/>
        </w:rPr>
        <w:t xml:space="preserve">This </w:t>
      </w:r>
      <w:r w:rsidRPr="001B6B7F">
        <w:rPr>
          <w:rFonts w:ascii="Helvetica" w:hAnsi="Helvetica"/>
        </w:rPr>
        <w:t xml:space="preserve">higher sensor resolution captures more </w:t>
      </w:r>
      <w:proofErr w:type="gramStart"/>
      <w:r w:rsidR="00EF3722" w:rsidRPr="001B6B7F">
        <w:rPr>
          <w:rFonts w:ascii="Helvetica" w:hAnsi="Helvetica"/>
        </w:rPr>
        <w:t>small scale</w:t>
      </w:r>
      <w:proofErr w:type="gramEnd"/>
      <w:r w:rsidR="00EF3722" w:rsidRPr="001B6B7F">
        <w:rPr>
          <w:rFonts w:ascii="Helvetica" w:hAnsi="Helvetica"/>
        </w:rPr>
        <w:t xml:space="preserve"> compositional</w:t>
      </w:r>
      <w:r w:rsidR="001B6B7F">
        <w:rPr>
          <w:rFonts w:ascii="Helvetica" w:hAnsi="Helvetica"/>
        </w:rPr>
        <w:t xml:space="preserve"> variation</w:t>
      </w:r>
      <w:r w:rsidRPr="001B6B7F">
        <w:rPr>
          <w:rFonts w:ascii="Helvetica" w:hAnsi="Helvetica"/>
        </w:rPr>
        <w:t xml:space="preserve"> </w:t>
      </w:r>
      <w:r w:rsidR="008C325D" w:rsidRPr="001B6B7F">
        <w:rPr>
          <w:rFonts w:ascii="Helvetica" w:hAnsi="Helvetica"/>
        </w:rPr>
        <w:t>in each individual measurement</w:t>
      </w:r>
      <w:r w:rsidR="006F28A6" w:rsidRPr="001B6B7F">
        <w:rPr>
          <w:rFonts w:ascii="Helvetica" w:hAnsi="Helvetica"/>
        </w:rPr>
        <w:t>.</w:t>
      </w:r>
      <w:r w:rsidR="008C325D" w:rsidRPr="001B6B7F">
        <w:rPr>
          <w:rFonts w:ascii="Helvetica" w:hAnsi="Helvetica"/>
        </w:rPr>
        <w:t xml:space="preserve"> </w:t>
      </w:r>
      <w:r w:rsidR="00EF3722" w:rsidRPr="001B6B7F">
        <w:rPr>
          <w:rFonts w:ascii="Helvetica" w:hAnsi="Helvetica"/>
        </w:rPr>
        <w:t>If plot spectra show more variance between vegetation types, then</w:t>
      </w:r>
      <w:r w:rsidRPr="001B6B7F">
        <w:rPr>
          <w:rFonts w:ascii="Helvetica" w:hAnsi="Helvetica"/>
        </w:rPr>
        <w:t xml:space="preserve"> th</w:t>
      </w:r>
      <w:r w:rsidR="006F28A6" w:rsidRPr="001B6B7F">
        <w:rPr>
          <w:rFonts w:ascii="Helvetica" w:hAnsi="Helvetica"/>
        </w:rPr>
        <w:t xml:space="preserve">ese </w:t>
      </w:r>
      <w:r w:rsidRPr="001B6B7F">
        <w:rPr>
          <w:rFonts w:ascii="Helvetica" w:hAnsi="Helvetica"/>
        </w:rPr>
        <w:t xml:space="preserve">captured </w:t>
      </w:r>
      <w:r w:rsidR="00F76D92" w:rsidRPr="001B6B7F">
        <w:rPr>
          <w:rFonts w:ascii="Helvetica" w:hAnsi="Helvetica"/>
        </w:rPr>
        <w:t xml:space="preserve">small scale </w:t>
      </w:r>
      <w:r w:rsidRPr="001B6B7F">
        <w:rPr>
          <w:rFonts w:ascii="Helvetica" w:hAnsi="Helvetica"/>
        </w:rPr>
        <w:t xml:space="preserve">compositional differences are important factors </w:t>
      </w:r>
      <w:r w:rsidR="006F28A6" w:rsidRPr="001B6B7F">
        <w:rPr>
          <w:rFonts w:ascii="Helvetica" w:hAnsi="Helvetica"/>
        </w:rPr>
        <w:t>for</w:t>
      </w:r>
      <w:r w:rsidRPr="001B6B7F">
        <w:rPr>
          <w:rFonts w:ascii="Helvetica" w:hAnsi="Helvetica"/>
        </w:rPr>
        <w:t xml:space="preserve"> discriminating vegetation types. </w:t>
      </w:r>
      <w:r w:rsidR="00F76D92" w:rsidRPr="001B6B7F">
        <w:rPr>
          <w:rFonts w:ascii="Helvetica" w:hAnsi="Helvetica"/>
        </w:rPr>
        <w:t xml:space="preserve">It also indicates that future work that aims to use </w:t>
      </w:r>
      <w:r w:rsidR="009F271A" w:rsidRPr="001B6B7F">
        <w:rPr>
          <w:rFonts w:ascii="Helvetica" w:hAnsi="Helvetica"/>
        </w:rPr>
        <w:t>remotely sensed</w:t>
      </w:r>
      <w:r w:rsidR="00F76D92" w:rsidRPr="001B6B7F">
        <w:rPr>
          <w:rFonts w:ascii="Helvetica" w:hAnsi="Helvetica"/>
        </w:rPr>
        <w:t xml:space="preserve"> spectral data for biodiversity assessment should aim to </w:t>
      </w:r>
      <w:r w:rsidR="00DB0474" w:rsidRPr="001B6B7F">
        <w:rPr>
          <w:rFonts w:ascii="Helvetica" w:hAnsi="Helvetica"/>
        </w:rPr>
        <w:t xml:space="preserve">have a </w:t>
      </w:r>
      <w:r w:rsidR="00F76D92" w:rsidRPr="001B6B7F">
        <w:rPr>
          <w:rFonts w:ascii="Helvetica" w:hAnsi="Helvetica"/>
        </w:rPr>
        <w:t>pixel size is smaller than individual plants and structures</w:t>
      </w:r>
      <w:r w:rsidR="008A2789" w:rsidRPr="001B6B7F">
        <w:rPr>
          <w:rFonts w:ascii="Helvetica" w:hAnsi="Helvetica"/>
        </w:rPr>
        <w:t xml:space="preserve">, </w:t>
      </w:r>
      <w:r w:rsidR="00DB0474" w:rsidRPr="001B6B7F">
        <w:rPr>
          <w:rFonts w:ascii="Helvetica" w:hAnsi="Helvetica"/>
        </w:rPr>
        <w:t>ensuring</w:t>
      </w:r>
      <w:r w:rsidR="008A2789" w:rsidRPr="001B6B7F">
        <w:rPr>
          <w:rFonts w:ascii="Helvetica" w:hAnsi="Helvetica"/>
        </w:rPr>
        <w:t xml:space="preserve"> that each measurement is of a single or small subset of species.</w:t>
      </w:r>
    </w:p>
    <w:p w14:paraId="1B6C980A" w14:textId="77777777" w:rsidR="00DB0474" w:rsidRPr="001B6B7F" w:rsidRDefault="00DB0474" w:rsidP="00F93314">
      <w:pPr>
        <w:rPr>
          <w:rFonts w:ascii="Helvetica" w:hAnsi="Helvetica"/>
        </w:rPr>
      </w:pPr>
    </w:p>
    <w:p w14:paraId="54FEBF62" w14:textId="4BF12F36" w:rsidR="006F28A6" w:rsidRPr="001B6B7F" w:rsidRDefault="008A2789" w:rsidP="00F93314">
      <w:pPr>
        <w:rPr>
          <w:rFonts w:ascii="Helvetica" w:hAnsi="Helvetica"/>
        </w:rPr>
      </w:pPr>
      <w:r w:rsidRPr="001B6B7F">
        <w:rPr>
          <w:rFonts w:ascii="Helvetica" w:hAnsi="Helvetica"/>
        </w:rPr>
        <w:t xml:space="preserve"> Airborne spectra with reduced spatial resolution are more likely to</w:t>
      </w:r>
      <w:r w:rsidR="009F271A" w:rsidRPr="001B6B7F">
        <w:rPr>
          <w:rFonts w:ascii="Helvetica" w:hAnsi="Helvetica"/>
        </w:rPr>
        <w:t xml:space="preserve"> </w:t>
      </w:r>
      <w:r w:rsidR="009F271A" w:rsidRPr="001B6B7F">
        <w:rPr>
          <w:rFonts w:ascii="Helvetica" w:hAnsi="Helvetica"/>
        </w:rPr>
        <w:t>also capture external environmental factors such as exposed soil or canopy structure which are likely to noise to the measured spectra.</w:t>
      </w:r>
      <w:r w:rsidR="009F271A" w:rsidRPr="001B6B7F">
        <w:rPr>
          <w:rFonts w:ascii="Helvetica" w:hAnsi="Helvetica"/>
        </w:rPr>
        <w:t xml:space="preserve"> Furthermore, each pixel will</w:t>
      </w:r>
      <w:r w:rsidRPr="001B6B7F">
        <w:rPr>
          <w:rFonts w:ascii="Helvetica" w:hAnsi="Helvetica"/>
        </w:rPr>
        <w:t xml:space="preserve"> include multiple species </w:t>
      </w:r>
      <w:r w:rsidR="009F271A" w:rsidRPr="001B6B7F">
        <w:rPr>
          <w:rFonts w:ascii="Helvetica" w:hAnsi="Helvetica"/>
        </w:rPr>
        <w:t xml:space="preserve">resulting in the </w:t>
      </w:r>
      <w:r w:rsidR="001B6B7F">
        <w:rPr>
          <w:rFonts w:ascii="Helvetica" w:hAnsi="Helvetica"/>
        </w:rPr>
        <w:t xml:space="preserve">combined </w:t>
      </w:r>
      <w:r w:rsidR="009F271A" w:rsidRPr="001B6B7F">
        <w:rPr>
          <w:rFonts w:ascii="Helvetica" w:hAnsi="Helvetica"/>
        </w:rPr>
        <w:t xml:space="preserve">spectral signatures </w:t>
      </w:r>
      <w:r w:rsidR="001B6B7F">
        <w:rPr>
          <w:rFonts w:ascii="Helvetica" w:hAnsi="Helvetica"/>
        </w:rPr>
        <w:t xml:space="preserve">to be </w:t>
      </w:r>
      <w:r w:rsidR="009F271A" w:rsidRPr="001B6B7F">
        <w:rPr>
          <w:rFonts w:ascii="Helvetica" w:hAnsi="Helvetica"/>
        </w:rPr>
        <w:t xml:space="preserve">measured by the sensor. </w:t>
      </w:r>
      <w:r w:rsidR="009F271A" w:rsidRPr="001B6B7F">
        <w:rPr>
          <w:rFonts w:ascii="Helvetica" w:hAnsi="Helvetica"/>
        </w:rPr>
        <w:t xml:space="preserve">I predict that this will homogenize spectral diversity, with </w:t>
      </w:r>
      <w:r w:rsidR="001B6B7F" w:rsidRPr="001B6B7F">
        <w:rPr>
          <w:rFonts w:ascii="Helvetica" w:hAnsi="Helvetica"/>
        </w:rPr>
        <w:t>l</w:t>
      </w:r>
      <w:r w:rsidR="00DB0474" w:rsidRPr="001B6B7F">
        <w:rPr>
          <w:rFonts w:ascii="Helvetica" w:hAnsi="Helvetica"/>
        </w:rPr>
        <w:t xml:space="preserve">ess variation </w:t>
      </w:r>
      <w:r w:rsidR="001B6B7F" w:rsidRPr="001B6B7F">
        <w:rPr>
          <w:rFonts w:ascii="Helvetica" w:hAnsi="Helvetica"/>
        </w:rPr>
        <w:t xml:space="preserve">being </w:t>
      </w:r>
      <w:r w:rsidR="00DB0474" w:rsidRPr="001B6B7F">
        <w:rPr>
          <w:rFonts w:ascii="Helvetica" w:hAnsi="Helvetica"/>
        </w:rPr>
        <w:t>observed between individual measurements within a vegetation type</w:t>
      </w:r>
      <w:r w:rsidR="009F271A" w:rsidRPr="001B6B7F">
        <w:rPr>
          <w:rFonts w:ascii="Helvetica" w:hAnsi="Helvetica"/>
        </w:rPr>
        <w:t>. This</w:t>
      </w:r>
      <w:r w:rsidR="00DB0474" w:rsidRPr="001B6B7F">
        <w:rPr>
          <w:rFonts w:ascii="Helvetica" w:hAnsi="Helvetica"/>
        </w:rPr>
        <w:t xml:space="preserve"> </w:t>
      </w:r>
      <w:r w:rsidR="009F271A" w:rsidRPr="001B6B7F">
        <w:rPr>
          <w:rFonts w:ascii="Helvetica" w:hAnsi="Helvetica"/>
        </w:rPr>
        <w:t xml:space="preserve">will </w:t>
      </w:r>
      <w:r w:rsidR="00DB0474" w:rsidRPr="001B6B7F">
        <w:rPr>
          <w:rFonts w:ascii="Helvetica" w:hAnsi="Helvetica"/>
        </w:rPr>
        <w:t>result</w:t>
      </w:r>
      <w:r w:rsidR="009F271A" w:rsidRPr="001B6B7F">
        <w:rPr>
          <w:rFonts w:ascii="Helvetica" w:hAnsi="Helvetica"/>
        </w:rPr>
        <w:t xml:space="preserve"> </w:t>
      </w:r>
      <w:r w:rsidR="00DB0474" w:rsidRPr="001B6B7F">
        <w:rPr>
          <w:rFonts w:ascii="Helvetica" w:hAnsi="Helvetica"/>
        </w:rPr>
        <w:t xml:space="preserve">in less spectral information being captured, reducing the differentiation between types. </w:t>
      </w:r>
      <w:r w:rsidR="00EF3722" w:rsidRPr="001B6B7F">
        <w:rPr>
          <w:rFonts w:ascii="Helvetica" w:hAnsi="Helvetica"/>
        </w:rPr>
        <w:t xml:space="preserve">If </w:t>
      </w:r>
      <w:r w:rsidR="00B95B9D" w:rsidRPr="001B6B7F">
        <w:rPr>
          <w:rFonts w:ascii="Helvetica" w:hAnsi="Helvetica"/>
        </w:rPr>
        <w:t>airborne spectra</w:t>
      </w:r>
      <w:r w:rsidR="00EF3722" w:rsidRPr="001B6B7F">
        <w:rPr>
          <w:rFonts w:ascii="Helvetica" w:hAnsi="Helvetica"/>
        </w:rPr>
        <w:t xml:space="preserve"> show more variance between vegetation types, </w:t>
      </w:r>
      <w:r w:rsidR="006F28A6" w:rsidRPr="001B6B7F">
        <w:rPr>
          <w:rFonts w:ascii="Helvetica" w:hAnsi="Helvetica"/>
        </w:rPr>
        <w:t xml:space="preserve">then course optical differences and capturing the full potential compositional variation in each </w:t>
      </w:r>
      <w:r w:rsidR="006F28A6" w:rsidRPr="001B6B7F">
        <w:rPr>
          <w:rFonts w:ascii="Helvetica" w:hAnsi="Helvetica"/>
        </w:rPr>
        <w:lastRenderedPageBreak/>
        <w:t xml:space="preserve">measurement </w:t>
      </w:r>
      <w:r w:rsidR="00EE2B5C" w:rsidRPr="001B6B7F">
        <w:rPr>
          <w:rFonts w:ascii="Helvetica" w:hAnsi="Helvetica"/>
        </w:rPr>
        <w:t>are</w:t>
      </w:r>
      <w:r w:rsidR="006F28A6" w:rsidRPr="001B6B7F">
        <w:rPr>
          <w:rFonts w:ascii="Helvetica" w:hAnsi="Helvetica"/>
        </w:rPr>
        <w:t xml:space="preserve"> more important for discriminating vegetation types. </w:t>
      </w:r>
      <w:r w:rsidR="00EE2B5C" w:rsidRPr="001B6B7F">
        <w:rPr>
          <w:rFonts w:ascii="Helvetica" w:hAnsi="Helvetica"/>
        </w:rPr>
        <w:t>Alternatively,</w:t>
      </w:r>
      <w:r w:rsidR="006F28A6" w:rsidRPr="001B6B7F">
        <w:rPr>
          <w:rFonts w:ascii="Helvetica" w:hAnsi="Helvetica"/>
        </w:rPr>
        <w:t xml:space="preserve"> there might be a correlation </w:t>
      </w:r>
      <w:r w:rsidR="00EE2B5C" w:rsidRPr="001B6B7F">
        <w:rPr>
          <w:rFonts w:ascii="Helvetica" w:hAnsi="Helvetica"/>
        </w:rPr>
        <w:t xml:space="preserve">between </w:t>
      </w:r>
      <w:r w:rsidR="006F28A6" w:rsidRPr="001B6B7F">
        <w:rPr>
          <w:rFonts w:ascii="Helvetica" w:hAnsi="Helvetica"/>
        </w:rPr>
        <w:t>vegetation type and a</w:t>
      </w:r>
      <w:r w:rsidR="00EE2B5C" w:rsidRPr="001B6B7F">
        <w:rPr>
          <w:rFonts w:ascii="Helvetica" w:hAnsi="Helvetica"/>
        </w:rPr>
        <w:t>n</w:t>
      </w:r>
      <w:r w:rsidR="006F28A6" w:rsidRPr="001B6B7F">
        <w:rPr>
          <w:rFonts w:ascii="Helvetica" w:hAnsi="Helvetica"/>
        </w:rPr>
        <w:t xml:space="preserve"> </w:t>
      </w:r>
      <w:proofErr w:type="gramStart"/>
      <w:r w:rsidR="006F28A6" w:rsidRPr="001B6B7F">
        <w:rPr>
          <w:rFonts w:ascii="Helvetica" w:hAnsi="Helvetica"/>
        </w:rPr>
        <w:t>environmental factor</w:t>
      </w:r>
      <w:r w:rsidR="00B95B9D" w:rsidRPr="001B6B7F">
        <w:rPr>
          <w:rFonts w:ascii="Helvetica" w:hAnsi="Helvetica"/>
        </w:rPr>
        <w:t>s</w:t>
      </w:r>
      <w:proofErr w:type="gramEnd"/>
      <w:r w:rsidR="006F28A6" w:rsidRPr="001B6B7F">
        <w:rPr>
          <w:rFonts w:ascii="Helvetica" w:hAnsi="Helvetica"/>
        </w:rPr>
        <w:t xml:space="preserve"> that alters </w:t>
      </w:r>
      <w:r w:rsidR="00EE2B5C" w:rsidRPr="001B6B7F">
        <w:rPr>
          <w:rFonts w:ascii="Helvetica" w:hAnsi="Helvetica"/>
        </w:rPr>
        <w:t xml:space="preserve">the airborne spectral signatures, resulting in greater spectral variation among the vegetation types. </w:t>
      </w:r>
    </w:p>
    <w:commentRangeEnd w:id="1"/>
    <w:p w14:paraId="2832912F" w14:textId="77777777" w:rsidR="00A17E9B" w:rsidRPr="001B6B7F" w:rsidRDefault="001B6B7F" w:rsidP="00F93314">
      <w:pPr>
        <w:rPr>
          <w:rFonts w:ascii="Helvetica" w:hAnsi="Helvetica"/>
        </w:rPr>
      </w:pPr>
      <w:r>
        <w:rPr>
          <w:rStyle w:val="CommentReference"/>
        </w:rPr>
        <w:commentReference w:id="1"/>
      </w:r>
    </w:p>
    <w:p w14:paraId="229F991B" w14:textId="77777777" w:rsidR="00CB152F" w:rsidRDefault="00CB152F" w:rsidP="00F93314">
      <w:pPr>
        <w:rPr>
          <w:rFonts w:ascii="Helvetica" w:hAnsi="Helvetica"/>
          <w:b/>
          <w:bCs/>
        </w:rPr>
      </w:pPr>
    </w:p>
    <w:p w14:paraId="259992BE" w14:textId="5376EEE9" w:rsidR="00F93314" w:rsidRDefault="00EC123C" w:rsidP="00F93314">
      <w:pPr>
        <w:rPr>
          <w:rFonts w:ascii="Helvetica" w:hAnsi="Helvetica"/>
          <w:b/>
          <w:bCs/>
        </w:rPr>
      </w:pPr>
      <w:r w:rsidRPr="00385C21">
        <w:rPr>
          <w:rFonts w:ascii="Helvetica" w:hAnsi="Helvetica"/>
          <w:b/>
          <w:bCs/>
        </w:rPr>
        <w:t>6</w:t>
      </w:r>
      <w:r w:rsidR="00CB152F" w:rsidRPr="00385C21">
        <w:rPr>
          <w:rFonts w:ascii="Helvetica" w:hAnsi="Helvetica"/>
          <w:b/>
          <w:bCs/>
        </w:rPr>
        <w:t>:</w:t>
      </w:r>
      <w:r w:rsidR="00CB152F">
        <w:rPr>
          <w:rFonts w:ascii="Helvetica" w:hAnsi="Helvetica"/>
          <w:b/>
          <w:bCs/>
        </w:rPr>
        <w:t xml:space="preserve"> </w:t>
      </w:r>
      <w:r w:rsidR="00F93314" w:rsidRPr="002613FE">
        <w:rPr>
          <w:rFonts w:ascii="Helvetica" w:hAnsi="Helvetica"/>
          <w:b/>
          <w:bCs/>
        </w:rPr>
        <w:t>Can</w:t>
      </w:r>
      <w:r>
        <w:rPr>
          <w:rFonts w:ascii="Helvetica" w:hAnsi="Helvetica"/>
          <w:b/>
          <w:bCs/>
        </w:rPr>
        <w:t xml:space="preserve"> airborne</w:t>
      </w:r>
      <w:r w:rsidR="00F93314" w:rsidRPr="002613FE">
        <w:rPr>
          <w:rFonts w:ascii="Helvetica" w:hAnsi="Helvetica"/>
          <w:b/>
          <w:bCs/>
        </w:rPr>
        <w:t xml:space="preserve"> </w:t>
      </w:r>
      <w:proofErr w:type="gramStart"/>
      <w:r w:rsidR="00F93314" w:rsidRPr="002613FE">
        <w:rPr>
          <w:rFonts w:ascii="Helvetica" w:hAnsi="Helvetica"/>
          <w:b/>
          <w:bCs/>
        </w:rPr>
        <w:t>remotely</w:t>
      </w:r>
      <w:r w:rsidR="00D405EB">
        <w:rPr>
          <w:rFonts w:ascii="Helvetica" w:hAnsi="Helvetica"/>
          <w:b/>
          <w:bCs/>
        </w:rPr>
        <w:t>-</w:t>
      </w:r>
      <w:r w:rsidR="00F93314" w:rsidRPr="002613FE">
        <w:rPr>
          <w:rFonts w:ascii="Helvetica" w:hAnsi="Helvetica"/>
          <w:b/>
          <w:bCs/>
        </w:rPr>
        <w:t>sensed</w:t>
      </w:r>
      <w:proofErr w:type="gramEnd"/>
      <w:r w:rsidR="00F93314" w:rsidRPr="002613FE">
        <w:rPr>
          <w:rFonts w:ascii="Helvetica" w:hAnsi="Helvetica"/>
          <w:b/>
          <w:bCs/>
        </w:rPr>
        <w:t xml:space="preserve"> spectral diversity be used to identify vegetation types</w:t>
      </w:r>
      <w:r>
        <w:rPr>
          <w:rFonts w:ascii="Helvetica" w:hAnsi="Helvetica"/>
          <w:b/>
          <w:bCs/>
        </w:rPr>
        <w:t xml:space="preserve"> at the island scale</w:t>
      </w:r>
      <w:r w:rsidR="00F93314" w:rsidRPr="002613FE">
        <w:rPr>
          <w:rFonts w:ascii="Helvetica" w:hAnsi="Helvetica"/>
          <w:b/>
          <w:bCs/>
        </w:rPr>
        <w:t>?</w:t>
      </w:r>
    </w:p>
    <w:p w14:paraId="14B83385" w14:textId="799D24BE" w:rsidR="00E23085" w:rsidRDefault="00E23085" w:rsidP="00F93314">
      <w:pPr>
        <w:rPr>
          <w:rFonts w:ascii="Helvetica" w:hAnsi="Helvetica"/>
          <w:b/>
          <w:bCs/>
        </w:rPr>
      </w:pPr>
    </w:p>
    <w:p w14:paraId="1C978C67" w14:textId="4ED400DF" w:rsidR="00E23085" w:rsidRDefault="00D81E2F" w:rsidP="00F93314">
      <w:pPr>
        <w:rPr>
          <w:rFonts w:ascii="Helvetica" w:hAnsi="Helvetica"/>
        </w:rPr>
      </w:pPr>
      <w:r>
        <w:rPr>
          <w:rFonts w:ascii="Helvetica" w:hAnsi="Helvetica"/>
          <w:b/>
          <w:bCs/>
        </w:rPr>
        <w:t>H</w:t>
      </w:r>
      <w:r>
        <w:rPr>
          <w:rFonts w:ascii="Helvetica" w:hAnsi="Helvetica"/>
          <w:b/>
          <w:bCs/>
          <w:vertAlign w:val="subscript"/>
        </w:rPr>
        <w:t>6</w:t>
      </w:r>
      <w:r w:rsidR="00036CFB">
        <w:rPr>
          <w:rFonts w:ascii="Helvetica" w:hAnsi="Helvetica"/>
          <w:b/>
          <w:bCs/>
        </w:rPr>
        <w:t>:</w:t>
      </w:r>
      <w:r>
        <w:rPr>
          <w:rFonts w:ascii="Helvetica" w:hAnsi="Helvetica"/>
          <w:b/>
          <w:bCs/>
        </w:rPr>
        <w:t xml:space="preserve"> </w:t>
      </w:r>
      <w:r w:rsidR="00E23085">
        <w:rPr>
          <w:rFonts w:ascii="Helvetica" w:hAnsi="Helvetica"/>
        </w:rPr>
        <w:t xml:space="preserve">Airborne </w:t>
      </w:r>
      <w:proofErr w:type="gramStart"/>
      <w:r w:rsidR="00E23085">
        <w:rPr>
          <w:rFonts w:ascii="Helvetica" w:hAnsi="Helvetica"/>
        </w:rPr>
        <w:t>remotely-sensed</w:t>
      </w:r>
      <w:proofErr w:type="gramEnd"/>
      <w:r w:rsidR="00E23085">
        <w:rPr>
          <w:rFonts w:ascii="Helvetica" w:hAnsi="Helvetica"/>
        </w:rPr>
        <w:t xml:space="preserve"> spectral diversity can be used to identify vegetation types at an island scale (H</w:t>
      </w:r>
      <w:r w:rsidR="00E23085" w:rsidRPr="00036CFB">
        <w:rPr>
          <w:rFonts w:ascii="Helvetica" w:hAnsi="Helvetica"/>
          <w:vertAlign w:val="subscript"/>
        </w:rPr>
        <w:t>6a</w:t>
      </w:r>
      <w:r w:rsidR="00E23085">
        <w:rPr>
          <w:rFonts w:ascii="Helvetica" w:hAnsi="Helvetica"/>
        </w:rPr>
        <w:t xml:space="preserve">), and when visually compared, will correspond with </w:t>
      </w:r>
      <w:r w:rsidR="00036CFB">
        <w:rPr>
          <w:rFonts w:ascii="Helvetica" w:hAnsi="Helvetica"/>
        </w:rPr>
        <w:t xml:space="preserve">an </w:t>
      </w:r>
      <w:r w:rsidR="00E23085">
        <w:rPr>
          <w:rFonts w:ascii="Helvetica" w:hAnsi="Helvetica"/>
        </w:rPr>
        <w:t>existent map</w:t>
      </w:r>
      <w:r w:rsidR="00036CFB">
        <w:rPr>
          <w:rFonts w:ascii="Helvetica" w:hAnsi="Helvetica"/>
        </w:rPr>
        <w:t xml:space="preserve">ping </w:t>
      </w:r>
      <w:r w:rsidR="00E23085">
        <w:rPr>
          <w:rFonts w:ascii="Helvetica" w:hAnsi="Helvetica"/>
        </w:rPr>
        <w:t>vegetation type (H</w:t>
      </w:r>
      <w:r w:rsidR="00E23085" w:rsidRPr="00036CFB">
        <w:rPr>
          <w:rFonts w:ascii="Helvetica" w:hAnsi="Helvetica"/>
          <w:vertAlign w:val="subscript"/>
        </w:rPr>
        <w:t>6b</w:t>
      </w:r>
      <w:r w:rsidR="00E23085">
        <w:rPr>
          <w:rFonts w:ascii="Helvetica" w:hAnsi="Helvetica"/>
        </w:rPr>
        <w:t xml:space="preserve">).  </w:t>
      </w:r>
    </w:p>
    <w:p w14:paraId="47221FC7" w14:textId="0329E70B" w:rsidR="00036CFB" w:rsidRDefault="00036CFB" w:rsidP="00F93314">
      <w:pPr>
        <w:rPr>
          <w:rFonts w:ascii="Helvetica" w:hAnsi="Helvetica"/>
        </w:rPr>
      </w:pPr>
    </w:p>
    <w:p w14:paraId="79914AFD" w14:textId="418FF4D0" w:rsidR="00036CFB" w:rsidRPr="00036CFB" w:rsidRDefault="00036CFB" w:rsidP="00F93314">
      <w:pPr>
        <w:rPr>
          <w:rFonts w:ascii="Helvetica" w:hAnsi="Helvetica"/>
        </w:rPr>
      </w:pPr>
      <w:r>
        <w:rPr>
          <w:rFonts w:ascii="Helvetica" w:hAnsi="Helvetica"/>
          <w:b/>
          <w:bCs/>
        </w:rPr>
        <w:t>H</w:t>
      </w:r>
      <w:r>
        <w:rPr>
          <w:rFonts w:ascii="Helvetica" w:hAnsi="Helvetica"/>
          <w:b/>
          <w:bCs/>
          <w:vertAlign w:val="subscript"/>
        </w:rPr>
        <w:t>6o</w:t>
      </w:r>
      <w:r>
        <w:rPr>
          <w:rFonts w:ascii="Helvetica" w:hAnsi="Helvetica"/>
          <w:b/>
          <w:bCs/>
        </w:rPr>
        <w:t xml:space="preserve">: </w:t>
      </w:r>
      <w:r>
        <w:rPr>
          <w:rFonts w:ascii="Helvetica" w:hAnsi="Helvetica"/>
        </w:rPr>
        <w:t xml:space="preserve">Airborne </w:t>
      </w:r>
      <w:proofErr w:type="gramStart"/>
      <w:r>
        <w:rPr>
          <w:rFonts w:ascii="Helvetica" w:hAnsi="Helvetica"/>
        </w:rPr>
        <w:t>remotely-sensed</w:t>
      </w:r>
      <w:proofErr w:type="gramEnd"/>
      <w:r>
        <w:rPr>
          <w:rFonts w:ascii="Helvetica" w:hAnsi="Helvetica"/>
        </w:rPr>
        <w:t xml:space="preserve"> spectral diversity cannot be used to identify vegetation types at an island scale, and when visually compared does not correspond with an existent mapping of vegetation types. </w:t>
      </w:r>
    </w:p>
    <w:p w14:paraId="45FE5E43" w14:textId="46720BCF" w:rsidR="00F93314" w:rsidRDefault="00F93314" w:rsidP="00F93314">
      <w:pPr>
        <w:rPr>
          <w:rFonts w:ascii="Helvetica" w:eastAsia="Times New Roman" w:hAnsi="Helvetica" w:cs="Times New Roman"/>
          <w:sz w:val="24"/>
          <w:szCs w:val="24"/>
          <w:lang w:val="en-US"/>
        </w:rPr>
      </w:pPr>
    </w:p>
    <w:p w14:paraId="203BDB6B" w14:textId="46056BBE" w:rsidR="002B6B53" w:rsidRDefault="002B6B53" w:rsidP="00F93314">
      <w:pPr>
        <w:rPr>
          <w:rFonts w:ascii="Helvetica" w:eastAsia="Times New Roman" w:hAnsi="Helvetica" w:cs="Times New Roman"/>
          <w:sz w:val="24"/>
          <w:szCs w:val="24"/>
          <w:u w:val="single"/>
          <w:lang w:val="en-US"/>
        </w:rPr>
      </w:pPr>
      <w:r>
        <w:rPr>
          <w:rFonts w:ascii="Helvetica" w:eastAsia="Times New Roman" w:hAnsi="Helvetica" w:cs="Times New Roman"/>
          <w:sz w:val="24"/>
          <w:szCs w:val="24"/>
          <w:u w:val="single"/>
          <w:lang w:val="en-US"/>
        </w:rPr>
        <w:t xml:space="preserve">Predictions </w:t>
      </w:r>
    </w:p>
    <w:p w14:paraId="59033143" w14:textId="77777777" w:rsidR="007F520C" w:rsidRPr="002B6B53" w:rsidRDefault="007F520C" w:rsidP="00F93314">
      <w:pPr>
        <w:rPr>
          <w:rFonts w:ascii="Helvetica" w:eastAsia="Times New Roman" w:hAnsi="Helvetica" w:cs="Times New Roman"/>
          <w:sz w:val="24"/>
          <w:szCs w:val="24"/>
          <w:u w:val="single"/>
          <w:lang w:val="en-US"/>
        </w:rPr>
      </w:pPr>
    </w:p>
    <w:p w14:paraId="3C7C7FD0" w14:textId="72927EF0" w:rsidR="00F93314" w:rsidRPr="007F520C" w:rsidRDefault="00A774C0" w:rsidP="007F520C">
      <w:pPr>
        <w:rPr>
          <w:rFonts w:ascii="Helvetica" w:hAnsi="Helvetica"/>
        </w:rPr>
      </w:pPr>
      <w:bookmarkStart w:id="2" w:name="_4mzf79vx2q6j" w:colFirst="0" w:colLast="0"/>
      <w:bookmarkEnd w:id="2"/>
      <w:r w:rsidRPr="007F520C">
        <w:rPr>
          <w:rFonts w:ascii="Helvetica" w:hAnsi="Helvetica"/>
        </w:rPr>
        <w:t xml:space="preserve">Airborne remotely sensed spectra diversity should be able to identify vegetation types, based on Categorical spectral classifications. Through isolating the most discriminative areas of the spectrum </w:t>
      </w:r>
      <w:r w:rsidR="007F520C">
        <w:rPr>
          <w:rFonts w:ascii="Helvetica" w:hAnsi="Helvetica"/>
        </w:rPr>
        <w:t xml:space="preserve"> new spatial classified </w:t>
      </w:r>
      <w:r w:rsidRPr="007F520C">
        <w:rPr>
          <w:rFonts w:ascii="Helvetica" w:hAnsi="Helvetica"/>
        </w:rPr>
        <w:t>vegetation type</w:t>
      </w:r>
      <w:r w:rsidR="007F520C">
        <w:rPr>
          <w:rFonts w:ascii="Helvetica" w:hAnsi="Helvetica"/>
        </w:rPr>
        <w:t xml:space="preserve">s when mapped should visually correspond with an </w:t>
      </w:r>
      <w:r w:rsidR="00F93314" w:rsidRPr="007F520C">
        <w:rPr>
          <w:rFonts w:ascii="Helvetica" w:hAnsi="Helvetica"/>
        </w:rPr>
        <w:t xml:space="preserve">existent </w:t>
      </w:r>
      <w:r w:rsidR="007F520C">
        <w:rPr>
          <w:rFonts w:ascii="Helvetica" w:hAnsi="Helvetica"/>
        </w:rPr>
        <w:t xml:space="preserve">vegetation classification on </w:t>
      </w:r>
      <w:proofErr w:type="spellStart"/>
      <w:r w:rsidR="007F520C">
        <w:rPr>
          <w:rFonts w:ascii="Helvetica" w:hAnsi="Helvetica"/>
        </w:rPr>
        <w:t>Qikiqtaruk</w:t>
      </w:r>
      <w:proofErr w:type="spellEnd"/>
      <w:r w:rsidR="007F520C">
        <w:rPr>
          <w:rFonts w:ascii="Helvetica" w:hAnsi="Helvetica"/>
        </w:rPr>
        <w:t xml:space="preserve"> </w:t>
      </w:r>
      <w:r w:rsidR="00F93314" w:rsidRPr="007F520C">
        <w:rPr>
          <w:rFonts w:ascii="Helvetica" w:hAnsi="Helvetica"/>
        </w:rPr>
        <w:fldChar w:fldCharType="begin"/>
      </w:r>
      <w:r w:rsidR="00F93314" w:rsidRPr="007F520C">
        <w:rPr>
          <w:rFonts w:ascii="Helvetica" w:hAnsi="Helvetica"/>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r w:rsidR="00F93314" w:rsidRPr="007F520C">
        <w:rPr>
          <w:rFonts w:ascii="Helvetica" w:hAnsi="Helvetica"/>
        </w:rPr>
        <w:fldChar w:fldCharType="separate"/>
      </w:r>
      <w:r w:rsidR="00F93314" w:rsidRPr="007F520C">
        <w:rPr>
          <w:rFonts w:ascii="Helvetica" w:hAnsi="Helvetica"/>
        </w:rPr>
        <w:t>(</w:t>
      </w:r>
      <w:proofErr w:type="spellStart"/>
      <w:r w:rsidR="00F93314" w:rsidRPr="007F520C">
        <w:rPr>
          <w:rFonts w:ascii="Helvetica" w:hAnsi="Helvetica"/>
        </w:rPr>
        <w:t>Obu</w:t>
      </w:r>
      <w:proofErr w:type="spellEnd"/>
      <w:r w:rsidR="00F93314" w:rsidRPr="007F520C">
        <w:rPr>
          <w:rFonts w:ascii="Helvetica" w:hAnsi="Helvetica"/>
        </w:rPr>
        <w:t xml:space="preserve"> et al., 2017)</w:t>
      </w:r>
      <w:r w:rsidR="00F93314" w:rsidRPr="007F520C">
        <w:rPr>
          <w:rFonts w:ascii="Helvetica" w:hAnsi="Helvetica"/>
        </w:rPr>
        <w:fldChar w:fldCharType="end"/>
      </w:r>
      <w:r w:rsidR="00F93314" w:rsidRPr="007F520C">
        <w:rPr>
          <w:rFonts w:ascii="Helvetica" w:hAnsi="Helvetica"/>
        </w:rPr>
        <w:t xml:space="preserve">. </w:t>
      </w:r>
    </w:p>
    <w:p w14:paraId="0F401838" w14:textId="77777777" w:rsidR="00F93314" w:rsidRPr="002613FE" w:rsidRDefault="00F93314" w:rsidP="00F93314">
      <w:pPr>
        <w:pStyle w:val="Heading3"/>
        <w:rPr>
          <w:rFonts w:ascii="Helvetica" w:hAnsi="Helvetica"/>
        </w:rPr>
      </w:pPr>
      <w:r w:rsidRPr="002613FE">
        <w:rPr>
          <w:rFonts w:ascii="Helvetica" w:hAnsi="Helvetica"/>
        </w:rPr>
        <w:t>Design Plan</w:t>
      </w:r>
    </w:p>
    <w:p w14:paraId="28EDE507" w14:textId="77777777" w:rsidR="00F93314" w:rsidRPr="002613FE" w:rsidRDefault="00F93314" w:rsidP="00F93314">
      <w:pPr>
        <w:rPr>
          <w:rFonts w:ascii="Helvetica" w:hAnsi="Helvetica"/>
        </w:rPr>
      </w:pPr>
    </w:p>
    <w:p w14:paraId="4977F85D" w14:textId="77777777" w:rsidR="00F93314" w:rsidRPr="002613FE" w:rsidRDefault="00F93314" w:rsidP="00F93314">
      <w:pPr>
        <w:rPr>
          <w:rFonts w:ascii="Helvetica" w:hAnsi="Helvetica"/>
        </w:rPr>
      </w:pPr>
      <w:r w:rsidRPr="002613FE">
        <w:rPr>
          <w:rFonts w:ascii="Helvetica" w:hAnsi="Helvetica"/>
        </w:rPr>
        <w:t>In this section, you will be asked to describe the overall design of your study. Remember that this research plan is designed to register a single study, so if you have multiple experimental designs, please complete a separate preregistration.</w:t>
      </w:r>
    </w:p>
    <w:p w14:paraId="1A7FD1D1" w14:textId="77777777" w:rsidR="00F93314" w:rsidRPr="002613FE" w:rsidRDefault="00F93314" w:rsidP="00F93314">
      <w:pPr>
        <w:rPr>
          <w:rFonts w:ascii="Helvetica" w:hAnsi="Helvetica"/>
        </w:rPr>
      </w:pPr>
    </w:p>
    <w:p w14:paraId="34A10416" w14:textId="77777777" w:rsidR="00F93314" w:rsidRPr="002613FE" w:rsidRDefault="00F93314" w:rsidP="00F93314">
      <w:pPr>
        <w:numPr>
          <w:ilvl w:val="0"/>
          <w:numId w:val="1"/>
        </w:numPr>
        <w:rPr>
          <w:rFonts w:ascii="Helvetica" w:hAnsi="Helvetica"/>
        </w:rPr>
      </w:pPr>
      <w:r w:rsidRPr="002613FE">
        <w:rPr>
          <w:rFonts w:ascii="Helvetica" w:hAnsi="Helvetica"/>
        </w:rPr>
        <w:t xml:space="preserve">Study type </w:t>
      </w:r>
    </w:p>
    <w:p w14:paraId="20268C92" w14:textId="77777777" w:rsidR="00F93314" w:rsidRPr="002613FE" w:rsidRDefault="00F93314" w:rsidP="00F93314">
      <w:pPr>
        <w:numPr>
          <w:ilvl w:val="1"/>
          <w:numId w:val="1"/>
        </w:numPr>
        <w:rPr>
          <w:rFonts w:ascii="Helvetica" w:hAnsi="Helvetica"/>
        </w:rPr>
      </w:pPr>
      <w:r w:rsidRPr="002613FE">
        <w:rPr>
          <w:rFonts w:ascii="Helvetica" w:hAnsi="Helvetica"/>
        </w:rPr>
        <w:t>Observational Study - Data is collected from study subjects that are not randomly assigned to a treatment. This includes surveys, natural experiments, and regression discontinuity designs.</w:t>
      </w:r>
    </w:p>
    <w:p w14:paraId="01EB88F2" w14:textId="77777777" w:rsidR="00F93314" w:rsidRPr="002613FE" w:rsidRDefault="00F93314" w:rsidP="00F93314">
      <w:pPr>
        <w:rPr>
          <w:rFonts w:ascii="Helvetica" w:hAnsi="Helvetica"/>
        </w:rPr>
      </w:pPr>
    </w:p>
    <w:p w14:paraId="43F15F77" w14:textId="77777777" w:rsidR="00F93314" w:rsidRPr="002613FE" w:rsidRDefault="00F93314" w:rsidP="00F93314">
      <w:pPr>
        <w:numPr>
          <w:ilvl w:val="0"/>
          <w:numId w:val="1"/>
        </w:numPr>
        <w:rPr>
          <w:rFonts w:ascii="Helvetica" w:hAnsi="Helvetica"/>
        </w:rPr>
      </w:pPr>
      <w:r w:rsidRPr="002613FE">
        <w:rPr>
          <w:rFonts w:ascii="Helvetica" w:hAnsi="Helvetica"/>
        </w:rPr>
        <w:t>Blinding (required)</w:t>
      </w:r>
    </w:p>
    <w:p w14:paraId="1DE830E0" w14:textId="77777777" w:rsidR="00F93314" w:rsidRPr="002613FE" w:rsidRDefault="00F93314" w:rsidP="00F93314">
      <w:pPr>
        <w:ind w:left="720"/>
        <w:rPr>
          <w:rFonts w:ascii="Helvetica" w:hAnsi="Helvetica"/>
        </w:rPr>
      </w:pPr>
      <w:r w:rsidRPr="002613FE">
        <w:rPr>
          <w:rFonts w:ascii="Helvetica" w:hAnsi="Helvetica"/>
        </w:rPr>
        <w:t>6.1.      No blinding is involved in this study.</w:t>
      </w:r>
    </w:p>
    <w:p w14:paraId="6FA7C748" w14:textId="77777777" w:rsidR="00F93314" w:rsidRPr="002613FE" w:rsidRDefault="00F93314" w:rsidP="00F93314">
      <w:pPr>
        <w:rPr>
          <w:rFonts w:ascii="Helvetica" w:hAnsi="Helvetica"/>
        </w:rPr>
      </w:pPr>
    </w:p>
    <w:p w14:paraId="1295010E" w14:textId="77777777" w:rsidR="00F93314" w:rsidRPr="002613FE" w:rsidRDefault="00F93314" w:rsidP="00F93314">
      <w:pPr>
        <w:numPr>
          <w:ilvl w:val="0"/>
          <w:numId w:val="1"/>
        </w:numPr>
        <w:rPr>
          <w:rFonts w:ascii="Helvetica" w:hAnsi="Helvetica"/>
        </w:rPr>
      </w:pPr>
      <w:r w:rsidRPr="002613FE">
        <w:rPr>
          <w:rFonts w:ascii="Helvetica" w:hAnsi="Helvetica"/>
        </w:rPr>
        <w:t>Study design (required)</w:t>
      </w:r>
    </w:p>
    <w:p w14:paraId="79563F23" w14:textId="77777777" w:rsidR="00F93314" w:rsidRPr="002613FE" w:rsidRDefault="00F93314" w:rsidP="00F93314">
      <w:pPr>
        <w:pStyle w:val="ListParagraph"/>
        <w:rPr>
          <w:rFonts w:ascii="Helvetica" w:hAnsi="Helvetica"/>
        </w:rPr>
      </w:pPr>
    </w:p>
    <w:p w14:paraId="7CC125BC" w14:textId="4ABF0EB8"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lastRenderedPageBreak/>
        <w:t xml:space="preserve">My study aims to discriminate, and map vegetation types based on their hyperspectral signatures, as well as test the relationship between spectral diversity 1) species richness 2) species evenness 3) soil background </w:t>
      </w:r>
      <w:r w:rsidR="00211E5F">
        <w:rPr>
          <w:rFonts w:ascii="Helvetica" w:hAnsi="Helvetica"/>
          <w:lang w:val="en-US"/>
        </w:rPr>
        <w:t>and 4</w:t>
      </w:r>
      <w:r w:rsidRPr="002613FE">
        <w:rPr>
          <w:rFonts w:ascii="Helvetica" w:hAnsi="Helvetica"/>
          <w:lang w:val="en-US"/>
        </w:rPr>
        <w:t xml:space="preserve">) scale of observation. </w:t>
      </w:r>
    </w:p>
    <w:p w14:paraId="18D19F9A" w14:textId="1BF97E89"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on Qikiqtaruk-Herschel Island. </w:t>
      </w:r>
      <w:r w:rsidRPr="002613FE">
        <w:rPr>
          <w:rFonts w:ascii="Helvetica" w:hAnsi="Helvetica"/>
          <w:lang w:val="en-GB"/>
        </w:rPr>
        <w:t xml:space="preserve">The hyperspectral signature of an individual or community is the unique expression of electromagnetic radiation interacting with physical plant structures </w:t>
      </w:r>
      <w:r w:rsidRPr="002613FE">
        <w:rPr>
          <w:rFonts w:ascii="Helvetica" w:hAnsi="Helvetica"/>
          <w:lang w:val="en-GB"/>
        </w:rPr>
        <w:fldChar w:fldCharType="begin"/>
      </w:r>
      <w:r w:rsidRPr="002613FE">
        <w:rPr>
          <w:rFonts w:ascii="Helvetica" w:hAnsi="Helvetica"/>
          <w:lang w:val="en-GB"/>
        </w:rPr>
        <w:instrText xml:space="preserve"> ADDIN ZOTERO_ITEM CSL_CITATION {"citationID":"nRgXggJD","properties":{"formattedCitation":"(Schweiger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2613FE">
        <w:rPr>
          <w:rFonts w:ascii="Helvetica" w:hAnsi="Helvetica"/>
          <w:lang w:val="en-GB"/>
        </w:rPr>
        <w:fldChar w:fldCharType="separate"/>
      </w:r>
      <w:r w:rsidRPr="002613FE">
        <w:rPr>
          <w:rFonts w:ascii="Helvetica" w:hAnsi="Helvetica"/>
          <w:noProof/>
          <w:lang w:val="en-GB"/>
        </w:rPr>
        <w:t>(Schweiger et al., 2018)</w:t>
      </w:r>
      <w:r w:rsidRPr="002613FE">
        <w:rPr>
          <w:rFonts w:ascii="Helvetica" w:hAnsi="Helvetica"/>
          <w:lang w:val="en-GB"/>
        </w:rPr>
        <w:fldChar w:fldCharType="end"/>
      </w:r>
      <w:r w:rsidRPr="002613FE">
        <w:rPr>
          <w:rFonts w:ascii="Helvetica" w:hAnsi="Helvetica"/>
          <w:lang w:val="en-GB"/>
        </w:rPr>
        <w:t xml:space="preserve">. Different vegetation types have dissimilar chemical, anatomical, and morphological traits, which alter the absorbance and scattering of light, resulting in the distinct patterns reflectance that compose a spectral signature </w:t>
      </w:r>
      <w:r w:rsidRPr="002613FE">
        <w:rPr>
          <w:rFonts w:ascii="Helvetica" w:hAnsi="Helvetica"/>
          <w:lang w:val="en-GB"/>
        </w:rPr>
        <w:fldChar w:fldCharType="begin"/>
      </w:r>
      <w:r w:rsidRPr="002613FE">
        <w:rPr>
          <w:rFonts w:ascii="Helvetica" w:hAnsi="Helvetica"/>
          <w:lang w:val="en-GB"/>
        </w:rPr>
        <w:instrText xml:space="preserve"> ADDIN ZOTERO_ITEM CSL_CITATION {"citationID":"y1dtEf5C","properties":{"formattedCitation":"(Cavender\\uc0\\u8208{}Bares et al., 2017)","plainCitation":"(Cavender‐Bares et al., 2017)","noteIndex":0},"citationItems":[{"id":495,"uris":["http://zotero.org/users/local/8RirLiuI/items/2F4VJI9P"],"uri":["http://zotero.org/users/local/8RirLiuI/items/2F4VJI9P"],"itemData":{"id":495,"type":"article-journal","container-title":"American Journal of Botany","DOI":"10.3732/ajb.1700061","ISSN":"1537-2197","issue":"7","language":"en","page":"966-969","source":"Wiley Online Library","title":"Harnessing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A."}],"issued":{"date-parts":[["2017"]]}}}],"schema":"https://github.com/citation-style-language/schema/raw/master/csl-citation.json"} </w:instrText>
      </w:r>
      <w:r w:rsidRPr="002613FE">
        <w:rPr>
          <w:rFonts w:ascii="Helvetica" w:hAnsi="Helvetica"/>
          <w:lang w:val="en-GB"/>
        </w:rPr>
        <w:fldChar w:fldCharType="separate"/>
      </w:r>
      <w:r w:rsidRPr="002613FE">
        <w:rPr>
          <w:rFonts w:ascii="Helvetica" w:hAnsi="Helvetica"/>
          <w:lang w:val="en-GB"/>
        </w:rPr>
        <w:t>(Cavender‐Bares et al., 2017)</w:t>
      </w:r>
      <w:r w:rsidRPr="002613FE">
        <w:rPr>
          <w:rFonts w:ascii="Helvetica" w:hAnsi="Helvetica"/>
          <w:lang w:val="en-GB"/>
        </w:rPr>
        <w:fldChar w:fldCharType="end"/>
      </w:r>
      <w:r w:rsidRPr="002613FE">
        <w:rPr>
          <w:rFonts w:ascii="Helvetica" w:hAnsi="Helvetica"/>
          <w:lang w:val="en-GB"/>
        </w:rPr>
        <w:t xml:space="preserve">. It will be aimed to identify Herschel and Komakuk vegetation types based on the mean and variance in spectral signatures. This will use spectral data gathered from a regional field survey on the two vegetation types.  Detailed data obtained from long-term plot monitoring, will be used to build a linear model that predicts how </w:t>
      </w:r>
      <w:r w:rsidRPr="002613FE">
        <w:rPr>
          <w:rFonts w:ascii="Helvetica" w:hAnsi="Helvetica"/>
          <w:lang w:val="en-US"/>
        </w:rPr>
        <w:t>species richness, evenness, and soil-background influence spectral diversity.</w:t>
      </w:r>
      <w:r w:rsidR="002B6B53">
        <w:rPr>
          <w:rFonts w:ascii="Helvetica" w:hAnsi="Helvetica"/>
          <w:lang w:val="en-US"/>
        </w:rPr>
        <w:t xml:space="preserve"> </w:t>
      </w:r>
      <w:r w:rsidR="00573819">
        <w:rPr>
          <w:rFonts w:ascii="Helvetica" w:hAnsi="Helvetica"/>
          <w:lang w:val="en-US"/>
        </w:rPr>
        <w:t xml:space="preserve">What spectral regions are most relevant at discriminating vegetation types will be investigated, by sub-setting the full spectrum into regions of bands. Band selection will occur through 1) </w:t>
      </w:r>
      <w:r w:rsidR="00FA47AB" w:rsidRPr="00FA47AB">
        <w:rPr>
          <w:rFonts w:ascii="Helvetica" w:hAnsi="Helvetica"/>
          <w:lang w:val="en-US"/>
        </w:rPr>
        <w:t>informal literature derived selection of spectral bands</w:t>
      </w:r>
      <w:r w:rsidR="00344653">
        <w:rPr>
          <w:rFonts w:ascii="Helvetica" w:hAnsi="Helvetica"/>
          <w:lang w:val="en-US"/>
        </w:rPr>
        <w:t xml:space="preserve"> </w:t>
      </w:r>
      <w:r w:rsidR="00573819">
        <w:rPr>
          <w:rFonts w:ascii="Helvetica" w:hAnsi="Helvetica"/>
          <w:lang w:val="en-US"/>
        </w:rPr>
        <w:t xml:space="preserve">and 2) </w:t>
      </w:r>
      <w:r w:rsidR="00344653">
        <w:rPr>
          <w:rFonts w:ascii="Helvetica" w:hAnsi="Helvetica"/>
          <w:lang w:val="en-US"/>
        </w:rPr>
        <w:t>performing</w:t>
      </w:r>
      <w:r w:rsidR="00573819">
        <w:rPr>
          <w:rFonts w:ascii="Helvetica" w:hAnsi="Helvetica"/>
          <w:lang w:val="en-US"/>
        </w:rPr>
        <w:t xml:space="preserve"> spectral band unmixing </w:t>
      </w:r>
      <w:r w:rsidR="00727C31">
        <w:rPr>
          <w:rFonts w:ascii="Helvetica" w:hAnsi="Helvetica"/>
          <w:lang w:val="en-US"/>
        </w:rPr>
        <w:t xml:space="preserve">for optimal band selection. </w:t>
      </w:r>
      <w:r w:rsidR="00344653">
        <w:rPr>
          <w:rFonts w:ascii="Helvetica" w:hAnsi="Helvetica"/>
          <w:lang w:val="en-US"/>
        </w:rPr>
        <w:t>Spectral measures will be tested for spatial autocorrelation using a variogram</w:t>
      </w:r>
      <w:r w:rsidR="00421438">
        <w:rPr>
          <w:rFonts w:ascii="Helvetica" w:hAnsi="Helvetica"/>
          <w:lang w:val="en-US"/>
        </w:rPr>
        <w:t>. Plot spectral data will be compared to airborne</w:t>
      </w:r>
      <w:r w:rsidR="00175090" w:rsidRPr="002613FE">
        <w:rPr>
          <w:rFonts w:ascii="Helvetica" w:hAnsi="Helvetica"/>
          <w:lang w:val="en-US"/>
        </w:rPr>
        <w:t xml:space="preserve"> hyperspectral data</w:t>
      </w:r>
      <w:r w:rsidR="00421438">
        <w:rPr>
          <w:rFonts w:ascii="Helvetica" w:hAnsi="Helvetica"/>
          <w:lang w:val="en-US"/>
        </w:rPr>
        <w:t xml:space="preserve"> measured </w:t>
      </w:r>
      <w:r w:rsidR="00175090" w:rsidRPr="002613FE">
        <w:rPr>
          <w:rFonts w:ascii="Helvetica" w:hAnsi="Helvetica"/>
          <w:lang w:val="en-US"/>
        </w:rPr>
        <w:t>at a plane scal</w:t>
      </w:r>
      <w:r w:rsidR="00421438">
        <w:rPr>
          <w:rFonts w:ascii="Helvetica" w:hAnsi="Helvetica"/>
          <w:lang w:val="en-US"/>
        </w:rPr>
        <w:t>e.</w:t>
      </w:r>
      <w:r w:rsidR="00175090">
        <w:rPr>
          <w:rFonts w:ascii="Helvetica" w:hAnsi="Helvetica"/>
          <w:lang w:val="en-US"/>
        </w:rPr>
        <w:t xml:space="preserve"> </w:t>
      </w:r>
      <w:r w:rsidR="00421438">
        <w:rPr>
          <w:rFonts w:ascii="Helvetica" w:hAnsi="Helvetica"/>
          <w:lang w:val="en-US"/>
        </w:rPr>
        <w:t>These airborne spectra will also be used to</w:t>
      </w:r>
      <w:r w:rsidRPr="002613FE">
        <w:rPr>
          <w:rFonts w:ascii="Helvetica" w:hAnsi="Helvetica"/>
          <w:lang w:val="en-US"/>
        </w:rPr>
        <w:t xml:space="preserve"> identify vegetation types. </w:t>
      </w:r>
      <w:r w:rsidR="006C7AF4">
        <w:rPr>
          <w:rFonts w:ascii="Helvetica" w:hAnsi="Helvetica"/>
          <w:lang w:val="en-US"/>
        </w:rPr>
        <w:t>Categorical spectral classifications will be created and applied to remotely sensed spectral data to create a predictive map of the spatial distributions of vegetation types across Qikiqtaruk- Herschel Island.</w:t>
      </w:r>
      <w:r w:rsidRPr="002613FE">
        <w:rPr>
          <w:rFonts w:ascii="Helvetica" w:hAnsi="Helvetica"/>
          <w:lang w:val="en-US"/>
        </w:rPr>
        <w:t xml:space="preserve"> </w:t>
      </w:r>
    </w:p>
    <w:p w14:paraId="3CE485A0" w14:textId="77777777" w:rsidR="00F93314" w:rsidRPr="002613FE" w:rsidRDefault="00F93314" w:rsidP="00F93314">
      <w:pPr>
        <w:rPr>
          <w:rFonts w:ascii="Helvetica" w:hAnsi="Helvetica"/>
          <w:lang w:val="en-US"/>
        </w:rPr>
      </w:pPr>
    </w:p>
    <w:p w14:paraId="25E72B2F" w14:textId="77777777" w:rsidR="00F93314" w:rsidRPr="002613FE" w:rsidRDefault="00F93314" w:rsidP="00F93314">
      <w:pPr>
        <w:pStyle w:val="Heading3"/>
        <w:rPr>
          <w:rFonts w:ascii="Helvetica" w:hAnsi="Helvetica"/>
        </w:rPr>
      </w:pPr>
      <w:bookmarkStart w:id="3" w:name="_hu8o0vkz41nk" w:colFirst="0" w:colLast="0"/>
      <w:bookmarkEnd w:id="3"/>
      <w:r w:rsidRPr="002613FE">
        <w:rPr>
          <w:rFonts w:ascii="Helvetica" w:hAnsi="Helvetica"/>
        </w:rPr>
        <w:t>Sampling Plan</w:t>
      </w:r>
    </w:p>
    <w:p w14:paraId="30707EAB" w14:textId="77777777" w:rsidR="00F93314" w:rsidRPr="002613FE" w:rsidRDefault="00F93314" w:rsidP="00F93314">
      <w:pPr>
        <w:rPr>
          <w:rFonts w:ascii="Helvetica" w:hAnsi="Helvetica"/>
          <w:b/>
        </w:rPr>
      </w:pPr>
    </w:p>
    <w:p w14:paraId="66B842BB" w14:textId="77777777" w:rsidR="00F93314" w:rsidRPr="002613FE" w:rsidRDefault="00F93314" w:rsidP="00F93314">
      <w:pPr>
        <w:rPr>
          <w:rFonts w:ascii="Helvetica" w:hAnsi="Helvetica"/>
        </w:rPr>
      </w:pPr>
      <w:r w:rsidRPr="002613FE">
        <w:rPr>
          <w:rFonts w:ascii="Helvetica" w:hAnsi="Helvetica"/>
        </w:rPr>
        <w:t xml:space="preserve">In this section we’ll ask you to describe how you plan to collect samples, as well as the number of samples you plan to collect and your rationale for this decision. Please keep in mind that the </w:t>
      </w:r>
      <w:r w:rsidRPr="002613FE">
        <w:rPr>
          <w:rFonts w:ascii="Helvetica" w:hAnsi="Helvetica"/>
        </w:rPr>
        <w:lastRenderedPageBreak/>
        <w:t>data described in this section should be the actual data used for analysis, so if you are using a subset of a larger dataset, please describe the subset that will actually be used in your study.</w:t>
      </w:r>
    </w:p>
    <w:p w14:paraId="45E4ED41" w14:textId="77777777" w:rsidR="00F93314" w:rsidRPr="002613FE" w:rsidRDefault="00F93314" w:rsidP="00F93314">
      <w:pPr>
        <w:rPr>
          <w:rFonts w:ascii="Helvetica" w:hAnsi="Helvetica"/>
        </w:rPr>
      </w:pPr>
    </w:p>
    <w:p w14:paraId="7A6EB0F9" w14:textId="77777777" w:rsidR="00F93314" w:rsidRPr="002613FE" w:rsidRDefault="00F93314" w:rsidP="00F93314">
      <w:pPr>
        <w:numPr>
          <w:ilvl w:val="0"/>
          <w:numId w:val="1"/>
        </w:numPr>
        <w:rPr>
          <w:rFonts w:ascii="Helvetica" w:hAnsi="Helvetica"/>
        </w:rPr>
      </w:pPr>
      <w:r w:rsidRPr="002613FE">
        <w:rPr>
          <w:rFonts w:ascii="Helvetica" w:hAnsi="Helvetica"/>
        </w:rPr>
        <w:t>Existing data (required)</w:t>
      </w:r>
    </w:p>
    <w:p w14:paraId="038842E9" w14:textId="77777777" w:rsidR="00F93314" w:rsidRPr="002613FE" w:rsidRDefault="00F93314" w:rsidP="00F93314">
      <w:pPr>
        <w:pStyle w:val="ListParagraph"/>
        <w:numPr>
          <w:ilvl w:val="1"/>
          <w:numId w:val="1"/>
        </w:numPr>
        <w:rPr>
          <w:rFonts w:ascii="Helvetica" w:hAnsi="Helvetica"/>
        </w:rPr>
      </w:pPr>
      <w:r w:rsidRPr="002613FE">
        <w:rPr>
          <w:rFonts w:ascii="Helvetica" w:hAnsi="Helvetica"/>
        </w:rPr>
        <w:t>Registration prior to accessing the data: As of the date of submission, the data exist, but have not been accessed by you or your collaborators. Commonly, this includes data that has been collected by another researcher or institution.</w:t>
      </w:r>
    </w:p>
    <w:p w14:paraId="1D7BA144" w14:textId="77777777" w:rsidR="00F93314" w:rsidRPr="002613FE" w:rsidRDefault="00F93314" w:rsidP="00F93314">
      <w:pPr>
        <w:rPr>
          <w:rFonts w:ascii="Helvetica" w:hAnsi="Helvetica"/>
          <w:b/>
          <w:bCs/>
        </w:rPr>
      </w:pPr>
    </w:p>
    <w:p w14:paraId="2AE65F28" w14:textId="68CC390C"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My study relies on pre-existing data, that was compiled by other researches in previous years of field work and open access data </w:t>
      </w:r>
      <w:r w:rsidRPr="002613FE">
        <w:rPr>
          <w:rFonts w:ascii="Helvetica" w:eastAsia="Times New Roman" w:hAnsi="Helvetica" w:cs="Times New Roman"/>
          <w:sz w:val="24"/>
          <w:szCs w:val="24"/>
          <w:lang w:val="en-US"/>
        </w:rPr>
        <w:fldChar w:fldCharType="begin"/>
      </w:r>
      <w:r w:rsidR="00690E82">
        <w:rPr>
          <w:rFonts w:ascii="Helvetica" w:eastAsia="Times New Roman" w:hAnsi="Helvetica" w:cs="Times New Roman"/>
          <w:sz w:val="24"/>
          <w:szCs w:val="24"/>
          <w:lang w:val="en-US"/>
        </w:rPr>
        <w:instrText xml:space="preserve"> ADDIN ZOTERO_ITEM CSL_CITATION {"citationID":"JM6yVzyn","properties":{"formattedCitation":"(\\uc0\\u8220{}ArcticDEM\\uc0\\u8221{}, 2018; \\uc0\\u8220{}JPL | AVIRIS-NG Data Portal\\uc0\\u8221{}, n.d.; Obu et al., 2016)","plainCitation":"(“ArcticDEM”, 2018; “JPL | AVIRIS-NG Data Portal”, n.d.; Obu et al., 2016)","dontUpdate":true,"noteIndex":0},"citationItems":[{"id":527,"uris":["http://zotero.org/users/local/8RirLiuI/items/Q6HLXUYF"],"uri":["http://zotero.org/users/local/8RirLiuI/items/Q6HLXUYF"],"itemData":{"id":527,"type":"webpage","title":"ArcticDEM","URL":"https://www.arcgis.com/apps/webappviewer/index.html?id=aff5fa8f5d5548c6bff44cc8be385f61","accessed":{"date-parts":[["2020",1,22]]},"issued":{"date-parts":[["2018"]]}}},{"id":624,"uris":["http://zotero.org/users/local/8RirLiuI/items/5WUNLBMV"],"uri":["http://zotero.org/users/local/8RirLiuI/items/5WUNLBMV"],"itemData":{"id":624,"type":"webpage","title":"JPL | AVIRIS-NG Data Portal","URL":"https://avirisng.jpl.nasa.gov/dataportal/","accessed":{"date-parts":[["2020",3,5]]}}},{"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sidRPr="002613FE">
        <w:rPr>
          <w:rFonts w:ascii="Helvetica" w:eastAsia="Times New Roman" w:hAnsi="Helvetica" w:cs="Times New Roman"/>
          <w:sz w:val="24"/>
          <w:szCs w:val="24"/>
          <w:lang w:val="en-US"/>
        </w:rPr>
        <w:fldChar w:fldCharType="separate"/>
      </w:r>
      <w:r w:rsidR="003A4F8F" w:rsidRPr="003A4F8F">
        <w:rPr>
          <w:rFonts w:ascii="Helvetica" w:hAnsi="Helvetica" w:cs="Times New Roman"/>
          <w:sz w:val="24"/>
          <w:lang w:val="en-GB"/>
        </w:rPr>
        <w:t xml:space="preserve">(“JPL | AVIRIS”, </w:t>
      </w:r>
      <w:r w:rsidR="003A4F8F">
        <w:rPr>
          <w:rFonts w:ascii="Helvetica" w:hAnsi="Helvetica" w:cs="Times New Roman"/>
          <w:sz w:val="24"/>
          <w:lang w:val="en-GB"/>
        </w:rPr>
        <w:t>2019</w:t>
      </w:r>
      <w:r w:rsidR="003A4F8F" w:rsidRPr="003A4F8F">
        <w:rPr>
          <w:rFonts w:ascii="Helvetica" w:hAnsi="Helvetica" w:cs="Times New Roman"/>
          <w:sz w:val="24"/>
          <w:lang w:val="en-GB"/>
        </w:rPr>
        <w:t>; Obu et al., 2016)</w:t>
      </w:r>
      <w:r w:rsidRPr="002613FE">
        <w:rPr>
          <w:rFonts w:ascii="Helvetica" w:eastAsia="Times New Roman" w:hAnsi="Helvetica" w:cs="Times New Roman"/>
          <w:sz w:val="24"/>
          <w:szCs w:val="24"/>
          <w:lang w:val="en-US"/>
        </w:rPr>
        <w:fldChar w:fldCharType="end"/>
      </w:r>
      <w:r w:rsidRPr="002613FE">
        <w:rPr>
          <w:rFonts w:ascii="Helvetica" w:eastAsia="Times New Roman" w:hAnsi="Helvetica" w:cs="Times New Roman"/>
          <w:sz w:val="24"/>
          <w:szCs w:val="24"/>
          <w:lang w:val="en-US"/>
        </w:rPr>
        <w:t xml:space="preserve">. I have not been granted access to any of the data thus far and therefor have not conducted any summary statistics or exploratory analysis. Analysis will commence upon completion of the preregistration process. In </w:t>
      </w:r>
      <w:r w:rsidR="00D07A27" w:rsidRPr="002613FE">
        <w:rPr>
          <w:rFonts w:ascii="Helvetica" w:eastAsia="Times New Roman" w:hAnsi="Helvetica" w:cs="Times New Roman"/>
          <w:sz w:val="24"/>
          <w:szCs w:val="24"/>
          <w:lang w:val="en-US"/>
        </w:rPr>
        <w:t xml:space="preserve">supplementary information </w:t>
      </w:r>
      <w:r w:rsidRPr="002613FE">
        <w:rPr>
          <w:rFonts w:ascii="Helvetica" w:eastAsia="Times New Roman" w:hAnsi="Helvetica" w:cs="Times New Roman"/>
          <w:sz w:val="24"/>
          <w:szCs w:val="24"/>
          <w:lang w:val="en-US"/>
        </w:rPr>
        <w:t xml:space="preserve">given by one of my supervisors, I have been made aware that the variability within spectral </w:t>
      </w:r>
      <w:r w:rsidR="00124E3B" w:rsidRPr="002613FE">
        <w:rPr>
          <w:rFonts w:ascii="Helvetica" w:eastAsia="Times New Roman" w:hAnsi="Helvetica" w:cs="Times New Roman"/>
          <w:sz w:val="24"/>
          <w:szCs w:val="24"/>
          <w:lang w:val="en-US"/>
        </w:rPr>
        <w:t>signatures tend</w:t>
      </w:r>
      <w:r w:rsidRPr="002613FE">
        <w:rPr>
          <w:rFonts w:ascii="Helvetica" w:eastAsia="Times New Roman" w:hAnsi="Helvetica" w:cs="Times New Roman"/>
          <w:sz w:val="24"/>
          <w:szCs w:val="24"/>
          <w:lang w:val="en-US"/>
        </w:rPr>
        <w:t xml:space="preserve"> to be better at discriminating vegetation types than difference in means. </w:t>
      </w:r>
    </w:p>
    <w:p w14:paraId="62DD56DF" w14:textId="77777777" w:rsidR="00F93314" w:rsidRPr="002613FE" w:rsidRDefault="00F93314" w:rsidP="00F93314">
      <w:pPr>
        <w:rPr>
          <w:rFonts w:ascii="Helvetica" w:hAnsi="Helvetica"/>
        </w:rPr>
      </w:pPr>
    </w:p>
    <w:p w14:paraId="605AA4F1" w14:textId="77777777" w:rsidR="00F93314" w:rsidRPr="002613FE" w:rsidRDefault="00F93314" w:rsidP="00F93314">
      <w:pPr>
        <w:rPr>
          <w:rFonts w:ascii="Helvetica" w:hAnsi="Helvetica"/>
        </w:rPr>
      </w:pPr>
    </w:p>
    <w:p w14:paraId="10769C07" w14:textId="77777777" w:rsidR="00F93314" w:rsidRPr="002613FE" w:rsidRDefault="00F93314" w:rsidP="00F93314">
      <w:pPr>
        <w:numPr>
          <w:ilvl w:val="0"/>
          <w:numId w:val="1"/>
        </w:numPr>
        <w:rPr>
          <w:rFonts w:ascii="Helvetica" w:hAnsi="Helvetica"/>
        </w:rPr>
      </w:pPr>
      <w:r w:rsidRPr="002613FE">
        <w:rPr>
          <w:rFonts w:ascii="Helvetica" w:hAnsi="Helvetica"/>
        </w:rPr>
        <w:t>Explanation of existing data (optional)</w:t>
      </w:r>
    </w:p>
    <w:p w14:paraId="314C704A" w14:textId="77777777" w:rsidR="00F93314" w:rsidRPr="002613FE" w:rsidRDefault="00F93314" w:rsidP="00F93314">
      <w:pPr>
        <w:numPr>
          <w:ilvl w:val="1"/>
          <w:numId w:val="1"/>
        </w:numPr>
        <w:rPr>
          <w:rFonts w:ascii="Helvetica" w:hAnsi="Helvetica"/>
        </w:rPr>
      </w:pPr>
      <w:r w:rsidRPr="002613FE">
        <w:rPr>
          <w:rFonts w:ascii="Helvetica" w:hAnsi="Helvetica"/>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5C7CA61E" w14:textId="77777777" w:rsidR="00F93314" w:rsidRPr="002613FE" w:rsidRDefault="00F93314" w:rsidP="00F93314">
      <w:pPr>
        <w:ind w:left="1440"/>
        <w:rPr>
          <w:rFonts w:ascii="Helvetica" w:hAnsi="Helvetica"/>
        </w:rPr>
      </w:pPr>
    </w:p>
    <w:p w14:paraId="34FDA192" w14:textId="77777777" w:rsidR="00F93314" w:rsidRPr="002613FE" w:rsidRDefault="00F93314" w:rsidP="00F93314">
      <w:pPr>
        <w:rPr>
          <w:rFonts w:ascii="Helvetica" w:hAnsi="Helvetica"/>
        </w:rPr>
      </w:pPr>
    </w:p>
    <w:p w14:paraId="012C1B42" w14:textId="77777777" w:rsidR="00F93314" w:rsidRPr="002613FE" w:rsidRDefault="00F93314" w:rsidP="00F93314">
      <w:pPr>
        <w:numPr>
          <w:ilvl w:val="0"/>
          <w:numId w:val="1"/>
        </w:numPr>
        <w:rPr>
          <w:rFonts w:ascii="Helvetica" w:hAnsi="Helvetica"/>
        </w:rPr>
      </w:pPr>
      <w:r w:rsidRPr="002613FE">
        <w:rPr>
          <w:rFonts w:ascii="Helvetica" w:hAnsi="Helvetica"/>
        </w:rPr>
        <w:t>Data collection procedures (required)</w:t>
      </w:r>
    </w:p>
    <w:p w14:paraId="141E75D1" w14:textId="77777777" w:rsidR="00F93314" w:rsidRPr="002613FE" w:rsidRDefault="00F93314" w:rsidP="00F93314">
      <w:pPr>
        <w:rPr>
          <w:rFonts w:ascii="Helvetica" w:hAnsi="Helvetica"/>
        </w:rPr>
      </w:pPr>
    </w:p>
    <w:p w14:paraId="6F9A874D" w14:textId="4A4393C4" w:rsidR="00F93314" w:rsidRPr="002613FE" w:rsidRDefault="00F93314" w:rsidP="00F93314">
      <w:pPr>
        <w:pStyle w:val="NormalWeb"/>
        <w:spacing w:line="360" w:lineRule="auto"/>
        <w:jc w:val="both"/>
        <w:rPr>
          <w:rFonts w:ascii="Helvetica" w:hAnsi="Helvetica"/>
          <w:lang w:val="en-US"/>
        </w:rPr>
      </w:pPr>
      <w:r w:rsidRPr="002613FE">
        <w:rPr>
          <w:rFonts w:ascii="Helvetica" w:hAnsi="Helvetica"/>
          <w:lang w:val="en-US"/>
        </w:rPr>
        <w:t xml:space="preserve">The analysis conducted will rely on plot level, as well as remotely sensed data collected team shrub in previous years of field work (2018-19) on Qikiqtaruk-Herschel Island. 6 (1x1 m) long-term monitory plots have been established - each of the two vegetation communities (Komakuk and Herschel type). No blinding or randomization took place during the data collation process, as my analysis exclusively relied of previously collected data. From this existing data, point-framing data, and percent </w:t>
      </w:r>
      <w:r w:rsidR="00844DBB">
        <w:rPr>
          <w:rFonts w:ascii="Helvetica" w:hAnsi="Helvetica"/>
          <w:lang w:val="en-US"/>
        </w:rPr>
        <w:t>soil</w:t>
      </w:r>
      <w:r w:rsidR="00211E5F">
        <w:rPr>
          <w:rFonts w:ascii="Helvetica" w:hAnsi="Helvetica"/>
          <w:lang w:val="en-US"/>
        </w:rPr>
        <w:t>-b</w:t>
      </w:r>
      <w:r w:rsidR="00844DBB">
        <w:rPr>
          <w:rFonts w:ascii="Helvetica" w:hAnsi="Helvetica"/>
          <w:lang w:val="en-US"/>
        </w:rPr>
        <w:t>ackground</w:t>
      </w:r>
      <w:r w:rsidRPr="002613FE">
        <w:rPr>
          <w:rFonts w:ascii="Helvetica" w:hAnsi="Helvetica"/>
          <w:lang w:val="en-US"/>
        </w:rPr>
        <w:t xml:space="preserve"> can be obtained. During point-framing sampling, present species are also recorded, which can be used to calculate the species biodiversity metrics of species richness and evenness. Regional plot scale hyperspectral data exists for both vegetation types. Vegetation type </w:t>
      </w:r>
      <w:r w:rsidRPr="002613FE">
        <w:rPr>
          <w:rFonts w:ascii="Helvetica" w:hAnsi="Helvetica"/>
          <w:lang w:val="en-US"/>
        </w:rPr>
        <w:lastRenderedPageBreak/>
        <w:t xml:space="preserve">A is partitioned into plots and has data from both 2018 &amp; 2019, while vegetation type B only has data available for 2019, obtained from a greater region without plot subdivision. </w:t>
      </w:r>
      <w:r w:rsidR="00421438">
        <w:rPr>
          <w:rFonts w:ascii="Helvetica" w:hAnsi="Helvetica"/>
          <w:lang w:val="en-US"/>
        </w:rPr>
        <w:t>P</w:t>
      </w:r>
      <w:r w:rsidRPr="002613FE">
        <w:rPr>
          <w:rFonts w:ascii="Helvetica" w:hAnsi="Helvetica"/>
          <w:lang w:val="en-US"/>
        </w:rPr>
        <w:t xml:space="preserve">ercent </w:t>
      </w:r>
      <w:r w:rsidR="00844DBB">
        <w:rPr>
          <w:rFonts w:ascii="Helvetica" w:hAnsi="Helvetica"/>
          <w:lang w:val="en-US"/>
        </w:rPr>
        <w:t>soil</w:t>
      </w:r>
      <w:r w:rsidR="00211E5F">
        <w:rPr>
          <w:rFonts w:ascii="Helvetica" w:hAnsi="Helvetica"/>
          <w:lang w:val="en-US"/>
        </w:rPr>
        <w:t>-</w:t>
      </w:r>
      <w:r w:rsidR="00844DBB">
        <w:rPr>
          <w:rFonts w:ascii="Helvetica" w:hAnsi="Helvetica"/>
          <w:lang w:val="en-US"/>
        </w:rPr>
        <w:t xml:space="preserve">background </w:t>
      </w:r>
      <w:r w:rsidRPr="002613FE">
        <w:rPr>
          <w:rFonts w:ascii="Helvetica" w:hAnsi="Helvetica"/>
          <w:lang w:val="en-US"/>
        </w:rPr>
        <w:t xml:space="preserve">data across </w:t>
      </w:r>
      <w:proofErr w:type="spellStart"/>
      <w:r w:rsidRPr="002613FE">
        <w:rPr>
          <w:rFonts w:ascii="Helvetica" w:hAnsi="Helvetica"/>
          <w:lang w:val="en-US"/>
        </w:rPr>
        <w:t>Qikiqtaruk</w:t>
      </w:r>
      <w:proofErr w:type="spellEnd"/>
      <w:r w:rsidRPr="002613FE">
        <w:rPr>
          <w:rFonts w:ascii="Helvetica" w:hAnsi="Helvetica"/>
          <w:lang w:val="en-US"/>
        </w:rPr>
        <w:t xml:space="preserve"> exists at a drone scale of observation</w:t>
      </w:r>
      <w:r w:rsidRPr="002613FE">
        <w:rPr>
          <w:rFonts w:ascii="Helvetica" w:eastAsiaTheme="minorHAnsi" w:hAnsi="Helvetica" w:cstheme="minorHAnsi"/>
          <w:lang w:val="en-GB"/>
        </w:rPr>
        <w:t>. Plane scale hyperspectral imagery is available from a mission conducted last summer by NASA, which passed over</w:t>
      </w:r>
      <w:r w:rsidRPr="002613FE">
        <w:rPr>
          <w:rFonts w:ascii="Helvetica" w:hAnsi="Helvetica"/>
          <w:lang w:val="en-US"/>
        </w:rPr>
        <w:t xml:space="preserve"> Qikiqtaruk</w:t>
      </w:r>
      <w:r w:rsidRPr="002613FE">
        <w:rPr>
          <w:rFonts w:ascii="Helvetica" w:eastAsiaTheme="minorHAnsi" w:hAnsi="Helvetica" w:cstheme="minorHAnsi"/>
          <w:lang w:val="en-GB"/>
        </w:rPr>
        <w:t xml:space="preserve"> on two occasions (early and late July)</w:t>
      </w:r>
    </w:p>
    <w:p w14:paraId="1645790B" w14:textId="77777777" w:rsidR="00F93314" w:rsidRPr="002613FE" w:rsidRDefault="00F93314" w:rsidP="00F93314">
      <w:pPr>
        <w:ind w:left="720"/>
        <w:rPr>
          <w:rFonts w:ascii="Helvetica" w:hAnsi="Helvetica"/>
        </w:rPr>
      </w:pPr>
    </w:p>
    <w:p w14:paraId="0241519F" w14:textId="77777777" w:rsidR="00F93314" w:rsidRPr="002613FE" w:rsidRDefault="00F93314" w:rsidP="00F93314">
      <w:pPr>
        <w:rPr>
          <w:rFonts w:ascii="Helvetica" w:hAnsi="Helvetica"/>
        </w:rPr>
      </w:pPr>
    </w:p>
    <w:p w14:paraId="1EE50433" w14:textId="77777777" w:rsidR="00F93314" w:rsidRPr="002613FE" w:rsidRDefault="00F93314" w:rsidP="00F93314">
      <w:pPr>
        <w:numPr>
          <w:ilvl w:val="0"/>
          <w:numId w:val="1"/>
        </w:numPr>
        <w:rPr>
          <w:rFonts w:ascii="Helvetica" w:hAnsi="Helvetica"/>
        </w:rPr>
      </w:pPr>
      <w:r w:rsidRPr="002613FE">
        <w:rPr>
          <w:rFonts w:ascii="Helvetica" w:hAnsi="Helvetica"/>
        </w:rPr>
        <w:t>Sample size (required)</w:t>
      </w:r>
    </w:p>
    <w:p w14:paraId="52DEDE49" w14:textId="77777777" w:rsidR="00F93314" w:rsidRPr="002613FE" w:rsidRDefault="00F93314" w:rsidP="00F93314">
      <w:pPr>
        <w:rPr>
          <w:rFonts w:ascii="Helvetica" w:hAnsi="Helvetica"/>
        </w:rPr>
      </w:pPr>
    </w:p>
    <w:p w14:paraId="4B028B7B" w14:textId="7A9FADE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For each of the two vegetation types, 6 long term monitoring plots exist, which will all be utilized in this analysis.</w:t>
      </w:r>
      <w:r w:rsidR="00B603B1">
        <w:rPr>
          <w:rFonts w:ascii="Helvetica" w:eastAsia="Times New Roman" w:hAnsi="Helvetica" w:cs="Times New Roman"/>
          <w:sz w:val="24"/>
          <w:szCs w:val="24"/>
          <w:lang w:val="en-US"/>
        </w:rPr>
        <w:t xml:space="preserve"> Each plot was partitioned into 9 </w:t>
      </w:r>
      <w:r w:rsidR="002B6B53">
        <w:rPr>
          <w:rFonts w:ascii="Helvetica" w:eastAsia="Times New Roman" w:hAnsi="Helvetica" w:cs="Times New Roman"/>
          <w:sz w:val="24"/>
          <w:szCs w:val="24"/>
          <w:lang w:val="en-US"/>
        </w:rPr>
        <w:t>measurement points</w:t>
      </w:r>
      <w:r w:rsidR="00B603B1">
        <w:rPr>
          <w:rFonts w:ascii="Helvetica" w:eastAsia="Times New Roman" w:hAnsi="Helvetica" w:cs="Times New Roman"/>
          <w:sz w:val="24"/>
          <w:szCs w:val="24"/>
          <w:lang w:val="en-US"/>
        </w:rPr>
        <w:t>, with 2 replicate spectral measurements occurring</w:t>
      </w:r>
      <w:r w:rsidR="002B6B53">
        <w:rPr>
          <w:rFonts w:ascii="Helvetica" w:eastAsia="Times New Roman" w:hAnsi="Helvetica" w:cs="Times New Roman"/>
          <w:sz w:val="24"/>
          <w:szCs w:val="24"/>
          <w:lang w:val="en-US"/>
        </w:rPr>
        <w:t xml:space="preserve"> at each point</w:t>
      </w:r>
      <w:r w:rsidR="002F11CB">
        <w:rPr>
          <w:rFonts w:ascii="Helvetica" w:eastAsia="Times New Roman" w:hAnsi="Helvetica" w:cs="Times New Roman"/>
          <w:sz w:val="24"/>
          <w:szCs w:val="24"/>
          <w:lang w:val="en-US"/>
        </w:rPr>
        <w:t xml:space="preserve"> using a </w:t>
      </w:r>
      <w:r w:rsidR="002F11CB" w:rsidRPr="002F11CB">
        <w:rPr>
          <w:rFonts w:ascii="Helvetica" w:eastAsia="Times New Roman" w:hAnsi="Helvetica" w:cs="Times New Roman"/>
          <w:sz w:val="24"/>
          <w:szCs w:val="24"/>
          <w:lang w:val="en-US"/>
        </w:rPr>
        <w:t>GER 1500 field spectrometer (350–1050 nm; 512 bands, spectral resolution 3 nm, spectral sampling 1.</w:t>
      </w:r>
      <w:r w:rsidR="00124E3B">
        <w:rPr>
          <w:rFonts w:ascii="Helvetica" w:eastAsia="Times New Roman" w:hAnsi="Helvetica" w:cs="Times New Roman"/>
          <w:sz w:val="24"/>
          <w:szCs w:val="24"/>
          <w:lang w:val="en-US"/>
        </w:rPr>
        <w:t>5</w:t>
      </w:r>
      <w:r w:rsidR="002F11CB" w:rsidRPr="002F11CB">
        <w:rPr>
          <w:rFonts w:ascii="Helvetica" w:eastAsia="Times New Roman" w:hAnsi="Helvetica" w:cs="Times New Roman"/>
          <w:sz w:val="24"/>
          <w:szCs w:val="24"/>
          <w:lang w:val="en-US"/>
        </w:rPr>
        <w:t xml:space="preserve"> nm</w:t>
      </w:r>
      <w:r w:rsidR="002F11CB">
        <w:rPr>
          <w:rFonts w:ascii="Helvetica" w:eastAsia="Times New Roman" w:hAnsi="Helvetica" w:cs="Times New Roman"/>
          <w:sz w:val="24"/>
          <w:szCs w:val="24"/>
          <w:lang w:val="en-US"/>
        </w:rPr>
        <w:t>)</w:t>
      </w:r>
      <w:r w:rsidR="00B603B1">
        <w:rPr>
          <w:rFonts w:ascii="Helvetica" w:eastAsia="Times New Roman" w:hAnsi="Helvetica" w:cs="Times New Roman"/>
          <w:sz w:val="24"/>
          <w:szCs w:val="24"/>
          <w:lang w:val="en-US"/>
        </w:rPr>
        <w:t>.</w:t>
      </w:r>
      <w:r w:rsidRPr="002613FE">
        <w:rPr>
          <w:rFonts w:ascii="Helvetica" w:eastAsia="Times New Roman" w:hAnsi="Helvetica" w:cs="Times New Roman"/>
          <w:sz w:val="24"/>
          <w:szCs w:val="24"/>
          <w:lang w:val="en-US"/>
        </w:rPr>
        <w:t xml:space="preserve"> Regional plot scale hyperspectral data exists for both vegetation types. Vegetation type A is partitioned into</w:t>
      </w:r>
      <w:r w:rsidR="00B603B1">
        <w:rPr>
          <w:rFonts w:ascii="Helvetica" w:eastAsia="Times New Roman" w:hAnsi="Helvetica" w:cs="Times New Roman"/>
          <w:sz w:val="24"/>
          <w:szCs w:val="24"/>
          <w:lang w:val="en-US"/>
        </w:rPr>
        <w:t xml:space="preserve"> 30</w:t>
      </w:r>
      <w:r w:rsidRPr="002613FE">
        <w:rPr>
          <w:rFonts w:ascii="Helvetica" w:eastAsia="Times New Roman" w:hAnsi="Helvetica" w:cs="Times New Roman"/>
          <w:sz w:val="24"/>
          <w:szCs w:val="24"/>
          <w:lang w:val="en-US"/>
        </w:rPr>
        <w:t xml:space="preserve"> plots and has data from both 2018 &amp; 2019, while vegetation type B only has</w:t>
      </w:r>
      <w:r w:rsidR="00B603B1">
        <w:rPr>
          <w:rFonts w:ascii="Helvetica" w:eastAsia="Times New Roman" w:hAnsi="Helvetica" w:cs="Times New Roman"/>
          <w:sz w:val="24"/>
          <w:szCs w:val="24"/>
          <w:lang w:val="en-US"/>
        </w:rPr>
        <w:t xml:space="preserve"> </w:t>
      </w:r>
      <w:r w:rsidRPr="002613FE">
        <w:rPr>
          <w:rFonts w:ascii="Helvetica" w:eastAsia="Times New Roman" w:hAnsi="Helvetica" w:cs="Times New Roman"/>
          <w:sz w:val="24"/>
          <w:szCs w:val="24"/>
          <w:lang w:val="en-US"/>
        </w:rPr>
        <w:t>data available for 2019, obtained from</w:t>
      </w:r>
      <w:r w:rsidR="00B603B1">
        <w:rPr>
          <w:rFonts w:ascii="Helvetica" w:eastAsia="Times New Roman" w:hAnsi="Helvetica" w:cs="Times New Roman"/>
          <w:sz w:val="24"/>
          <w:szCs w:val="24"/>
          <w:lang w:val="en-US"/>
        </w:rPr>
        <w:t xml:space="preserve"> 30 non-georeferenced plots across</w:t>
      </w:r>
      <w:r w:rsidRPr="002613FE">
        <w:rPr>
          <w:rFonts w:ascii="Helvetica" w:eastAsia="Times New Roman" w:hAnsi="Helvetica" w:cs="Times New Roman"/>
          <w:sz w:val="24"/>
          <w:szCs w:val="24"/>
          <w:lang w:val="en-US"/>
        </w:rPr>
        <w:t xml:space="preserve"> greater region.</w:t>
      </w:r>
      <w:r w:rsidR="00B603B1">
        <w:rPr>
          <w:rFonts w:ascii="Helvetica" w:eastAsia="Times New Roman" w:hAnsi="Helvetica" w:cs="Times New Roman"/>
          <w:sz w:val="24"/>
          <w:szCs w:val="24"/>
          <w:lang w:val="en-US"/>
        </w:rPr>
        <w:t xml:space="preserve"> 3 measurement were taken at different </w:t>
      </w:r>
      <w:r w:rsidR="00C723CF">
        <w:rPr>
          <w:rFonts w:ascii="Helvetica" w:eastAsia="Times New Roman" w:hAnsi="Helvetica" w:cs="Times New Roman"/>
          <w:sz w:val="24"/>
          <w:szCs w:val="24"/>
          <w:lang w:val="en-US"/>
        </w:rPr>
        <w:t>areas</w:t>
      </w:r>
      <w:r w:rsidR="00B603B1">
        <w:rPr>
          <w:rFonts w:ascii="Helvetica" w:eastAsia="Times New Roman" w:hAnsi="Helvetica" w:cs="Times New Roman"/>
          <w:sz w:val="24"/>
          <w:szCs w:val="24"/>
          <w:lang w:val="en-US"/>
        </w:rPr>
        <w:t xml:space="preserve"> within the plot.  </w:t>
      </w:r>
      <w:r w:rsidRPr="002613FE">
        <w:rPr>
          <w:rFonts w:ascii="Helvetica" w:eastAsia="Times New Roman" w:hAnsi="Helvetica" w:cs="Times New Roman"/>
          <w:sz w:val="24"/>
          <w:szCs w:val="24"/>
          <w:lang w:val="en-US"/>
        </w:rPr>
        <w:t>Remotely sensed hyperspectral data span across Qikiqtaruk-Herschel Island</w:t>
      </w:r>
      <w:r w:rsidR="00C723CF">
        <w:rPr>
          <w:rFonts w:ascii="Helvetica" w:eastAsia="Times New Roman" w:hAnsi="Helvetica" w:cs="Times New Roman"/>
          <w:sz w:val="24"/>
          <w:szCs w:val="24"/>
          <w:lang w:val="en-US"/>
        </w:rPr>
        <w:t xml:space="preserve"> at</w:t>
      </w:r>
      <w:r w:rsidR="003A4F8F">
        <w:rPr>
          <w:rFonts w:ascii="Helvetica" w:eastAsia="Times New Roman" w:hAnsi="Helvetica" w:cs="Times New Roman"/>
          <w:sz w:val="24"/>
          <w:szCs w:val="24"/>
          <w:lang w:val="en-US"/>
        </w:rPr>
        <w:t xml:space="preserve"> two different dates (2.7.2019 &amp; 27.7.2019)</w:t>
      </w:r>
      <w:r w:rsidR="00C723CF">
        <w:rPr>
          <w:rFonts w:ascii="Helvetica" w:eastAsia="Times New Roman" w:hAnsi="Helvetica" w:cs="Times New Roman"/>
          <w:sz w:val="24"/>
          <w:szCs w:val="24"/>
          <w:lang w:val="en-US"/>
        </w:rPr>
        <w:t xml:space="preserve"> a spatial resolution of 5m per pixel.</w:t>
      </w:r>
      <w:r w:rsidR="003A4F8F">
        <w:rPr>
          <w:rFonts w:ascii="Helvetica" w:eastAsia="Times New Roman" w:hAnsi="Helvetica" w:cs="Times New Roman"/>
          <w:sz w:val="24"/>
          <w:szCs w:val="24"/>
          <w:lang w:val="en-US"/>
        </w:rPr>
        <w:t xml:space="preserve"> </w:t>
      </w:r>
      <w:r w:rsidR="00C723CF">
        <w:rPr>
          <w:rFonts w:ascii="Helvetica" w:eastAsia="Times New Roman" w:hAnsi="Helvetica" w:cs="Times New Roman"/>
          <w:sz w:val="24"/>
          <w:szCs w:val="24"/>
          <w:lang w:val="en-US"/>
        </w:rPr>
        <w:t xml:space="preserve"> </w:t>
      </w:r>
    </w:p>
    <w:p w14:paraId="3BADDC47" w14:textId="77777777" w:rsidR="00F93314" w:rsidRPr="002613FE" w:rsidRDefault="00F93314" w:rsidP="00F93314">
      <w:pPr>
        <w:jc w:val="both"/>
        <w:rPr>
          <w:rFonts w:ascii="Helvetica" w:eastAsia="Times New Roman" w:hAnsi="Helvetica" w:cs="Times New Roman"/>
          <w:sz w:val="24"/>
          <w:szCs w:val="24"/>
          <w:lang w:val="en-US"/>
        </w:rPr>
      </w:pPr>
    </w:p>
    <w:p w14:paraId="17E86D88" w14:textId="77777777" w:rsidR="00F93314" w:rsidRPr="002613FE" w:rsidRDefault="00F93314" w:rsidP="00F93314">
      <w:pPr>
        <w:rPr>
          <w:rFonts w:ascii="Helvetica" w:hAnsi="Helvetica"/>
        </w:rPr>
      </w:pPr>
    </w:p>
    <w:p w14:paraId="4ABEB6CC" w14:textId="77777777" w:rsidR="00F93314" w:rsidRPr="002613FE" w:rsidRDefault="00F93314" w:rsidP="00F93314">
      <w:pPr>
        <w:numPr>
          <w:ilvl w:val="0"/>
          <w:numId w:val="1"/>
        </w:numPr>
        <w:rPr>
          <w:rFonts w:ascii="Helvetica" w:hAnsi="Helvetica"/>
        </w:rPr>
      </w:pPr>
      <w:r w:rsidRPr="002613FE">
        <w:rPr>
          <w:rFonts w:ascii="Helvetica" w:hAnsi="Helvetica"/>
        </w:rPr>
        <w:t>Sample size rationale (optional)</w:t>
      </w:r>
    </w:p>
    <w:p w14:paraId="11779963" w14:textId="77777777" w:rsidR="00F93314" w:rsidRPr="002613FE" w:rsidRDefault="00F93314" w:rsidP="00F93314">
      <w:pPr>
        <w:rPr>
          <w:rFonts w:ascii="Helvetica" w:hAnsi="Helvetica"/>
        </w:rPr>
      </w:pPr>
    </w:p>
    <w:p w14:paraId="3444264F" w14:textId="77777777" w:rsidR="00F93314" w:rsidRPr="002613FE" w:rsidRDefault="00F93314" w:rsidP="00F93314">
      <w:pPr>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Sample size for this study was predetermined by the existing data and the amount of long-term sampling plots, which will all be utilized in analysis. The sample size of the landscape-wide spectral measurements was determined by data availability, which was constrained by the time available to conduct field measurements. The rational for including both 2018 and 2019 plot scale spectral data is evaluating the variance of repeat</w:t>
      </w:r>
      <w:r w:rsidRPr="002613FE">
        <w:rPr>
          <w:rFonts w:ascii="Helvetica" w:hAnsi="Helvetica"/>
        </w:rPr>
        <w:t xml:space="preserve"> </w:t>
      </w:r>
      <w:r w:rsidRPr="002613FE">
        <w:rPr>
          <w:rFonts w:ascii="Helvetica" w:eastAsia="Times New Roman" w:hAnsi="Helvetica" w:cs="Times New Roman"/>
          <w:sz w:val="24"/>
          <w:szCs w:val="24"/>
          <w:lang w:val="en-US"/>
        </w:rPr>
        <w:t xml:space="preserve">measurements as different sensor types were used between the years. </w:t>
      </w:r>
    </w:p>
    <w:p w14:paraId="50BA0119" w14:textId="77777777" w:rsidR="00F93314" w:rsidRPr="002613FE" w:rsidRDefault="00F93314" w:rsidP="00F93314">
      <w:pPr>
        <w:rPr>
          <w:rFonts w:ascii="Helvetica" w:hAnsi="Helvetica"/>
        </w:rPr>
      </w:pPr>
    </w:p>
    <w:p w14:paraId="0AC8F5B3" w14:textId="77777777" w:rsidR="00F93314" w:rsidRPr="002613FE" w:rsidRDefault="00F93314" w:rsidP="00F93314">
      <w:pPr>
        <w:pStyle w:val="Heading3"/>
        <w:rPr>
          <w:rFonts w:ascii="Helvetica" w:hAnsi="Helvetica"/>
        </w:rPr>
      </w:pPr>
      <w:bookmarkStart w:id="4" w:name="_pec3rgxfolor" w:colFirst="0" w:colLast="0"/>
      <w:bookmarkEnd w:id="4"/>
      <w:r w:rsidRPr="002613FE">
        <w:rPr>
          <w:rFonts w:ascii="Helvetica" w:hAnsi="Helvetica"/>
        </w:rPr>
        <w:t>Variables</w:t>
      </w:r>
    </w:p>
    <w:p w14:paraId="5A8690CB" w14:textId="77777777" w:rsidR="00F93314" w:rsidRPr="002613FE" w:rsidRDefault="00F93314" w:rsidP="00F93314">
      <w:pPr>
        <w:rPr>
          <w:rFonts w:ascii="Helvetica" w:hAnsi="Helvetica"/>
        </w:rPr>
      </w:pPr>
    </w:p>
    <w:p w14:paraId="776DA17F" w14:textId="77777777" w:rsidR="00F93314" w:rsidRPr="002613FE" w:rsidRDefault="00F93314" w:rsidP="00F93314">
      <w:pPr>
        <w:rPr>
          <w:rFonts w:ascii="Helvetica" w:hAnsi="Helvetica"/>
        </w:rPr>
      </w:pPr>
      <w:r w:rsidRPr="002613FE">
        <w:rPr>
          <w:rFonts w:ascii="Helvetica" w:hAnsi="Helvetica"/>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w:t>
      </w:r>
      <w:r w:rsidRPr="002613FE">
        <w:rPr>
          <w:rFonts w:ascii="Helvetica" w:hAnsi="Helvetica"/>
        </w:rPr>
        <w:lastRenderedPageBreak/>
        <w:t>measuring for exploratory analyses, you are not required to list them, though you are permitted to do so.</w:t>
      </w:r>
    </w:p>
    <w:p w14:paraId="43D9789A" w14:textId="77777777" w:rsidR="00F93314" w:rsidRPr="002613FE" w:rsidRDefault="00F93314" w:rsidP="00F93314">
      <w:pPr>
        <w:rPr>
          <w:rFonts w:ascii="Helvetica" w:hAnsi="Helvetica"/>
        </w:rPr>
      </w:pPr>
    </w:p>
    <w:p w14:paraId="08F48257" w14:textId="77777777" w:rsidR="00F93314" w:rsidRPr="002613FE" w:rsidRDefault="00F93314" w:rsidP="00F93314">
      <w:pPr>
        <w:ind w:left="1440"/>
        <w:rPr>
          <w:rFonts w:ascii="Helvetica" w:hAnsi="Helvetica"/>
        </w:rPr>
      </w:pPr>
    </w:p>
    <w:p w14:paraId="273907A4" w14:textId="77777777" w:rsidR="00F93314" w:rsidRPr="002613FE" w:rsidRDefault="00F93314" w:rsidP="00F93314">
      <w:pPr>
        <w:ind w:left="720"/>
        <w:rPr>
          <w:rFonts w:ascii="Helvetica" w:hAnsi="Helvetica"/>
        </w:rPr>
      </w:pPr>
    </w:p>
    <w:p w14:paraId="51E6F5B8" w14:textId="77777777" w:rsidR="00F93314" w:rsidRPr="002613FE" w:rsidRDefault="00F93314" w:rsidP="00F93314">
      <w:pPr>
        <w:numPr>
          <w:ilvl w:val="0"/>
          <w:numId w:val="1"/>
        </w:numPr>
        <w:rPr>
          <w:rFonts w:ascii="Helvetica" w:hAnsi="Helvetica"/>
        </w:rPr>
      </w:pPr>
      <w:r w:rsidRPr="002613FE">
        <w:rPr>
          <w:rFonts w:ascii="Helvetica" w:hAnsi="Helvetica"/>
        </w:rPr>
        <w:t>Measured variables (required)</w:t>
      </w:r>
    </w:p>
    <w:p w14:paraId="246D7733" w14:textId="77777777" w:rsidR="00F93314" w:rsidRPr="002613FE" w:rsidRDefault="00F93314" w:rsidP="00F93314">
      <w:pPr>
        <w:rPr>
          <w:rFonts w:ascii="Helvetica" w:hAnsi="Helvetica"/>
        </w:rPr>
      </w:pPr>
    </w:p>
    <w:p w14:paraId="1682B3D3" w14:textId="77777777" w:rsidR="00F93314" w:rsidRPr="002613FE" w:rsidRDefault="00F93314" w:rsidP="00F93314">
      <w:pPr>
        <w:rPr>
          <w:rFonts w:ascii="Helvetica" w:hAnsi="Helvetica"/>
          <w:b/>
          <w:bCs/>
        </w:rPr>
      </w:pPr>
      <w:r w:rsidRPr="002613FE">
        <w:rPr>
          <w:rFonts w:ascii="Helvetica" w:hAnsi="Helvetica"/>
          <w:b/>
          <w:bCs/>
        </w:rPr>
        <w:t>Response variables:</w:t>
      </w:r>
    </w:p>
    <w:p w14:paraId="2F396664" w14:textId="77777777" w:rsidR="00F93314" w:rsidRPr="002613FE" w:rsidRDefault="00F93314" w:rsidP="00F93314">
      <w:pPr>
        <w:rPr>
          <w:rFonts w:ascii="Helvetica" w:hAnsi="Helvetica"/>
        </w:rPr>
      </w:pPr>
    </w:p>
    <w:p w14:paraId="4819E1C5" w14:textId="77777777" w:rsidR="00F93314" w:rsidRPr="002613FE" w:rsidRDefault="00F93314" w:rsidP="00F93314">
      <w:pPr>
        <w:rPr>
          <w:rFonts w:ascii="Helvetica" w:hAnsi="Helvetica"/>
          <w:i/>
          <w:iCs/>
        </w:rPr>
      </w:pPr>
      <w:r w:rsidRPr="002613FE">
        <w:rPr>
          <w:rFonts w:ascii="Helvetica" w:hAnsi="Helvetica"/>
        </w:rPr>
        <w:t>Spectral mean: Mean value of spectral band at given wavelength (</w:t>
      </w:r>
      <w:r w:rsidRPr="002613FE">
        <w:rPr>
          <w:rFonts w:ascii="Helvetica" w:hAnsi="Helvetica"/>
          <w:i/>
          <w:iCs/>
        </w:rPr>
        <w:t>continuous variable)</w:t>
      </w:r>
    </w:p>
    <w:p w14:paraId="23F71B6F" w14:textId="77777777" w:rsidR="00F93314" w:rsidRPr="002613FE" w:rsidRDefault="00F93314" w:rsidP="00F93314">
      <w:pPr>
        <w:rPr>
          <w:rFonts w:ascii="Helvetica" w:hAnsi="Helvetica"/>
          <w:i/>
          <w:iCs/>
        </w:rPr>
      </w:pPr>
      <w:r w:rsidRPr="002613FE">
        <w:rPr>
          <w:rFonts w:ascii="Helvetica" w:hAnsi="Helvetica"/>
        </w:rPr>
        <w:t xml:space="preserve">Spectral reflectance (CV): </w:t>
      </w:r>
      <w:r w:rsidRPr="002613FE">
        <w:rPr>
          <w:rFonts w:ascii="Helvetica" w:hAnsi="Helvetica" w:cstheme="minorHAnsi"/>
        </w:rPr>
        <w:t>T</w:t>
      </w:r>
      <w:r w:rsidRPr="002613FE">
        <w:rPr>
          <w:rFonts w:ascii="Helvetica" w:hAnsi="Helvetica" w:cstheme="minorHAnsi"/>
          <w:lang w:val="en-GB"/>
        </w:rPr>
        <w:t xml:space="preserve">he average between image variance for each spectral band </w:t>
      </w:r>
      <w:r w:rsidRPr="002613FE">
        <w:rPr>
          <w:rFonts w:ascii="Helvetica" w:hAnsi="Helvetica"/>
        </w:rPr>
        <w:t>(</w:t>
      </w:r>
      <w:r w:rsidRPr="002613FE">
        <w:rPr>
          <w:rFonts w:ascii="Helvetica" w:hAnsi="Helvetica"/>
          <w:i/>
          <w:iCs/>
        </w:rPr>
        <w:t>continuous variable)</w:t>
      </w:r>
    </w:p>
    <w:p w14:paraId="59E43522" w14:textId="77777777" w:rsidR="00F93314" w:rsidRPr="002613FE" w:rsidRDefault="00F93314" w:rsidP="00F93314">
      <w:pPr>
        <w:rPr>
          <w:rFonts w:ascii="Helvetica" w:hAnsi="Helvetica"/>
        </w:rPr>
      </w:pPr>
    </w:p>
    <w:p w14:paraId="22D741F4" w14:textId="77777777" w:rsidR="00F93314" w:rsidRPr="002613FE" w:rsidRDefault="00F93314" w:rsidP="00F93314">
      <w:pPr>
        <w:rPr>
          <w:rFonts w:ascii="Helvetica" w:hAnsi="Helvetica"/>
          <w:b/>
          <w:bCs/>
        </w:rPr>
      </w:pPr>
      <w:r w:rsidRPr="002613FE">
        <w:rPr>
          <w:rFonts w:ascii="Helvetica" w:hAnsi="Helvetica"/>
          <w:b/>
          <w:bCs/>
        </w:rPr>
        <w:t xml:space="preserve">Explanatory variables: </w:t>
      </w:r>
    </w:p>
    <w:p w14:paraId="3709F6FF" w14:textId="77777777" w:rsidR="00F93314" w:rsidRPr="002613FE" w:rsidRDefault="00F93314" w:rsidP="00F93314">
      <w:pPr>
        <w:rPr>
          <w:rFonts w:ascii="Helvetica" w:hAnsi="Helvetica"/>
          <w:b/>
          <w:bCs/>
        </w:rPr>
      </w:pPr>
    </w:p>
    <w:p w14:paraId="145567CF" w14:textId="77777777" w:rsidR="00F93314" w:rsidRPr="002613FE" w:rsidRDefault="00F93314" w:rsidP="00F93314">
      <w:pPr>
        <w:rPr>
          <w:rFonts w:ascii="Helvetica" w:hAnsi="Helvetica"/>
          <w:i/>
          <w:iCs/>
        </w:rPr>
      </w:pPr>
      <w:r w:rsidRPr="002613FE">
        <w:rPr>
          <w:rFonts w:ascii="Helvetica" w:hAnsi="Helvetica"/>
        </w:rPr>
        <w:t xml:space="preserve">Vegetation type: If the vegetation corresponds with Herschel or Komakuk type </w:t>
      </w:r>
      <w:r w:rsidRPr="002613FE">
        <w:rPr>
          <w:rFonts w:ascii="Helvetica" w:hAnsi="Helvetica"/>
          <w:i/>
          <w:iCs/>
        </w:rPr>
        <w:t>(categorical variable)</w:t>
      </w:r>
    </w:p>
    <w:p w14:paraId="2B7C3B81" w14:textId="77777777" w:rsidR="00F93314" w:rsidRPr="002613FE" w:rsidRDefault="00F93314" w:rsidP="00F93314">
      <w:pPr>
        <w:rPr>
          <w:rFonts w:ascii="Helvetica" w:hAnsi="Helvetica"/>
        </w:rPr>
      </w:pPr>
      <w:r w:rsidRPr="002613FE">
        <w:rPr>
          <w:rFonts w:ascii="Helvetica" w:hAnsi="Helvetica"/>
        </w:rPr>
        <w:t xml:space="preserve">Species richness: Number of species present in plot </w:t>
      </w:r>
      <w:r w:rsidRPr="002613FE">
        <w:rPr>
          <w:rFonts w:ascii="Helvetica" w:hAnsi="Helvetica"/>
          <w:i/>
          <w:iCs/>
        </w:rPr>
        <w:t>(continuous variable)</w:t>
      </w:r>
    </w:p>
    <w:p w14:paraId="58038C65" w14:textId="77777777" w:rsidR="00F93314" w:rsidRPr="002613FE" w:rsidRDefault="00F93314" w:rsidP="00F93314">
      <w:pPr>
        <w:rPr>
          <w:rFonts w:ascii="Helvetica" w:hAnsi="Helvetica"/>
          <w:i/>
          <w:iCs/>
        </w:rPr>
      </w:pPr>
      <w:r w:rsidRPr="002613FE">
        <w:rPr>
          <w:rFonts w:ascii="Helvetica" w:hAnsi="Helvetica"/>
        </w:rPr>
        <w:t xml:space="preserve">Species evenness: Relative abundance of species in a plot </w:t>
      </w:r>
      <w:r w:rsidRPr="002613FE">
        <w:rPr>
          <w:rFonts w:ascii="Helvetica" w:hAnsi="Helvetica"/>
          <w:i/>
          <w:iCs/>
        </w:rPr>
        <w:t>(continuous variable)</w:t>
      </w:r>
    </w:p>
    <w:p w14:paraId="73FAFA8F" w14:textId="77777777" w:rsidR="00421438" w:rsidRDefault="00844DBB" w:rsidP="00175090">
      <w:pPr>
        <w:rPr>
          <w:rFonts w:ascii="Helvetica" w:hAnsi="Helvetica"/>
          <w:i/>
          <w:iCs/>
        </w:rPr>
      </w:pPr>
      <w:r>
        <w:rPr>
          <w:rFonts w:ascii="Helvetica" w:hAnsi="Helvetica"/>
        </w:rPr>
        <w:t>Soil</w:t>
      </w:r>
      <w:r w:rsidR="00211E5F">
        <w:rPr>
          <w:rFonts w:ascii="Helvetica" w:hAnsi="Helvetica"/>
        </w:rPr>
        <w:t>-</w:t>
      </w:r>
      <w:r>
        <w:rPr>
          <w:rFonts w:ascii="Helvetica" w:hAnsi="Helvetica"/>
        </w:rPr>
        <w:t>background</w:t>
      </w:r>
      <w:r w:rsidR="00F93314" w:rsidRPr="002613FE">
        <w:rPr>
          <w:rFonts w:ascii="Helvetica" w:hAnsi="Helvetica"/>
        </w:rPr>
        <w:t xml:space="preserve">: Percent of bare </w:t>
      </w:r>
      <w:r>
        <w:rPr>
          <w:rFonts w:ascii="Helvetica" w:hAnsi="Helvetica"/>
        </w:rPr>
        <w:t>soil</w:t>
      </w:r>
      <w:r w:rsidR="00F93314" w:rsidRPr="002613FE">
        <w:rPr>
          <w:rFonts w:ascii="Helvetica" w:hAnsi="Helvetica"/>
        </w:rPr>
        <w:t xml:space="preserve"> hits obtained during point-framing (</w:t>
      </w:r>
      <w:r w:rsidR="00F93314" w:rsidRPr="002613FE">
        <w:rPr>
          <w:rFonts w:ascii="Helvetica" w:hAnsi="Helvetica"/>
          <w:i/>
          <w:iCs/>
        </w:rPr>
        <w:t>continuous variable)</w:t>
      </w:r>
    </w:p>
    <w:p w14:paraId="4D2F3E15" w14:textId="77777777" w:rsidR="001B6B7F" w:rsidRDefault="001B6B7F" w:rsidP="00F93314">
      <w:pPr>
        <w:rPr>
          <w:rFonts w:ascii="Helvetica" w:hAnsi="Helvetica"/>
        </w:rPr>
      </w:pPr>
    </w:p>
    <w:p w14:paraId="79217754" w14:textId="7EACFB3D" w:rsidR="00F93314" w:rsidRPr="002613FE" w:rsidRDefault="00F93314" w:rsidP="00F93314">
      <w:pPr>
        <w:rPr>
          <w:rFonts w:ascii="Helvetica" w:hAnsi="Helvetica"/>
          <w:b/>
          <w:bCs/>
        </w:rPr>
      </w:pPr>
      <w:bookmarkStart w:id="5" w:name="_GoBack"/>
      <w:bookmarkEnd w:id="5"/>
      <w:r w:rsidRPr="002613FE">
        <w:rPr>
          <w:rFonts w:ascii="Helvetica" w:hAnsi="Helvetica"/>
          <w:b/>
          <w:bCs/>
        </w:rPr>
        <w:t xml:space="preserve">Meta data: </w:t>
      </w:r>
    </w:p>
    <w:p w14:paraId="13EBCAC1" w14:textId="77777777" w:rsidR="00F93314" w:rsidRPr="002613FE" w:rsidRDefault="00F93314" w:rsidP="00F93314">
      <w:pPr>
        <w:rPr>
          <w:rFonts w:ascii="Helvetica" w:hAnsi="Helvetica"/>
          <w:b/>
          <w:bCs/>
        </w:rPr>
      </w:pPr>
    </w:p>
    <w:p w14:paraId="57CDFDB1" w14:textId="77777777" w:rsidR="00F93314" w:rsidRPr="002613FE" w:rsidRDefault="00F93314" w:rsidP="00F93314">
      <w:pPr>
        <w:rPr>
          <w:rFonts w:ascii="Helvetica" w:hAnsi="Helvetica"/>
          <w:i/>
          <w:iCs/>
        </w:rPr>
      </w:pPr>
      <w:r w:rsidRPr="002613FE">
        <w:rPr>
          <w:rFonts w:ascii="Helvetica" w:hAnsi="Helvetica"/>
        </w:rPr>
        <w:t xml:space="preserve">Year: Year of measurement </w:t>
      </w:r>
    </w:p>
    <w:p w14:paraId="148A5641" w14:textId="77777777" w:rsidR="00F93314" w:rsidRPr="002613FE" w:rsidRDefault="00F93314" w:rsidP="00F93314">
      <w:pPr>
        <w:rPr>
          <w:rFonts w:ascii="Helvetica" w:hAnsi="Helvetica"/>
          <w:i/>
          <w:iCs/>
        </w:rPr>
      </w:pPr>
      <w:r w:rsidRPr="002613FE">
        <w:rPr>
          <w:rFonts w:ascii="Helvetica" w:hAnsi="Helvetica"/>
        </w:rPr>
        <w:t xml:space="preserve">Plot: measurement plot </w:t>
      </w:r>
    </w:p>
    <w:p w14:paraId="1A1BC51F" w14:textId="77777777" w:rsidR="00F93314" w:rsidRPr="002613FE" w:rsidRDefault="00F93314" w:rsidP="00F93314">
      <w:pPr>
        <w:rPr>
          <w:rFonts w:ascii="Helvetica" w:hAnsi="Helvetica"/>
          <w:b/>
          <w:bCs/>
        </w:rPr>
      </w:pPr>
    </w:p>
    <w:p w14:paraId="3665F102" w14:textId="77777777" w:rsidR="00F93314" w:rsidRPr="002613FE" w:rsidRDefault="00F93314" w:rsidP="00F93314">
      <w:pPr>
        <w:rPr>
          <w:rFonts w:ascii="Helvetica" w:hAnsi="Helvetica"/>
        </w:rPr>
      </w:pPr>
    </w:p>
    <w:p w14:paraId="7FDB9CC9" w14:textId="77777777" w:rsidR="00F93314" w:rsidRPr="002613FE" w:rsidRDefault="00F93314" w:rsidP="00F93314">
      <w:pPr>
        <w:rPr>
          <w:rFonts w:ascii="Helvetica" w:hAnsi="Helvetica"/>
        </w:rPr>
      </w:pPr>
    </w:p>
    <w:p w14:paraId="271ABAAA" w14:textId="77777777" w:rsidR="00F93314" w:rsidRPr="002613FE" w:rsidRDefault="00F93314" w:rsidP="00F93314">
      <w:pPr>
        <w:ind w:left="720"/>
        <w:rPr>
          <w:rFonts w:ascii="Helvetica" w:hAnsi="Helvetica"/>
        </w:rPr>
      </w:pPr>
    </w:p>
    <w:p w14:paraId="4777D81C" w14:textId="77777777" w:rsidR="00F93314" w:rsidRPr="002613FE" w:rsidRDefault="00F93314" w:rsidP="00F93314">
      <w:pPr>
        <w:numPr>
          <w:ilvl w:val="0"/>
          <w:numId w:val="1"/>
        </w:numPr>
        <w:rPr>
          <w:rFonts w:ascii="Helvetica" w:hAnsi="Helvetica"/>
        </w:rPr>
      </w:pPr>
      <w:r w:rsidRPr="002613FE">
        <w:rPr>
          <w:rFonts w:ascii="Helvetica" w:hAnsi="Helvetica"/>
        </w:rPr>
        <w:t>Indices (optional)</w:t>
      </w:r>
    </w:p>
    <w:p w14:paraId="5BAA8788" w14:textId="77777777" w:rsidR="00F93314" w:rsidRPr="002613FE" w:rsidRDefault="00F93314" w:rsidP="00F93314">
      <w:pPr>
        <w:rPr>
          <w:rFonts w:ascii="Helvetica" w:hAnsi="Helvetica"/>
        </w:rPr>
      </w:pPr>
    </w:p>
    <w:p w14:paraId="381E52AF" w14:textId="77777777" w:rsidR="00F93314" w:rsidRPr="002613FE" w:rsidRDefault="00F93314" w:rsidP="00F93314">
      <w:pPr>
        <w:pStyle w:val="ListParagraph"/>
        <w:numPr>
          <w:ilvl w:val="0"/>
          <w:numId w:val="7"/>
        </w:numPr>
        <w:rPr>
          <w:rFonts w:ascii="Helvetica" w:hAnsi="Helvetica"/>
        </w:rPr>
      </w:pPr>
      <w:r w:rsidRPr="002613FE">
        <w:rPr>
          <w:rFonts w:ascii="Helvetica" w:hAnsi="Helvetica"/>
        </w:rPr>
        <w:t xml:space="preserve">Mean of spectral signature: Mean value of spectral band at given wavelength </w:t>
      </w:r>
    </w:p>
    <w:p w14:paraId="7E56DB16" w14:textId="77777777" w:rsidR="00F93314" w:rsidRPr="00744591" w:rsidRDefault="00F93314" w:rsidP="00F93314">
      <w:pPr>
        <w:rPr>
          <w:rFonts w:ascii="Helvetica" w:hAnsi="Helvetica"/>
          <w:b/>
          <w:bCs/>
        </w:rPr>
      </w:pPr>
      <w:r w:rsidRPr="00744591">
        <w:rPr>
          <w:rFonts w:ascii="Helvetica" w:hAnsi="Helvetica"/>
          <w:b/>
          <w:bCs/>
        </w:rPr>
        <w:t>(1)</w:t>
      </w:r>
    </w:p>
    <w:p w14:paraId="651FE130" w14:textId="77777777" w:rsidR="00F93314" w:rsidRPr="002613FE" w:rsidRDefault="00F93314" w:rsidP="00F93314">
      <w:pPr>
        <w:spacing w:line="360" w:lineRule="auto"/>
        <w:jc w:val="both"/>
        <w:rPr>
          <w:rFonts w:ascii="Helvetica" w:hAnsi="Helvetica" w:cstheme="minorHAnsi"/>
          <w:sz w:val="28"/>
          <w:szCs w:val="28"/>
          <w:lang w:val="en-GB"/>
        </w:rPr>
      </w:pPr>
      <m:oMathPara>
        <m:oMath>
          <m:r>
            <w:rPr>
              <w:rFonts w:ascii="Cambria Math" w:hAnsi="Cambria Math" w:cstheme="minorHAnsi"/>
              <w:sz w:val="28"/>
              <w:szCs w:val="28"/>
              <w:lang w:val="en-GB"/>
            </w:rPr>
            <m:t xml:space="preserve">spectral mean= </m:t>
          </m:r>
          <m:f>
            <m:fPr>
              <m:ctrlPr>
                <w:ins w:id="6" w:author="Unknown" w:date="2020-01-30T08:54:00Z">
                  <w:rPr>
                    <w:rFonts w:ascii="Cambria Math" w:hAnsi="Cambria Math" w:cstheme="minorHAnsi"/>
                    <w:i/>
                    <w:sz w:val="28"/>
                    <w:szCs w:val="28"/>
                    <w:lang w:val="en-GB"/>
                  </w:rPr>
                </w:ins>
              </m:ctrlPr>
            </m:fPr>
            <m:num>
              <m:nary>
                <m:naryPr>
                  <m:chr m:val="∑"/>
                  <m:limLoc m:val="undOvr"/>
                  <m:ctrlPr>
                    <w:ins w:id="7"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λ</m:t>
                  </m:r>
                </m:e>
              </m:nary>
            </m:num>
            <m:den>
              <m:r>
                <w:rPr>
                  <w:rFonts w:ascii="Cambria Math" w:hAnsi="Cambria Math" w:cstheme="minorHAnsi"/>
                  <w:sz w:val="28"/>
                  <w:szCs w:val="28"/>
                  <w:lang w:val="en-GB"/>
                </w:rPr>
                <m:t>number of bands</m:t>
              </m:r>
            </m:den>
          </m:f>
        </m:oMath>
      </m:oMathPara>
    </w:p>
    <w:p w14:paraId="130ED491" w14:textId="77777777" w:rsidR="00F93314" w:rsidRPr="002613FE" w:rsidRDefault="00F93314" w:rsidP="00F93314">
      <w:pPr>
        <w:rPr>
          <w:rFonts w:ascii="Helvetica" w:hAnsi="Helvetica"/>
          <w:i/>
          <w:iCs/>
        </w:rPr>
      </w:pPr>
      <w:r w:rsidRPr="002613FE">
        <w:rPr>
          <w:rFonts w:ascii="Helvetica" w:hAnsi="Helvetica"/>
          <w:i/>
          <w:iCs/>
        </w:rPr>
        <w:t>λ is reflectance at wavelength=n</w:t>
      </w:r>
    </w:p>
    <w:p w14:paraId="3AFD8842" w14:textId="77777777" w:rsidR="00F93314" w:rsidRPr="002613FE" w:rsidRDefault="00F93314" w:rsidP="00F93314">
      <w:pPr>
        <w:rPr>
          <w:rFonts w:ascii="Helvetica" w:hAnsi="Helvetica"/>
        </w:rPr>
      </w:pPr>
    </w:p>
    <w:p w14:paraId="2B610DB1" w14:textId="4B3824EC" w:rsidR="00F93314" w:rsidRPr="002613FE" w:rsidRDefault="00F93314" w:rsidP="00F93314">
      <w:pPr>
        <w:pStyle w:val="ListParagraph"/>
        <w:numPr>
          <w:ilvl w:val="0"/>
          <w:numId w:val="7"/>
        </w:numPr>
        <w:rPr>
          <w:rFonts w:ascii="Helvetica" w:hAnsi="Helvetica" w:cstheme="minorHAnsi"/>
          <w:lang w:val="en-GB"/>
        </w:rPr>
      </w:pPr>
      <w:commentRangeStart w:id="8"/>
      <w:r w:rsidRPr="002613FE">
        <w:rPr>
          <w:rFonts w:ascii="Helvetica" w:hAnsi="Helvetica"/>
        </w:rPr>
        <w:t>Spectral variance (band coefficient of variance</w:t>
      </w:r>
      <w:commentRangeEnd w:id="8"/>
      <w:r w:rsidRPr="002613FE">
        <w:rPr>
          <w:rStyle w:val="CommentReference"/>
          <w:rFonts w:ascii="Helvetica" w:hAnsi="Helvetica"/>
        </w:rPr>
        <w:commentReference w:id="8"/>
      </w:r>
      <w:r w:rsidRPr="002613FE">
        <w:rPr>
          <w:rFonts w:ascii="Helvetica" w:hAnsi="Helvetica"/>
        </w:rPr>
        <w:t xml:space="preserve">): </w:t>
      </w:r>
      <w:proofErr w:type="spellStart"/>
      <w:r w:rsidRPr="002613FE">
        <w:rPr>
          <w:rFonts w:ascii="Helvetica" w:hAnsi="Helvetica" w:cstheme="minorHAnsi"/>
          <w:lang w:val="en-GB"/>
        </w:rPr>
        <w:t>CV</w:t>
      </w:r>
      <w:r w:rsidRPr="002613FE">
        <w:rPr>
          <w:rFonts w:ascii="Helvetica" w:hAnsi="Helvetica" w:cstheme="minorHAnsi"/>
          <w:vertAlign w:val="subscript"/>
          <w:lang w:val="en-GB"/>
        </w:rPr>
        <w:t>b</w:t>
      </w:r>
      <w:proofErr w:type="spellEnd"/>
      <w:r w:rsidRPr="002613FE">
        <w:rPr>
          <w:rFonts w:ascii="Helvetica" w:hAnsi="Helvetica" w:cstheme="minorHAnsi"/>
          <w:lang w:val="en-GB"/>
        </w:rPr>
        <w:t xml:space="preserve"> of spectral reflectance (Equation 1), will be used as the spectral variance metric for this study </w:t>
      </w:r>
      <w:r w:rsidRPr="002613FE">
        <w:rPr>
          <w:rFonts w:ascii="Helvetica" w:hAnsi="Helvetica" w:cstheme="minorHAnsi"/>
          <w:lang w:val="en-GB"/>
        </w:rPr>
        <w:fldChar w:fldCharType="begin"/>
      </w:r>
      <w:r w:rsidR="00690E82">
        <w:rPr>
          <w:rFonts w:ascii="Helvetica" w:hAnsi="Helvetica" w:cstheme="minorHAnsi"/>
          <w:lang w:val="en-GB"/>
        </w:rPr>
        <w:instrText xml:space="preserve"> ADDIN ZOTERO_ITEM CSL_CITATION {"citationID":"QetmdzRR","properties":{"formattedCitation":"(Wang,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between image variance for each spectral band is calculated. </w:t>
      </w:r>
    </w:p>
    <w:p w14:paraId="4556FE3E" w14:textId="77777777" w:rsidR="00F93314" w:rsidRPr="00744591" w:rsidRDefault="00F93314" w:rsidP="00F93314">
      <w:pPr>
        <w:rPr>
          <w:rFonts w:ascii="Helvetica" w:hAnsi="Helvetica"/>
          <w:b/>
          <w:bCs/>
          <w:lang w:val="en-GB"/>
        </w:rPr>
      </w:pPr>
      <w:r w:rsidRPr="00744591">
        <w:rPr>
          <w:rFonts w:ascii="Helvetica" w:hAnsi="Helvetica"/>
          <w:b/>
          <w:bCs/>
          <w:lang w:val="en-GB"/>
        </w:rPr>
        <w:t>(2)</w:t>
      </w:r>
    </w:p>
    <w:p w14:paraId="35645A2E" w14:textId="77777777" w:rsidR="00F93314" w:rsidRPr="002613FE" w:rsidRDefault="00124E3B" w:rsidP="00F93314">
      <w:pPr>
        <w:spacing w:line="360" w:lineRule="auto"/>
        <w:jc w:val="both"/>
        <w:rPr>
          <w:rFonts w:ascii="Helvetica" w:hAnsi="Helvetica" w:cstheme="minorHAnsi"/>
          <w:sz w:val="28"/>
          <w:szCs w:val="28"/>
          <w:lang w:val="en-GB"/>
        </w:rPr>
      </w:pPr>
      <m:oMathPara>
        <m:oMath>
          <m:sSub>
            <m:sSubPr>
              <m:ctrlPr>
                <w:ins w:id="9"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band </m:t>
              </m:r>
            </m:sub>
          </m:sSub>
          <m:r>
            <w:rPr>
              <w:rFonts w:ascii="Cambria Math" w:hAnsi="Cambria Math" w:cstheme="minorHAnsi"/>
              <w:sz w:val="28"/>
              <w:szCs w:val="28"/>
              <w:lang w:val="en-GB"/>
            </w:rPr>
            <m:t xml:space="preserve">= </m:t>
          </m:r>
          <m:f>
            <m:fPr>
              <m:ctrlPr>
                <w:ins w:id="10" w:author="Unknown" w:date="2020-01-30T08:54:00Z">
                  <w:rPr>
                    <w:rFonts w:ascii="Cambria Math" w:hAnsi="Cambria Math" w:cstheme="minorHAnsi"/>
                    <w:i/>
                    <w:sz w:val="28"/>
                    <w:szCs w:val="28"/>
                    <w:lang w:val="en-GB"/>
                  </w:rPr>
                </w:ins>
              </m:ctrlPr>
            </m:fPr>
            <m:num>
              <m:nary>
                <m:naryPr>
                  <m:chr m:val="∑"/>
                  <m:limLoc m:val="undOvr"/>
                  <m:ctrlPr>
                    <w:ins w:id="11"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 xml:space="preserve"> </m:t>
                  </m:r>
                </m:sub>
                <m:sup>
                  <m:r>
                    <w:rPr>
                      <w:rFonts w:ascii="Cambria Math" w:hAnsi="Cambria Math" w:cstheme="minorHAnsi"/>
                      <w:sz w:val="28"/>
                      <w:szCs w:val="28"/>
                      <w:lang w:val="en-GB"/>
                    </w:rPr>
                    <m:t>λ=n</m:t>
                  </m:r>
                </m:sup>
                <m:e>
                  <m:r>
                    <w:rPr>
                      <w:rFonts w:ascii="Cambria Math" w:hAnsi="Cambria Math" w:cstheme="minorHAnsi"/>
                      <w:sz w:val="28"/>
                      <w:szCs w:val="28"/>
                      <w:lang w:val="en-GB"/>
                    </w:rPr>
                    <m:t>(</m:t>
                  </m:r>
                  <m:f>
                    <m:fPr>
                      <m:ctrlPr>
                        <w:ins w:id="12"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m:oMath>
      </m:oMathPara>
    </w:p>
    <w:p w14:paraId="65E45F64" w14:textId="77777777" w:rsidR="00F93314" w:rsidRPr="002613FE" w:rsidRDefault="00F93314" w:rsidP="00F93314">
      <w:pPr>
        <w:spacing w:line="360" w:lineRule="auto"/>
        <w:jc w:val="both"/>
        <w:rPr>
          <w:rFonts w:ascii="Helvetica" w:hAnsi="Helvetica" w:cstheme="minorHAnsi"/>
          <w:sz w:val="28"/>
          <w:szCs w:val="28"/>
          <w:lang w:val="en-GB"/>
        </w:rPr>
      </w:pPr>
    </w:p>
    <w:p w14:paraId="052C6084" w14:textId="06547A1E"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λ=n.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λ=n across measurands in one band, respectively. </w:t>
      </w:r>
      <w:r w:rsidRPr="002613FE">
        <w:rPr>
          <w:rFonts w:ascii="Helvetica" w:hAnsi="Helvetica" w:cstheme="minorHAnsi"/>
          <w:i/>
          <w:iCs/>
          <w:sz w:val="20"/>
          <w:szCs w:val="20"/>
          <w:lang w:val="en-GB"/>
        </w:rPr>
        <w:fldChar w:fldCharType="begin"/>
      </w:r>
      <w:r w:rsidR="00690E82">
        <w:rPr>
          <w:rFonts w:ascii="Helvetica" w:hAnsi="Helvetica" w:cstheme="minorHAnsi"/>
          <w:i/>
          <w:iCs/>
          <w:sz w:val="20"/>
          <w:szCs w:val="20"/>
          <w:lang w:val="en-GB"/>
        </w:rPr>
        <w:instrText xml:space="preserve"> ADDIN ZOTERO_ITEM CSL_CITATION {"citationID":"DUHVWgOm","properties":{"formattedCitation":"(Wang,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 xml:space="preserve">(Wang, </w:t>
      </w:r>
      <w:proofErr w:type="spellStart"/>
      <w:r w:rsidRPr="002613FE">
        <w:rPr>
          <w:rFonts w:ascii="Helvetica" w:hAnsi="Helvetica" w:cstheme="minorHAnsi"/>
          <w:i/>
          <w:iCs/>
          <w:sz w:val="20"/>
          <w:szCs w:val="20"/>
          <w:lang w:val="en-GB"/>
        </w:rPr>
        <w:t>Gamon</w:t>
      </w:r>
      <w:proofErr w:type="spellEnd"/>
      <w:r w:rsidRPr="002613FE">
        <w:rPr>
          <w:rFonts w:ascii="Helvetica" w:hAnsi="Helvetica" w:cstheme="minorHAnsi"/>
          <w:i/>
          <w:iCs/>
          <w:sz w:val="20"/>
          <w:szCs w:val="20"/>
          <w:lang w:val="en-GB"/>
        </w:rPr>
        <w:t>, Cavender-Bares, et al., 2018b)</w:t>
      </w:r>
      <w:r w:rsidRPr="002613FE">
        <w:rPr>
          <w:rFonts w:ascii="Helvetica" w:hAnsi="Helvetica" w:cstheme="minorHAnsi"/>
          <w:i/>
          <w:iCs/>
          <w:sz w:val="20"/>
          <w:szCs w:val="20"/>
          <w:lang w:val="en-GB"/>
        </w:rPr>
        <w:fldChar w:fldCharType="end"/>
      </w:r>
    </w:p>
    <w:p w14:paraId="127F4B9F" w14:textId="77777777" w:rsidR="00F93314" w:rsidRPr="002613FE" w:rsidRDefault="00F93314" w:rsidP="00F93314">
      <w:pPr>
        <w:rPr>
          <w:rFonts w:ascii="Helvetica" w:hAnsi="Helvetica"/>
        </w:rPr>
      </w:pPr>
    </w:p>
    <w:p w14:paraId="3884D7EC" w14:textId="77777777" w:rsidR="00F93314" w:rsidRPr="002613FE" w:rsidRDefault="00F93314" w:rsidP="00F93314">
      <w:pPr>
        <w:rPr>
          <w:rFonts w:ascii="Helvetica" w:hAnsi="Helvetica"/>
        </w:rPr>
      </w:pPr>
    </w:p>
    <w:p w14:paraId="5B5C454F" w14:textId="77777777" w:rsidR="00F93314" w:rsidRPr="002613FE" w:rsidRDefault="00F93314" w:rsidP="00F93314">
      <w:pPr>
        <w:rPr>
          <w:rFonts w:ascii="Helvetica" w:hAnsi="Helvetica"/>
        </w:rPr>
      </w:pPr>
    </w:p>
    <w:p w14:paraId="7DDBD9F6" w14:textId="1B807072" w:rsidR="00F93314" w:rsidRPr="002613FE" w:rsidRDefault="00F93314" w:rsidP="00F93314">
      <w:pPr>
        <w:pStyle w:val="ListParagraph"/>
        <w:numPr>
          <w:ilvl w:val="0"/>
          <w:numId w:val="7"/>
        </w:numPr>
        <w:rPr>
          <w:rFonts w:ascii="Helvetica" w:hAnsi="Helvetica" w:cstheme="minorHAnsi"/>
          <w:lang w:val="en-GB"/>
        </w:rPr>
      </w:pPr>
      <w:r w:rsidRPr="002613FE">
        <w:rPr>
          <w:rFonts w:ascii="Helvetica" w:hAnsi="Helvetica"/>
        </w:rPr>
        <w:t xml:space="preserve">Spectral diversity (coefficient of variance(CV)): </w:t>
      </w:r>
      <w:r w:rsidRPr="002613FE">
        <w:rPr>
          <w:rFonts w:ascii="Helvetica" w:hAnsi="Helvetica" w:cstheme="minorHAnsi"/>
          <w:lang w:val="en-GB"/>
        </w:rPr>
        <w:t xml:space="preserve">CV of spectral reflectance (equation 2), will be used as the spectral diversity metric for this study </w:t>
      </w:r>
      <w:r w:rsidRPr="002613FE">
        <w:rPr>
          <w:rFonts w:ascii="Helvetica" w:hAnsi="Helvetica" w:cstheme="minorHAnsi"/>
          <w:lang w:val="en-GB"/>
        </w:rPr>
        <w:fldChar w:fldCharType="begin"/>
      </w:r>
      <w:r w:rsidR="00690E82">
        <w:rPr>
          <w:rFonts w:ascii="Helvetica" w:hAnsi="Helvetica" w:cstheme="minorHAnsi"/>
          <w:lang w:val="en-GB"/>
        </w:rPr>
        <w:instrText xml:space="preserve"> ADDIN ZOTERO_ITEM CSL_CITATION {"citationID":"PejKJyQ7","properties":{"formattedCitation":"(Wang, Gamon, Cavender-Bares, et al., 2018)","plainCitation":"(Wang, Gamon, Cavender-Bares, et al., 2018)","dontUpdate":true,"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lang w:val="en-GB"/>
        </w:rPr>
        <w:fldChar w:fldCharType="separate"/>
      </w:r>
      <w:r w:rsidRPr="002613FE">
        <w:rPr>
          <w:rFonts w:ascii="Helvetica" w:hAnsi="Helvetica" w:cstheme="minorHAnsi"/>
          <w:noProof/>
          <w:lang w:val="en-GB"/>
        </w:rPr>
        <w:t>(Wang, et al., 2018)</w:t>
      </w:r>
      <w:r w:rsidRPr="002613FE">
        <w:rPr>
          <w:rFonts w:ascii="Helvetica" w:hAnsi="Helvetica" w:cstheme="minorHAnsi"/>
          <w:lang w:val="en-GB"/>
        </w:rPr>
        <w:fldChar w:fldCharType="end"/>
      </w:r>
      <w:r w:rsidRPr="002613FE">
        <w:rPr>
          <w:rFonts w:ascii="Helvetica" w:hAnsi="Helvetica" w:cstheme="minorHAnsi"/>
          <w:lang w:val="en-GB"/>
        </w:rPr>
        <w:t xml:space="preserve">. Here the average variation between all spectral bands is calculated for the pixels within an image. </w:t>
      </w:r>
    </w:p>
    <w:p w14:paraId="7645B2A4" w14:textId="77777777" w:rsidR="00F93314" w:rsidRPr="002613FE" w:rsidRDefault="00F93314" w:rsidP="00F93314">
      <w:pPr>
        <w:spacing w:line="360" w:lineRule="auto"/>
        <w:jc w:val="both"/>
        <w:rPr>
          <w:rFonts w:ascii="Helvetica" w:hAnsi="Helvetica" w:cstheme="minorHAnsi"/>
          <w:lang w:val="en-GB"/>
        </w:rPr>
      </w:pPr>
    </w:p>
    <w:p w14:paraId="6AE33C94" w14:textId="77777777" w:rsidR="00F93314" w:rsidRPr="00744591" w:rsidRDefault="00F93314" w:rsidP="00F93314">
      <w:pPr>
        <w:spacing w:line="360" w:lineRule="auto"/>
        <w:jc w:val="both"/>
        <w:rPr>
          <w:rFonts w:ascii="Helvetica" w:hAnsi="Helvetica" w:cstheme="minorHAnsi"/>
          <w:b/>
          <w:bCs/>
          <w:lang w:val="en-GB"/>
        </w:rPr>
      </w:pPr>
      <w:r w:rsidRPr="00744591">
        <w:rPr>
          <w:rFonts w:ascii="Helvetica" w:hAnsi="Helvetica" w:cstheme="minorHAnsi"/>
          <w:b/>
          <w:bCs/>
          <w:lang w:val="en-GB"/>
        </w:rPr>
        <w:t>(3)</w:t>
      </w:r>
    </w:p>
    <w:p w14:paraId="2A97F579" w14:textId="77777777" w:rsidR="00F93314" w:rsidRPr="002613FE" w:rsidRDefault="00F93314" w:rsidP="00F93314">
      <w:pPr>
        <w:rPr>
          <w:rFonts w:ascii="Helvetica" w:hAnsi="Helvetica" w:cstheme="minorHAnsi"/>
          <w:lang w:val="en-GB"/>
        </w:rPr>
      </w:pPr>
    </w:p>
    <w:commentRangeStart w:id="13"/>
    <w:p w14:paraId="22B0F89A" w14:textId="77777777" w:rsidR="00F93314" w:rsidRPr="002613FE" w:rsidRDefault="00124E3B" w:rsidP="00F93314">
      <w:pPr>
        <w:spacing w:line="360" w:lineRule="auto"/>
        <w:jc w:val="both"/>
        <w:rPr>
          <w:rFonts w:ascii="Helvetica" w:hAnsi="Helvetica" w:cstheme="minorHAnsi"/>
          <w:sz w:val="28"/>
          <w:szCs w:val="28"/>
          <w:lang w:val="en-GB"/>
        </w:rPr>
      </w:pPr>
      <m:oMathPara>
        <m:oMath>
          <m:sSub>
            <m:sSubPr>
              <m:ctrlPr>
                <w:ins w:id="14" w:author="Unknown" w:date="2020-01-30T08:54:00Z">
                  <w:rPr>
                    <w:rFonts w:ascii="Cambria Math" w:hAnsi="Cambria Math" w:cstheme="minorHAnsi"/>
                    <w:i/>
                    <w:sz w:val="28"/>
                    <w:szCs w:val="28"/>
                    <w:lang w:val="en-GB"/>
                  </w:rPr>
                </w:ins>
              </m:ctrlPr>
            </m:sSubPr>
            <m:e>
              <m:r>
                <w:rPr>
                  <w:rFonts w:ascii="Cambria Math" w:hAnsi="Cambria Math" w:cstheme="minorHAnsi"/>
                  <w:sz w:val="28"/>
                  <w:szCs w:val="28"/>
                  <w:lang w:val="en-GB"/>
                </w:rPr>
                <m:t>CV</m:t>
              </m:r>
            </m:e>
            <m:sub>
              <m:r>
                <w:rPr>
                  <w:rFonts w:ascii="Cambria Math" w:hAnsi="Cambria Math" w:cstheme="minorHAnsi"/>
                  <w:sz w:val="28"/>
                  <w:szCs w:val="28"/>
                  <w:lang w:val="en-GB"/>
                </w:rPr>
                <m:t xml:space="preserve">(plot) </m:t>
              </m:r>
            </m:sub>
          </m:sSub>
          <m:r>
            <w:rPr>
              <w:rFonts w:ascii="Cambria Math" w:hAnsi="Cambria Math" w:cstheme="minorHAnsi"/>
              <w:sz w:val="28"/>
              <w:szCs w:val="28"/>
              <w:lang w:val="en-GB"/>
            </w:rPr>
            <m:t xml:space="preserve">= </m:t>
          </m:r>
          <m:f>
            <m:fPr>
              <m:ctrlPr>
                <w:ins w:id="15" w:author="Unknown" w:date="2020-01-30T08:54:00Z">
                  <w:rPr>
                    <w:rFonts w:ascii="Cambria Math" w:hAnsi="Cambria Math" w:cstheme="minorHAnsi"/>
                    <w:i/>
                    <w:sz w:val="28"/>
                    <w:szCs w:val="28"/>
                    <w:lang w:val="en-GB"/>
                  </w:rPr>
                </w:ins>
              </m:ctrlPr>
            </m:fPr>
            <m:num>
              <m:nary>
                <m:naryPr>
                  <m:chr m:val="∑"/>
                  <m:limLoc m:val="undOvr"/>
                  <m:ctrlPr>
                    <w:ins w:id="16" w:author="Unknown" w:date="2020-01-30T08:54:00Z">
                      <w:rPr>
                        <w:rFonts w:ascii="Cambria Math" w:hAnsi="Cambria Math" w:cstheme="minorHAnsi"/>
                        <w:i/>
                        <w:sz w:val="28"/>
                        <w:szCs w:val="28"/>
                        <w:lang w:val="en-GB"/>
                      </w:rPr>
                    </w:ins>
                  </m:ctrlPr>
                </m:naryPr>
                <m:sub>
                  <m:r>
                    <w:rPr>
                      <w:rFonts w:ascii="Cambria Math" w:hAnsi="Cambria Math" w:cstheme="minorHAnsi"/>
                      <w:sz w:val="28"/>
                      <w:szCs w:val="28"/>
                      <w:lang w:val="en-GB"/>
                    </w:rPr>
                    <m:t>λ1</m:t>
                  </m:r>
                </m:sub>
                <m:sup>
                  <m:r>
                    <w:rPr>
                      <w:rFonts w:ascii="Cambria Math" w:hAnsi="Cambria Math" w:cstheme="minorHAnsi"/>
                      <w:sz w:val="28"/>
                      <w:szCs w:val="28"/>
                      <w:lang w:val="en-GB"/>
                    </w:rPr>
                    <m:t>λ2</m:t>
                  </m:r>
                </m:sup>
                <m:e>
                  <m:r>
                    <w:rPr>
                      <w:rFonts w:ascii="Cambria Math" w:hAnsi="Cambria Math" w:cstheme="minorHAnsi"/>
                      <w:sz w:val="28"/>
                      <w:szCs w:val="28"/>
                      <w:lang w:val="en-GB"/>
                    </w:rPr>
                    <m:t>(</m:t>
                  </m:r>
                  <m:f>
                    <m:fPr>
                      <m:ctrlPr>
                        <w:ins w:id="17" w:author="Unknown" w:date="2020-01-30T08:54:00Z">
                          <w:rPr>
                            <w:rFonts w:ascii="Cambria Math" w:hAnsi="Cambria Math" w:cstheme="minorHAnsi"/>
                            <w:i/>
                            <w:sz w:val="28"/>
                            <w:szCs w:val="28"/>
                            <w:lang w:val="en-GB"/>
                          </w:rPr>
                        </w:ins>
                      </m:ctrlPr>
                    </m:fPr>
                    <m:num>
                      <m:r>
                        <w:rPr>
                          <w:rFonts w:ascii="Cambria Math" w:hAnsi="Cambria Math" w:cstheme="minorHAnsi"/>
                          <w:sz w:val="28"/>
                          <w:szCs w:val="28"/>
                          <w:lang w:val="en-GB"/>
                        </w:rPr>
                        <m:t xml:space="preserve"> </m:t>
                      </m:r>
                      <m:r>
                        <m:rPr>
                          <m:sty m:val="p"/>
                        </m:rPr>
                        <w:rPr>
                          <w:rFonts w:ascii="Cambria Math" w:hAnsi="Cambria Math"/>
                          <w:color w:val="222222"/>
                          <w:sz w:val="28"/>
                          <w:szCs w:val="28"/>
                          <w:shd w:val="clear" w:color="auto" w:fill="FFFFFF"/>
                        </w:rPr>
                        <m:t>σ</m:t>
                      </m:r>
                      <m:r>
                        <w:rPr>
                          <w:rFonts w:ascii="Cambria Math" w:hAnsi="Cambria Math" w:cstheme="minorHAnsi"/>
                          <w:sz w:val="28"/>
                          <w:szCs w:val="28"/>
                          <w:lang w:val="en-GB"/>
                        </w:rPr>
                        <m:t>(ρλ)</m:t>
                      </m:r>
                    </m:num>
                    <m:den>
                      <m:r>
                        <w:rPr>
                          <w:rFonts w:ascii="Cambria Math" w:hAnsi="Cambria Math" w:cstheme="minorHAnsi"/>
                          <w:sz w:val="28"/>
                          <w:szCs w:val="28"/>
                          <w:lang w:val="en-GB"/>
                        </w:rPr>
                        <m:t>μ(ρλ)</m:t>
                      </m:r>
                    </m:den>
                  </m:f>
                </m:e>
              </m:nary>
              <m:r>
                <w:rPr>
                  <w:rFonts w:ascii="Cambria Math" w:hAnsi="Cambria Math" w:cstheme="minorHAnsi"/>
                  <w:sz w:val="28"/>
                  <w:szCs w:val="28"/>
                  <w:lang w:val="en-GB"/>
                </w:rPr>
                <m:t>)</m:t>
              </m:r>
            </m:num>
            <m:den>
              <m:r>
                <w:rPr>
                  <w:rFonts w:ascii="Cambria Math" w:hAnsi="Cambria Math" w:cstheme="minorHAnsi"/>
                  <w:sz w:val="28"/>
                  <w:szCs w:val="28"/>
                  <w:lang w:val="en-GB"/>
                </w:rPr>
                <m:t>number of bands</m:t>
              </m:r>
            </m:den>
          </m:f>
          <w:commentRangeEnd w:id="13"/>
          <m:r>
            <m:rPr>
              <m:sty m:val="p"/>
            </m:rPr>
            <w:rPr>
              <w:rStyle w:val="CommentReference"/>
              <w:rFonts w:ascii="Cambria Math" w:hAnsi="Cambria Math"/>
            </w:rPr>
            <w:commentReference w:id="13"/>
          </m:r>
        </m:oMath>
      </m:oMathPara>
    </w:p>
    <w:p w14:paraId="7A3DF705" w14:textId="2A9AAD53" w:rsidR="00F93314" w:rsidRPr="002613FE" w:rsidRDefault="00F93314" w:rsidP="00F93314">
      <w:pPr>
        <w:rPr>
          <w:rFonts w:ascii="Helvetica" w:hAnsi="Helvetica"/>
        </w:rPr>
      </w:pP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is the reflectance at wavelength λ. </w:t>
      </w:r>
      <w:r w:rsidRPr="002613FE">
        <w:rPr>
          <w:rFonts w:ascii="Helvetica" w:hAnsi="Helvetica"/>
          <w:color w:val="222222"/>
          <w:sz w:val="21"/>
          <w:szCs w:val="21"/>
          <w:shd w:val="clear" w:color="auto" w:fill="FFFFFF"/>
        </w:rPr>
        <w:t>σ</w:t>
      </w:r>
      <w:r w:rsidRPr="002613FE">
        <w:rPr>
          <w:rFonts w:ascii="Helvetica" w:hAnsi="Helvetica" w:cstheme="minorHAnsi"/>
          <w:i/>
          <w:iCs/>
          <w:sz w:val="20"/>
          <w:szCs w:val="20"/>
          <w:lang w:val="en-GB"/>
        </w:rPr>
        <w:t>(</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and μ(</w:t>
      </w:r>
      <w:proofErr w:type="spellStart"/>
      <w:r w:rsidRPr="002613FE">
        <w:rPr>
          <w:rFonts w:ascii="Helvetica" w:hAnsi="Helvetica" w:cstheme="minorHAnsi"/>
          <w:i/>
          <w:iCs/>
          <w:sz w:val="20"/>
          <w:szCs w:val="20"/>
          <w:lang w:val="en-GB"/>
        </w:rPr>
        <w:t>ρλ</w:t>
      </w:r>
      <w:proofErr w:type="spellEnd"/>
      <w:r w:rsidRPr="002613FE">
        <w:rPr>
          <w:rFonts w:ascii="Helvetica" w:hAnsi="Helvetica" w:cstheme="minorHAnsi"/>
          <w:i/>
          <w:iCs/>
          <w:sz w:val="20"/>
          <w:szCs w:val="20"/>
          <w:lang w:val="en-GB"/>
        </w:rPr>
        <w:t xml:space="preserve">) are the standard deviation and mean value of reflectance at wavelength λ across all the pixels in one plot, respectively. </w:t>
      </w:r>
      <w:r w:rsidRPr="002613FE">
        <w:rPr>
          <w:rFonts w:ascii="Helvetica" w:hAnsi="Helvetica" w:cstheme="minorHAnsi"/>
          <w:i/>
          <w:iCs/>
          <w:sz w:val="20"/>
          <w:szCs w:val="20"/>
          <w:lang w:val="en-GB"/>
        </w:rPr>
        <w:fldChar w:fldCharType="begin"/>
      </w:r>
      <w:r w:rsidR="00690E82">
        <w:rPr>
          <w:rFonts w:ascii="Helvetica" w:hAnsi="Helvetica" w:cstheme="minorHAnsi"/>
          <w:i/>
          <w:iCs/>
          <w:sz w:val="20"/>
          <w:szCs w:val="20"/>
          <w:lang w:val="en-GB"/>
        </w:rPr>
        <w:instrText xml:space="preserve"> ADDIN ZOTERO_ITEM CSL_CITATION {"citationID":"pGRpGAyX","properties":{"formattedCitation":"(Wang, Gamon, Cavender-Bares, et al., 2018b)","plainCitation":"(Wang, Gamon, Cavender-Bares, et al., 2018b)","noteIndex":0},"citationItems":[{"id":"MbMLk4dk/x3NFOZ4f","uris":["http://zotero.org/users/local/8RirLiuI/items/PFHUP97H"],"uri":["http://zotero.org/users/local/8RirLiuI/items/PFHUP97H"],"itemData":{"id":410,"type":"article-journal","container-title":"Ecological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r w:rsidRPr="002613FE">
        <w:rPr>
          <w:rFonts w:ascii="Helvetica" w:hAnsi="Helvetica" w:cstheme="minorHAnsi"/>
          <w:i/>
          <w:iCs/>
          <w:sz w:val="20"/>
          <w:szCs w:val="20"/>
          <w:lang w:val="en-GB"/>
        </w:rPr>
        <w:fldChar w:fldCharType="separate"/>
      </w:r>
      <w:r w:rsidRPr="002613FE">
        <w:rPr>
          <w:rFonts w:ascii="Helvetica" w:hAnsi="Helvetica" w:cstheme="minorHAnsi"/>
          <w:i/>
          <w:iCs/>
          <w:sz w:val="20"/>
          <w:szCs w:val="20"/>
          <w:lang w:val="en-GB"/>
        </w:rPr>
        <w:t xml:space="preserve">(Wang, </w:t>
      </w:r>
      <w:proofErr w:type="spellStart"/>
      <w:r w:rsidRPr="002613FE">
        <w:rPr>
          <w:rFonts w:ascii="Helvetica" w:hAnsi="Helvetica" w:cstheme="minorHAnsi"/>
          <w:i/>
          <w:iCs/>
          <w:sz w:val="20"/>
          <w:szCs w:val="20"/>
          <w:lang w:val="en-GB"/>
        </w:rPr>
        <w:t>Gamon</w:t>
      </w:r>
      <w:proofErr w:type="spellEnd"/>
      <w:r w:rsidRPr="002613FE">
        <w:rPr>
          <w:rFonts w:ascii="Helvetica" w:hAnsi="Helvetica" w:cstheme="minorHAnsi"/>
          <w:i/>
          <w:iCs/>
          <w:sz w:val="20"/>
          <w:szCs w:val="20"/>
          <w:lang w:val="en-GB"/>
        </w:rPr>
        <w:t>, Cavender-Bares, et al., 2018b)</w:t>
      </w:r>
      <w:r w:rsidRPr="002613FE">
        <w:rPr>
          <w:rFonts w:ascii="Helvetica" w:hAnsi="Helvetica" w:cstheme="minorHAnsi"/>
          <w:i/>
          <w:iCs/>
          <w:sz w:val="20"/>
          <w:szCs w:val="20"/>
          <w:lang w:val="en-GB"/>
        </w:rPr>
        <w:fldChar w:fldCharType="end"/>
      </w:r>
      <w:r w:rsidR="00D37E0B">
        <w:rPr>
          <w:rFonts w:ascii="Helvetica" w:hAnsi="Helvetica" w:cstheme="minorHAnsi"/>
          <w:i/>
          <w:iCs/>
          <w:sz w:val="20"/>
          <w:szCs w:val="20"/>
          <w:lang w:val="en-GB"/>
        </w:rPr>
        <w:t xml:space="preserve">. </w:t>
      </w:r>
    </w:p>
    <w:p w14:paraId="363A7B2B" w14:textId="77777777" w:rsidR="00F93314" w:rsidRPr="002613FE" w:rsidRDefault="00F93314" w:rsidP="00F93314">
      <w:pPr>
        <w:rPr>
          <w:rFonts w:ascii="Helvetica" w:hAnsi="Helvetica"/>
        </w:rPr>
      </w:pPr>
    </w:p>
    <w:p w14:paraId="6BC2DCDD" w14:textId="77777777" w:rsidR="00F93314" w:rsidRPr="002613FE" w:rsidRDefault="00F93314" w:rsidP="00F93314">
      <w:pPr>
        <w:rPr>
          <w:rFonts w:ascii="Helvetica" w:hAnsi="Helvetica"/>
        </w:rPr>
      </w:pPr>
    </w:p>
    <w:p w14:paraId="2D9FFD60" w14:textId="7E6B2D57" w:rsidR="00F93314" w:rsidRDefault="00175090" w:rsidP="00175090">
      <w:pPr>
        <w:pStyle w:val="ListParagraph"/>
        <w:numPr>
          <w:ilvl w:val="0"/>
          <w:numId w:val="7"/>
        </w:numPr>
        <w:rPr>
          <w:rFonts w:ascii="Helvetica" w:hAnsi="Helvetica"/>
        </w:rPr>
      </w:pPr>
      <w:r>
        <w:rPr>
          <w:rFonts w:ascii="Helvetica" w:hAnsi="Helvetica"/>
        </w:rPr>
        <w:t xml:space="preserve">Instability index (ISI): </w:t>
      </w:r>
      <w:r w:rsidR="00672C5D">
        <w:rPr>
          <w:rFonts w:ascii="Helvetica" w:hAnsi="Helvetica"/>
        </w:rPr>
        <w:t>Used</w:t>
      </w:r>
      <w:r w:rsidR="00744591">
        <w:rPr>
          <w:rFonts w:ascii="Helvetica" w:hAnsi="Helvetica"/>
        </w:rPr>
        <w:t xml:space="preserve"> to identify discriminative wavelengths used for the stable zone unmixing method (SZU) of optimal band selection</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{"citationID":"IW5y9Cu6","properties":{"formattedCitation":"(Beamish et al., 2017; Somers et al., 2010)","plainCitation":"(Beamish et al., 2017; Somers et al., 2010)","noteIndex":0},"citationItems":[{"id":627,"uris":["http://zotero.org/users/local/8RirLiuI/items/GS736TSU"],"uri":["http://zotero.org/users/local/8RirLiuI/items/GS736TSU"],"itemData":{"id":627,"type":"article-journal","abstract":"Arctic tundra ecosystems exhibit small-scale variations in species composition, micro-topography as well as significant spatial and temporal variations in moisture. These attributes result in similar spectral characteristics between distinct vegetation communities. In this study we examine spectral variability at three phenological phases of leaf-out, maximum canopy, and senescence of ground-based spectroscopy, as well as a simulated Environmental Mapping and Analysis Program (EnMAP) and simulated Sentinel-2 reflectance spectra, from five dominant low-Arctic tundra vegetation communities in the Toolik Lake Research Area, Alaska, in order to inform spectral differentiation and subsequent vegetation classification at both the ground and satellite scale. We used the InStability Index (ISI), a ratio of between endmember and within endmember variability, to determine the most discriminative phenophase and wavelength regions for identification of each vegetation community. Our results show that the senescent phase was the most discriminative phenophase for the identification of the majority of communities when using both ground-based and simulated EnMAP reflectance spectra. Maximum canopy was the most discriminative phenophase for the majority of simulated Sentinel-2 reflectance data. As with previous ground-based spectral characterization of Alaskan low-Arctic tundra, the blue, red, and red-edge parts of the spectrum were most discriminative for all three reflectance datasets. Differences in vegetation colour driven by pigment dynamics appear to be the optimal areas of the spectrum for differentiation using high spectral resolution field spectroscopy and simulated hyperspectral EnMAP and multispectral Sentinel-2 reflectance spectra. The phenological aspect of this study highlights the potential exploitation of more extreme colour differences in vegetation observed during senescence when hyperspectral data is available. The results provide insight into both the community and seasonal dynamics of spectral variability to better understand and interpret currently used broadband vegetation indices and also for improved spectral unmixing of hyperspectral aerial and satellite data which is useful for a wide range of applications from fine-scale monitoring of shifting vegetation composition to the identification of vegetation vigor.","container-title":"Remote Sensing","DOI":"10.3390/rs9111200","issue":"11","language":"en","note":"number: 11\npublisher: Multidisciplinary Digital Publishing Institute","page":"1200","source":"www.mdpi.com","title":"A Phenological Approach to Spectral Differentiation of Low-Arctic Tundra Vegetation Communities, North Slope, Alaska","volume":"9","author":[{"family":"Beamish","given":"Alison Leslie"},{"family":"Coops","given":"Nicholas"},{"family":"Chabrillat","given":"Sabine"},{"family":"Heim","given":"Birgit"}],"issued":{"date-parts":[["2017",11]]}}},{"id":533,"uris":["http://zotero.org/users/local/8RirLiuI/items/E2BXLZ8R"],"uri":["http://zotero.org/users/local/8RirLiuI/items/E2BXLZ8R"],"itemData":{"id":533,"type":"article-journal","container-title":"International Journal of Remote Sensing","DOI":"10.1080/01431160903311305","ISSN":"0143-1161, 1366-5901","issue":"20","journalAbbreviation":"International Journal of Remote Sensing","language":"en","page":"5549-5568","source":"DOI.org (Crossref)","title":"An automated waveband selection technique for optimized hyperspectral mixture analysis","volume":"31","author":[{"family":"Somers","given":"B."},{"family":"Delalieux","given":"S."},{"family":"Verstraeten","given":"W. W."},{"family":"Aardt","given":"J. A. N.","non-dropping-particle":"van"},{"family":"Albrigo","given":"G. L."},{"family":"Coppin","given":"P."}],"issued":{"date-parts":[["2010",10,20]]}}}],"schema":"https://github.com/citation-style-language/schema/raw/master/csl-citation.json"}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2017; Somers et al., 2010)</w:t>
      </w:r>
      <w:r w:rsidR="00B70323">
        <w:rPr>
          <w:rFonts w:ascii="Helvetica" w:hAnsi="Helvetica"/>
        </w:rPr>
        <w:fldChar w:fldCharType="end"/>
      </w:r>
      <w:r w:rsidR="00744591">
        <w:rPr>
          <w:rFonts w:ascii="Helvetica" w:hAnsi="Helvetica"/>
        </w:rPr>
        <w:t xml:space="preserve"> . </w:t>
      </w:r>
    </w:p>
    <w:p w14:paraId="70B76A4C" w14:textId="756B63BB" w:rsidR="00421438" w:rsidRPr="00673FF2" w:rsidRDefault="00673FF2" w:rsidP="00421438">
      <w:pPr>
        <w:rPr>
          <w:rFonts w:ascii="Helvetica" w:hAnsi="Helvetica"/>
          <w:b/>
          <w:bCs/>
        </w:rPr>
      </w:pPr>
      <w:r>
        <w:rPr>
          <w:rFonts w:ascii="Helvetica" w:hAnsi="Helvetica"/>
          <w:b/>
          <w:bCs/>
        </w:rPr>
        <w:t>(4)</w:t>
      </w:r>
    </w:p>
    <w:p w14:paraId="1DD82489" w14:textId="384C1636" w:rsidR="00744591" w:rsidRDefault="00744591" w:rsidP="00744591">
      <w:pPr>
        <w:rPr>
          <w:rFonts w:ascii="Helvetica" w:hAnsi="Helvetica"/>
        </w:rPr>
      </w:pPr>
    </w:p>
    <w:p w14:paraId="59FCE710" w14:textId="48F656EA" w:rsidR="00744591" w:rsidRPr="00744591" w:rsidRDefault="00124E3B" w:rsidP="00744591">
      <w:pPr>
        <w:rPr>
          <w:rFonts w:ascii="Helvetica" w:hAnsi="Helvetica"/>
        </w:rPr>
      </w:pPr>
      <m:oMathPara>
        <m:oMath>
          <m:sSub>
            <m:sSubPr>
              <m:ctrlPr>
                <w:rPr>
                  <w:rFonts w:ascii="Cambria Math" w:hAnsi="Cambria Math"/>
                  <w:i/>
                </w:rPr>
              </m:ctrlPr>
            </m:sSubPr>
            <m:e>
              <m:r>
                <w:rPr>
                  <w:rFonts w:ascii="Cambria Math" w:hAnsi="Cambria Math"/>
                </w:rPr>
                <m:t>ISI</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1.96(</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σ</m:t>
                  </m:r>
                </m:e>
                <m:sub>
                  <m:r>
                    <w:rPr>
                      <w:rFonts w:ascii="Cambria Math" w:hAnsi="Cambria Math"/>
                      <w:color w:val="222222"/>
                      <w:sz w:val="21"/>
                      <w:szCs w:val="21"/>
                      <w:shd w:val="clear" w:color="auto" w:fill="FFFFFF"/>
                    </w:rPr>
                    <m:t>2,i</m:t>
                  </m:r>
                </m:sub>
              </m:sSub>
              <m:r>
                <w:rPr>
                  <w:rFonts w:ascii="Cambria Math" w:hAnsi="Cambria Math"/>
                  <w:color w:val="222222"/>
                  <w:sz w:val="21"/>
                  <w:szCs w:val="21"/>
                  <w:shd w:val="clear" w:color="auto" w:fill="FFFFFF"/>
                </w:rPr>
                <m:t>)</m:t>
              </m:r>
            </m:num>
            <m:den>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 R</m:t>
                  </m:r>
                </m:e>
                <m:sub>
                  <m:r>
                    <w:rPr>
                      <w:rFonts w:ascii="Cambria Math" w:hAnsi="Cambria Math"/>
                      <w:color w:val="222222"/>
                      <w:sz w:val="21"/>
                      <w:szCs w:val="21"/>
                      <w:shd w:val="clear" w:color="auto" w:fill="FFFFFF"/>
                    </w:rPr>
                    <m:t>mean,1,i</m:t>
                  </m:r>
                </m:sub>
              </m:sSub>
              <m:r>
                <w:rPr>
                  <w:rFonts w:ascii="Cambria Math" w:hAnsi="Cambria Math"/>
                  <w:color w:val="222222"/>
                  <w:sz w:val="21"/>
                  <w:szCs w:val="21"/>
                  <w:shd w:val="clear" w:color="auto" w:fill="FFFFFF"/>
                </w:rPr>
                <m:t>-</m:t>
              </m:r>
              <m:sSub>
                <m:sSubPr>
                  <m:ctrlPr>
                    <w:rPr>
                      <w:rFonts w:ascii="Cambria Math" w:hAnsi="Cambria Math"/>
                      <w:color w:val="222222"/>
                      <w:sz w:val="21"/>
                      <w:szCs w:val="21"/>
                      <w:shd w:val="clear" w:color="auto" w:fill="FFFFFF"/>
                    </w:rPr>
                  </m:ctrlPr>
                </m:sSubPr>
                <m:e>
                  <m:r>
                    <m:rPr>
                      <m:sty m:val="p"/>
                    </m:rPr>
                    <w:rPr>
                      <w:rFonts w:ascii="Cambria Math" w:hAnsi="Cambria Math"/>
                      <w:color w:val="222222"/>
                      <w:sz w:val="21"/>
                      <w:szCs w:val="21"/>
                      <w:shd w:val="clear" w:color="auto" w:fill="FFFFFF"/>
                    </w:rPr>
                    <m:t>R</m:t>
                  </m:r>
                </m:e>
                <m:sub>
                  <m:r>
                    <w:rPr>
                      <w:rFonts w:ascii="Cambria Math" w:hAnsi="Cambria Math"/>
                      <w:color w:val="222222"/>
                      <w:sz w:val="21"/>
                      <w:szCs w:val="21"/>
                      <w:shd w:val="clear" w:color="auto" w:fill="FFFFFF"/>
                    </w:rPr>
                    <m:t>mean,2,i</m:t>
                  </m:r>
                </m:sub>
              </m:sSub>
              <m:r>
                <w:rPr>
                  <w:rFonts w:ascii="Cambria Math" w:hAnsi="Cambria Math"/>
                  <w:color w:val="222222"/>
                  <w:sz w:val="21"/>
                  <w:szCs w:val="21"/>
                  <w:shd w:val="clear" w:color="auto" w:fill="FFFFFF"/>
                </w:rPr>
                <m:t xml:space="preserve"> | </m:t>
              </m:r>
            </m:den>
          </m:f>
        </m:oMath>
      </m:oMathPara>
    </w:p>
    <w:p w14:paraId="2D71391C" w14:textId="77777777" w:rsidR="00744591" w:rsidRPr="00744591" w:rsidRDefault="00744591" w:rsidP="00744591">
      <w:pPr>
        <w:rPr>
          <w:rFonts w:ascii="Helvetica" w:hAnsi="Helvetica"/>
        </w:rPr>
      </w:pPr>
    </w:p>
    <w:p w14:paraId="4C4F5D52" w14:textId="77137FDB" w:rsidR="00672C5D" w:rsidRPr="00446DF8" w:rsidRDefault="00744591" w:rsidP="00672C5D">
      <w:pPr>
        <w:rPr>
          <w:rFonts w:ascii="Helvetica" w:hAnsi="Helvetica" w:cstheme="minorHAnsi"/>
          <w:i/>
          <w:iCs/>
          <w:sz w:val="20"/>
          <w:szCs w:val="20"/>
          <w:lang w:val="en-GB"/>
        </w:rPr>
      </w:pPr>
      <w:r w:rsidRPr="00446DF8">
        <w:rPr>
          <w:rFonts w:ascii="Helvetica" w:hAnsi="Helvetica" w:cstheme="minorHAnsi"/>
          <w:i/>
          <w:iCs/>
          <w:sz w:val="20"/>
          <w:szCs w:val="20"/>
          <w:lang w:val="en-GB"/>
        </w:rPr>
        <w:t>R</w:t>
      </w:r>
      <w:r w:rsidRPr="00446DF8">
        <w:rPr>
          <w:rFonts w:ascii="Helvetica" w:hAnsi="Helvetica" w:cstheme="minorHAnsi"/>
          <w:i/>
          <w:iCs/>
          <w:sz w:val="20"/>
          <w:szCs w:val="20"/>
          <w:vertAlign w:val="subscript"/>
          <w:lang w:val="en-GB"/>
        </w:rPr>
        <w:t>mean,</w:t>
      </w:r>
      <w:proofErr w:type="gramStart"/>
      <w:r w:rsidRPr="00446DF8">
        <w:rPr>
          <w:rFonts w:ascii="Helvetica" w:hAnsi="Helvetica" w:cstheme="minorHAnsi"/>
          <w:i/>
          <w:iCs/>
          <w:sz w:val="20"/>
          <w:szCs w:val="20"/>
          <w:vertAlign w:val="subscript"/>
          <w:lang w:val="en-GB"/>
        </w:rPr>
        <w:t>1,i</w:t>
      </w:r>
      <w:proofErr w:type="gramEnd"/>
      <w:r w:rsidRPr="00446DF8">
        <w:rPr>
          <w:rFonts w:ascii="Helvetica" w:hAnsi="Helvetica" w:cstheme="minorHAnsi"/>
          <w:i/>
          <w:iCs/>
          <w:sz w:val="20"/>
          <w:szCs w:val="20"/>
          <w:lang w:val="en-GB"/>
        </w:rPr>
        <w:t xml:space="preserve"> and R</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are the mean reflectance values of each vegetation type and σ</w:t>
      </w:r>
      <w:r w:rsidRPr="00446DF8">
        <w:rPr>
          <w:rFonts w:ascii="Helvetica" w:hAnsi="Helvetica" w:cstheme="minorHAnsi"/>
          <w:i/>
          <w:iCs/>
          <w:sz w:val="20"/>
          <w:szCs w:val="20"/>
          <w:vertAlign w:val="subscript"/>
          <w:lang w:val="en-GB"/>
        </w:rPr>
        <w:t xml:space="preserve">mean,1,i </w:t>
      </w:r>
      <w:r w:rsidRPr="00446DF8">
        <w:rPr>
          <w:rFonts w:ascii="Helvetica" w:hAnsi="Helvetica" w:cstheme="minorHAnsi"/>
          <w:i/>
          <w:iCs/>
          <w:sz w:val="20"/>
          <w:szCs w:val="20"/>
          <w:lang w:val="en-GB"/>
        </w:rPr>
        <w:t>and σ</w:t>
      </w:r>
      <w:r w:rsidRPr="00446DF8">
        <w:rPr>
          <w:rFonts w:ascii="Helvetica" w:hAnsi="Helvetica" w:cstheme="minorHAnsi"/>
          <w:i/>
          <w:iCs/>
          <w:sz w:val="20"/>
          <w:szCs w:val="20"/>
          <w:vertAlign w:val="subscript"/>
          <w:lang w:val="en-GB"/>
        </w:rPr>
        <w:t xml:space="preserve">mean,2,i </w:t>
      </w:r>
      <w:r w:rsidRPr="00446DF8">
        <w:rPr>
          <w:rFonts w:ascii="Helvetica" w:hAnsi="Helvetica" w:cstheme="minorHAnsi"/>
          <w:i/>
          <w:iCs/>
          <w:sz w:val="20"/>
          <w:szCs w:val="20"/>
          <w:lang w:val="en-GB"/>
        </w:rPr>
        <w:t xml:space="preserve">are the standard deviations of the reflectance values. </w:t>
      </w:r>
    </w:p>
    <w:p w14:paraId="785EB85E" w14:textId="64D3F192" w:rsidR="00446DF8" w:rsidRDefault="00446DF8" w:rsidP="00672C5D">
      <w:pPr>
        <w:rPr>
          <w:rFonts w:ascii="Helvetica" w:hAnsi="Helvetica"/>
          <w:i/>
          <w:iCs/>
        </w:rPr>
      </w:pPr>
    </w:p>
    <w:p w14:paraId="31E75EF5" w14:textId="77777777" w:rsidR="00446DF8" w:rsidRPr="00446DF8" w:rsidRDefault="00446DF8" w:rsidP="00672C5D">
      <w:pPr>
        <w:rPr>
          <w:rFonts w:ascii="Helvetica" w:hAnsi="Helvetica"/>
          <w:i/>
          <w:iCs/>
        </w:rPr>
      </w:pPr>
    </w:p>
    <w:p w14:paraId="20D7AC61" w14:textId="77777777" w:rsidR="00744591" w:rsidRPr="00446DF8" w:rsidRDefault="00744591" w:rsidP="00672C5D">
      <w:pPr>
        <w:rPr>
          <w:rFonts w:ascii="Helvetica" w:hAnsi="Helvetica"/>
          <w:i/>
          <w:iCs/>
        </w:rPr>
      </w:pPr>
    </w:p>
    <w:p w14:paraId="0C8B4CB6" w14:textId="0FE82648" w:rsidR="00672C5D" w:rsidRDefault="00175090" w:rsidP="00175090">
      <w:pPr>
        <w:pStyle w:val="ListParagraph"/>
        <w:numPr>
          <w:ilvl w:val="0"/>
          <w:numId w:val="7"/>
        </w:numPr>
        <w:rPr>
          <w:rFonts w:ascii="Helvetica" w:hAnsi="Helvetica"/>
        </w:rPr>
      </w:pPr>
      <w:r>
        <w:rPr>
          <w:rFonts w:ascii="Helvetica" w:hAnsi="Helvetica"/>
        </w:rPr>
        <w:t>Spectral normalization</w:t>
      </w:r>
      <w:r w:rsidR="00672C5D">
        <w:rPr>
          <w:rFonts w:ascii="Helvetica" w:hAnsi="Helvetica"/>
        </w:rPr>
        <w:t xml:space="preserve"> (</w:t>
      </w:r>
      <w:proofErr w:type="spellStart"/>
      <w:r w:rsidR="00672C5D">
        <w:rPr>
          <w:rFonts w:ascii="Helvetica" w:hAnsi="Helvetica"/>
        </w:rPr>
        <w:t>R</w:t>
      </w:r>
      <w:r w:rsidR="00672C5D">
        <w:rPr>
          <w:rFonts w:ascii="Helvetica" w:hAnsi="Helvetica"/>
          <w:vertAlign w:val="subscript"/>
        </w:rPr>
        <w:t>norm</w:t>
      </w:r>
      <w:proofErr w:type="spellEnd"/>
      <w:r w:rsidR="00672C5D">
        <w:rPr>
          <w:rFonts w:ascii="Helvetica" w:hAnsi="Helvetica"/>
        </w:rPr>
        <w:t>)</w:t>
      </w:r>
      <w:r>
        <w:rPr>
          <w:rFonts w:ascii="Helvetica" w:hAnsi="Helvetica"/>
        </w:rPr>
        <w:t xml:space="preserve">: Used </w:t>
      </w:r>
      <w:r w:rsidR="00672C5D">
        <w:rPr>
          <w:rFonts w:ascii="Helvetica" w:hAnsi="Helvetica"/>
        </w:rPr>
        <w:t>to identify the difference between field and plane spectral measurements</w:t>
      </w:r>
      <w:r w:rsidR="00B70323">
        <w:rPr>
          <w:rFonts w:ascii="Helvetica" w:hAnsi="Helvetica"/>
        </w:rPr>
        <w:t xml:space="preserve"> </w:t>
      </w:r>
      <w:r w:rsidR="00B70323">
        <w:rPr>
          <w:rFonts w:ascii="Helvetica" w:hAnsi="Helvetica"/>
        </w:rPr>
        <w:fldChar w:fldCharType="begin"/>
      </w:r>
      <w:r w:rsidR="00B70323">
        <w:rPr>
          <w:rFonts w:ascii="Helvetica" w:hAnsi="Helvetica"/>
        </w:rPr>
        <w:instrText xml:space="preserve"> ADDIN ZOTERO_ITEM CSL_CITATION {"citationID":"RwtKFumu","properties":{"formattedCitation":"(Beamish et al., 2018)","plainCitation":"(Beamish et al., 2018)","noteIndex":0},"citationItems":[{"id":630,"uris":["http://zotero.org/users/local/8RirLiuI/items/GCHICIEI"],"uri":["http://zotero.org/users/local/8RirLiuI/items/GCHICIEI"],"itemData":{"id":630,"type":"article-journal","abstract":"Arctic vegetation phenology is a sensitive indicator of a changing climate, and rapid assessment of vegetation status is necessary to more comprehensively understand the impacts on foliar condition and photosynthetic activity. Airborne and space-borne optical remote sensing has been successfully used to monitor vegetation phenology in Arctic ecosystems by exploiting the biophysical and biochemical changes associated with vegetation growth and senescence. However, persistent cloud cover and low sun angles in the region make the acquisition of high-quality temporal optical data within one growing season challenging. In the following study, we examine the capability of “near-field” remote sensing technologies, in this case digital, true-color cameras to produce surrogate in situ spectral data to characterize changes in vegetation driven by seasonal pigment dynamics. Simple linear regression was used to investigate relationships between common pigment-driven spectral indices calculated from field-based spectrometry and red, green, and blue (RGB) indices from corresponding digital photographs in three dominant vegetation communities across three major seasons at Toolik Lake, North Slope, Alaska. We chose the strongest and most consistent RGB index across all communities to represent each spectral index. Next, linear regressions were used to relate RGB indices and extracted leaf-level pigment content with a simple additive error propagation of the root mean square error. Results indicate that the green-based RGB indices had the strongest relationship with chlorophyll a and total chlorophyll, while a red-based RGB index showed moderate relationships with the chlorophyll to carotenoid ratio. The results suggest that vegetation color contributes strongly to the response of pigment-driven spectral indices and RGB data can act as a surrogate to track seasonal vegetation change associated with pigment development and degradation. Overall, we find that low-cost, easy-to-use digital cameras can monitor vegetation status and changes related to seasonal foliar condition and photosynthetic activity in three dominant, low-Arctic vegetation communities.","container-title":"Ecosphere","DOI":"10.1002/ecs2.2123","ISSN":"2150-8925","issue":"2","language":"en","note":"_eprint: https://esajournals.onlinelibrary.wiley.com/doi/pdf/10.1002/ecs2.2123","page":"e02123","source":"Wiley Online Library","title":"Monitoring pigment-driven vegetation changes in a low-Arctic tundra ecosystem using digital cameras","volume":"9","author":[{"family":"Beamish","given":"Alison L."},{"family":"Coops","given":"Nicholas C."},{"family":"Hermosilla","given":"Txomin"},{"family":"Chabrillat","given":"Sabine"},{"family":"Heim","given":"Birgit"}],"issued":{"date-parts":[["2018"]]}}}],"schema":"https://github.com/citation-style-language/schema/raw/master/csl-citation.json"} </w:instrText>
      </w:r>
      <w:r w:rsidR="00B70323">
        <w:rPr>
          <w:rFonts w:ascii="Helvetica" w:hAnsi="Helvetica"/>
        </w:rPr>
        <w:fldChar w:fldCharType="separate"/>
      </w:r>
      <w:r w:rsidR="00B70323">
        <w:rPr>
          <w:rFonts w:ascii="Helvetica" w:hAnsi="Helvetica"/>
          <w:noProof/>
        </w:rPr>
        <w:t>(Beamish et al., 2018)</w:t>
      </w:r>
      <w:r w:rsidR="00B70323">
        <w:rPr>
          <w:rFonts w:ascii="Helvetica" w:hAnsi="Helvetica"/>
        </w:rPr>
        <w:fldChar w:fldCharType="end"/>
      </w:r>
      <w:r w:rsidR="00672C5D">
        <w:rPr>
          <w:rFonts w:ascii="Helvetica" w:hAnsi="Helvetica"/>
        </w:rPr>
        <w:t>.</w:t>
      </w:r>
    </w:p>
    <w:p w14:paraId="42CA695F" w14:textId="77777777" w:rsidR="00744591" w:rsidRDefault="00744591" w:rsidP="00672C5D">
      <w:pPr>
        <w:ind w:left="360"/>
        <w:rPr>
          <w:rFonts w:ascii="Helvetica" w:hAnsi="Helvetica"/>
        </w:rPr>
      </w:pPr>
    </w:p>
    <w:p w14:paraId="5644C572" w14:textId="6517271D" w:rsidR="00175090" w:rsidRPr="00744591" w:rsidRDefault="00672C5D" w:rsidP="00744591">
      <w:pPr>
        <w:rPr>
          <w:rFonts w:ascii="Helvetica" w:hAnsi="Helvetica"/>
          <w:b/>
          <w:bCs/>
        </w:rPr>
      </w:pPr>
      <w:r w:rsidRPr="00744591">
        <w:rPr>
          <w:rFonts w:ascii="Helvetica" w:hAnsi="Helvetica"/>
          <w:b/>
          <w:bCs/>
        </w:rPr>
        <w:lastRenderedPageBreak/>
        <w:t>(</w:t>
      </w:r>
      <w:r w:rsidR="00673FF2">
        <w:rPr>
          <w:rFonts w:ascii="Helvetica" w:hAnsi="Helvetica"/>
          <w:b/>
          <w:bCs/>
        </w:rPr>
        <w:t>5</w:t>
      </w:r>
      <w:r w:rsidRPr="00744591">
        <w:rPr>
          <w:rFonts w:ascii="Helvetica" w:hAnsi="Helvetica"/>
          <w:b/>
          <w:bCs/>
        </w:rPr>
        <w:t xml:space="preserve">) </w:t>
      </w:r>
    </w:p>
    <w:p w14:paraId="6DC825B6" w14:textId="1B337B8E" w:rsidR="00F93314" w:rsidRPr="00672C5D" w:rsidRDefault="00124E3B" w:rsidP="00F93314">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Norm</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cstheme="minorHAnsi"/>
                      <w:sz w:val="28"/>
                      <w:szCs w:val="28"/>
                      <w:lang w:val="en-GB"/>
                    </w:rPr>
                    <m:t>λ</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num>
            <m:den>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cstheme="minorHAnsi"/>
                      <w:sz w:val="28"/>
                      <w:szCs w:val="28"/>
                      <w:lang w:val="en-GB"/>
                    </w:rPr>
                    <m:t>λ</m:t>
                  </m:r>
                </m:sub>
              </m:sSub>
            </m:den>
          </m:f>
        </m:oMath>
      </m:oMathPara>
    </w:p>
    <w:p w14:paraId="2117C005" w14:textId="77777777" w:rsidR="00672C5D" w:rsidRPr="00672C5D" w:rsidRDefault="00672C5D" w:rsidP="00F93314">
      <w:pPr>
        <w:rPr>
          <w:rFonts w:ascii="Helvetica" w:hAnsi="Helvetica"/>
        </w:rPr>
      </w:pPr>
    </w:p>
    <w:p w14:paraId="1B82BD8C" w14:textId="5F89EA82" w:rsidR="00672C5D" w:rsidRPr="00672C5D" w:rsidRDefault="00672C5D" w:rsidP="00F93314">
      <w:pPr>
        <w:rPr>
          <w:rFonts w:ascii="Helvetica" w:hAnsi="Helvetica" w:cstheme="minorHAnsi"/>
          <w:i/>
          <w:iCs/>
          <w:sz w:val="20"/>
          <w:szCs w:val="20"/>
          <w:lang w:val="en-GB"/>
        </w:rPr>
      </w:pPr>
      <w:proofErr w:type="spellStart"/>
      <w:r>
        <w:rPr>
          <w:rFonts w:ascii="Helvetica" w:hAnsi="Helvetica" w:cstheme="minorHAnsi"/>
          <w:i/>
          <w:iCs/>
          <w:sz w:val="20"/>
          <w:szCs w:val="20"/>
        </w:rPr>
        <w:t>R</w:t>
      </w:r>
      <w:r w:rsidRPr="00744591">
        <w:rPr>
          <w:rFonts w:ascii="Helvetica" w:hAnsi="Helvetica" w:cstheme="minorHAnsi"/>
          <w:i/>
          <w:iCs/>
          <w:sz w:val="28"/>
          <w:szCs w:val="28"/>
          <w:vertAlign w:val="subscript"/>
        </w:rPr>
        <w:t>j</w:t>
      </w:r>
      <w:proofErr w:type="spellEnd"/>
      <w:r w:rsidRPr="00672C5D">
        <w:rPr>
          <w:rFonts w:ascii="Helvetica" w:hAnsi="Helvetica" w:cstheme="minorHAnsi"/>
          <w:i/>
          <w:iCs/>
          <w:sz w:val="20"/>
          <w:szCs w:val="20"/>
          <w:lang w:val="en-GB"/>
        </w:rPr>
        <w:t xml:space="preserve"> is the reflectance of remotely sensed plane 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xml:space="preserve"> and </w:t>
      </w:r>
      <w:proofErr w:type="spellStart"/>
      <w:r w:rsidRPr="00672C5D">
        <w:rPr>
          <w:rFonts w:ascii="Helvetica" w:hAnsi="Helvetica" w:cstheme="minorHAnsi"/>
          <w:i/>
          <w:iCs/>
          <w:sz w:val="20"/>
          <w:szCs w:val="20"/>
          <w:lang w:val="en-GB"/>
        </w:rPr>
        <w:t>R</w:t>
      </w:r>
      <w:r w:rsidRPr="00744591">
        <w:rPr>
          <w:rFonts w:ascii="Helvetica" w:hAnsi="Helvetica" w:cstheme="minorHAnsi"/>
          <w:i/>
          <w:iCs/>
          <w:sz w:val="28"/>
          <w:szCs w:val="28"/>
          <w:vertAlign w:val="subscript"/>
          <w:lang w:val="en-GB"/>
        </w:rPr>
        <w:t>j</w:t>
      </w:r>
      <w:proofErr w:type="spellEnd"/>
      <w:r w:rsidRPr="00672C5D">
        <w:rPr>
          <w:rFonts w:ascii="Helvetica" w:hAnsi="Helvetica" w:cstheme="minorHAnsi"/>
          <w:i/>
          <w:iCs/>
          <w:sz w:val="20"/>
          <w:szCs w:val="20"/>
          <w:lang w:val="en-GB"/>
        </w:rPr>
        <w:t xml:space="preserve"> is the reflectance </w:t>
      </w:r>
      <w:r>
        <w:rPr>
          <w:rFonts w:ascii="Helvetica" w:hAnsi="Helvetica" w:cstheme="minorHAnsi"/>
          <w:i/>
          <w:iCs/>
          <w:sz w:val="20"/>
          <w:szCs w:val="20"/>
          <w:lang w:val="en-GB"/>
        </w:rPr>
        <w:t xml:space="preserve">field measured </w:t>
      </w:r>
      <w:r w:rsidRPr="00672C5D">
        <w:rPr>
          <w:rFonts w:ascii="Helvetica" w:hAnsi="Helvetica" w:cstheme="minorHAnsi"/>
          <w:i/>
          <w:iCs/>
          <w:sz w:val="20"/>
          <w:szCs w:val="20"/>
          <w:lang w:val="en-GB"/>
        </w:rPr>
        <w:t xml:space="preserve">data at wavelength </w:t>
      </w:r>
      <w:r w:rsidRPr="002613FE">
        <w:rPr>
          <w:rFonts w:ascii="Helvetica" w:hAnsi="Helvetica" w:cstheme="minorHAnsi"/>
          <w:i/>
          <w:iCs/>
          <w:sz w:val="20"/>
          <w:szCs w:val="20"/>
          <w:lang w:val="en-GB"/>
        </w:rPr>
        <w:t>λ</w:t>
      </w:r>
      <w:r>
        <w:rPr>
          <w:rFonts w:ascii="Helvetica" w:hAnsi="Helvetica" w:cstheme="minorHAnsi"/>
          <w:i/>
          <w:iCs/>
          <w:sz w:val="20"/>
          <w:szCs w:val="20"/>
          <w:lang w:val="en-GB"/>
        </w:rPr>
        <w:t>. (</w:t>
      </w:r>
      <w:proofErr w:type="spellStart"/>
      <w:r w:rsidRPr="00672C5D">
        <w:rPr>
          <w:rFonts w:ascii="Helvetica" w:hAnsi="Helvetica" w:cstheme="minorHAnsi"/>
          <w:i/>
          <w:iCs/>
          <w:sz w:val="20"/>
          <w:szCs w:val="20"/>
          <w:lang w:val="en-GB"/>
        </w:rPr>
        <w:t>R</w:t>
      </w:r>
      <w:r>
        <w:rPr>
          <w:rFonts w:ascii="Helvetica" w:hAnsi="Helvetica" w:cstheme="minorHAnsi"/>
          <w:i/>
          <w:iCs/>
          <w:sz w:val="20"/>
          <w:szCs w:val="20"/>
          <w:vertAlign w:val="subscript"/>
          <w:lang w:val="en-GB"/>
        </w:rPr>
        <w:t>j</w:t>
      </w:r>
      <w:proofErr w:type="spellEnd"/>
      <w:r>
        <w:rPr>
          <w:rFonts w:ascii="Helvetica" w:hAnsi="Helvetica" w:cstheme="minorHAnsi"/>
          <w:i/>
          <w:iCs/>
          <w:sz w:val="20"/>
          <w:szCs w:val="20"/>
          <w:vertAlign w:val="subscript"/>
          <w:lang w:val="en-GB"/>
        </w:rPr>
        <w:t xml:space="preserve"> </w:t>
      </w:r>
      <w:r>
        <w:rPr>
          <w:rFonts w:ascii="Helvetica" w:hAnsi="Helvetica" w:cstheme="minorHAnsi"/>
          <w:i/>
          <w:iCs/>
          <w:sz w:val="20"/>
          <w:szCs w:val="20"/>
          <w:lang w:val="en-GB"/>
        </w:rPr>
        <w:t>may be subject to resolution rescaling to match remotely sensed plane data and then normalis</w:t>
      </w:r>
      <w:r w:rsidR="00744591">
        <w:rPr>
          <w:rFonts w:ascii="Helvetica" w:hAnsi="Helvetica" w:cstheme="minorHAnsi"/>
          <w:i/>
          <w:iCs/>
          <w:sz w:val="20"/>
          <w:szCs w:val="20"/>
          <w:lang w:val="en-GB"/>
        </w:rPr>
        <w:t>ation</w:t>
      </w:r>
      <w:r>
        <w:rPr>
          <w:rFonts w:ascii="Helvetica" w:hAnsi="Helvetica" w:cstheme="minorHAnsi"/>
          <w:i/>
          <w:iCs/>
          <w:sz w:val="20"/>
          <w:szCs w:val="20"/>
          <w:lang w:val="en-GB"/>
        </w:rPr>
        <w:t>)</w:t>
      </w:r>
    </w:p>
    <w:p w14:paraId="7BDB64D8" w14:textId="77777777" w:rsidR="00672C5D" w:rsidRPr="00672C5D" w:rsidRDefault="00672C5D" w:rsidP="00F93314">
      <w:pPr>
        <w:rPr>
          <w:rFonts w:ascii="Helvetica" w:hAnsi="Helvetica"/>
          <w:lang w:val="en-GB"/>
        </w:rPr>
      </w:pPr>
    </w:p>
    <w:p w14:paraId="325BAF27" w14:textId="77777777" w:rsidR="00F93314" w:rsidRPr="002613FE" w:rsidRDefault="00F93314" w:rsidP="00F93314">
      <w:pPr>
        <w:pStyle w:val="Heading3"/>
        <w:rPr>
          <w:rFonts w:ascii="Helvetica" w:hAnsi="Helvetica"/>
        </w:rPr>
      </w:pPr>
      <w:bookmarkStart w:id="18" w:name="_3mtn7m44krsg" w:colFirst="0" w:colLast="0"/>
      <w:bookmarkEnd w:id="18"/>
      <w:r w:rsidRPr="002613FE">
        <w:rPr>
          <w:rFonts w:ascii="Helvetica" w:hAnsi="Helvetica"/>
        </w:rPr>
        <w:t>Analysis Plan</w:t>
      </w:r>
    </w:p>
    <w:p w14:paraId="025B44B6" w14:textId="77777777" w:rsidR="00F93314" w:rsidRPr="002613FE" w:rsidRDefault="00F93314" w:rsidP="00F93314">
      <w:pPr>
        <w:rPr>
          <w:rFonts w:ascii="Helvetica" w:hAnsi="Helvetica"/>
        </w:rPr>
      </w:pPr>
    </w:p>
    <w:p w14:paraId="0267AFEB" w14:textId="77777777" w:rsidR="00F93314" w:rsidRPr="002613FE" w:rsidRDefault="00F93314" w:rsidP="00F93314">
      <w:pPr>
        <w:spacing w:line="288" w:lineRule="auto"/>
        <w:rPr>
          <w:rFonts w:ascii="Helvetica" w:hAnsi="Helvetica"/>
        </w:rPr>
      </w:pPr>
      <w:r w:rsidRPr="002613FE">
        <w:rPr>
          <w:rFonts w:ascii="Helvetica" w:hAnsi="Helvetica"/>
        </w:rPr>
        <w:t>You may describe one or more confirmatory analysis in this preregistration. Please remember that all analyses specified below must be reported in the final article, and any additional analyses must be noted as exploratory or hypothesis generating.</w:t>
      </w:r>
    </w:p>
    <w:p w14:paraId="5ED48DE2" w14:textId="77777777" w:rsidR="00F93314" w:rsidRPr="002613FE" w:rsidRDefault="00F93314" w:rsidP="00F93314">
      <w:pPr>
        <w:rPr>
          <w:rFonts w:ascii="Helvetica" w:hAnsi="Helvetica"/>
        </w:rPr>
      </w:pPr>
    </w:p>
    <w:p w14:paraId="1B53FAD4" w14:textId="77777777" w:rsidR="00F93314" w:rsidRPr="002613FE" w:rsidRDefault="00F93314" w:rsidP="00F93314">
      <w:pPr>
        <w:rPr>
          <w:rFonts w:ascii="Helvetica" w:hAnsi="Helvetica"/>
        </w:rPr>
      </w:pPr>
      <w:r w:rsidRPr="002613FE">
        <w:rPr>
          <w:rFonts w:ascii="Helvetica" w:hAnsi="Helvetica"/>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FCA6024" w14:textId="77777777" w:rsidR="00F93314" w:rsidRPr="002613FE" w:rsidRDefault="00F93314" w:rsidP="00F93314">
      <w:pPr>
        <w:rPr>
          <w:rFonts w:ascii="Helvetica" w:hAnsi="Helvetica"/>
        </w:rPr>
      </w:pPr>
      <w:r w:rsidRPr="002613FE">
        <w:rPr>
          <w:rFonts w:ascii="Helvetica" w:hAnsi="Helvetica"/>
        </w:rPr>
        <w:t xml:space="preserve"> </w:t>
      </w:r>
    </w:p>
    <w:p w14:paraId="11D75013" w14:textId="77777777" w:rsidR="00F93314" w:rsidRPr="002613FE" w:rsidRDefault="00F93314" w:rsidP="00F93314">
      <w:pPr>
        <w:numPr>
          <w:ilvl w:val="0"/>
          <w:numId w:val="1"/>
        </w:numPr>
        <w:rPr>
          <w:rFonts w:ascii="Helvetica" w:hAnsi="Helvetica"/>
        </w:rPr>
      </w:pPr>
      <w:r w:rsidRPr="002613FE">
        <w:rPr>
          <w:rFonts w:ascii="Helvetica" w:hAnsi="Helvetica"/>
        </w:rPr>
        <w:t>Statistical models (required)</w:t>
      </w:r>
    </w:p>
    <w:p w14:paraId="0C279A49" w14:textId="77777777" w:rsidR="00F93314" w:rsidRPr="002613FE" w:rsidRDefault="00F93314" w:rsidP="00F93314">
      <w:pPr>
        <w:rPr>
          <w:rFonts w:ascii="Helvetica" w:hAnsi="Helvetica"/>
        </w:rPr>
      </w:pPr>
    </w:p>
    <w:p w14:paraId="5F8D803F" w14:textId="09C8DBE4" w:rsidR="004A4630" w:rsidRPr="002613FE" w:rsidRDefault="00F93314" w:rsidP="00F93314">
      <w:pPr>
        <w:rPr>
          <w:rFonts w:ascii="Helvetica" w:hAnsi="Helvetica"/>
        </w:rPr>
      </w:pPr>
      <w:r w:rsidRPr="002613FE">
        <w:rPr>
          <w:rFonts w:ascii="Helvetica" w:hAnsi="Helvetica"/>
        </w:rPr>
        <w:t>I will use R (v 3.5.2) to conduct general linear modeling and ordination</w:t>
      </w:r>
      <w:r w:rsidR="005427D9">
        <w:rPr>
          <w:rFonts w:ascii="Helvetica" w:hAnsi="Helvetica"/>
        </w:rPr>
        <w:t>s</w:t>
      </w:r>
      <w:r w:rsidRPr="002613FE">
        <w:rPr>
          <w:rFonts w:ascii="Helvetica" w:hAnsi="Helvetica"/>
        </w:rPr>
        <w:t xml:space="preserve">. </w:t>
      </w:r>
    </w:p>
    <w:p w14:paraId="210D5D19" w14:textId="77777777" w:rsidR="00F93314" w:rsidRPr="002613FE" w:rsidRDefault="00F93314" w:rsidP="00F93314">
      <w:pPr>
        <w:rPr>
          <w:rFonts w:ascii="Helvetica" w:hAnsi="Helvetica"/>
        </w:rPr>
      </w:pPr>
    </w:p>
    <w:p w14:paraId="18B94BD2"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 xml:space="preserve">1: Can Arctic Vegetation types be identified based on the mean and variance of hyperspectral signatures? </w:t>
      </w:r>
    </w:p>
    <w:p w14:paraId="179E728F" w14:textId="77777777" w:rsidR="00F93314" w:rsidRPr="002613FE" w:rsidRDefault="00F93314" w:rsidP="00F93314">
      <w:pPr>
        <w:jc w:val="both"/>
        <w:rPr>
          <w:rFonts w:ascii="Helvetica" w:eastAsia="Times New Roman" w:hAnsi="Helvetica" w:cs="Times New Roman"/>
          <w:sz w:val="24"/>
          <w:szCs w:val="24"/>
          <w:lang w:val="en-US"/>
        </w:rPr>
      </w:pPr>
    </w:p>
    <w:p w14:paraId="349DA56D"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Multiple linear regressions will be run to test if hyperspectral signatures of different vegetation types differ significantly from each other. </w:t>
      </w:r>
    </w:p>
    <w:p w14:paraId="1EE01965" w14:textId="77777777" w:rsidR="00F93314" w:rsidRPr="002613FE" w:rsidRDefault="00F93314" w:rsidP="00F93314">
      <w:pPr>
        <w:jc w:val="both"/>
        <w:rPr>
          <w:rFonts w:ascii="Helvetica" w:eastAsia="Times New Roman" w:hAnsi="Helvetica" w:cs="Times New Roman"/>
          <w:sz w:val="24"/>
          <w:szCs w:val="24"/>
          <w:lang w:val="en-US"/>
        </w:rPr>
      </w:pPr>
    </w:p>
    <w:p w14:paraId="7175D316"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mean ~ vegetation type + plot + year</w:t>
      </w:r>
    </w:p>
    <w:p w14:paraId="502FEABA" w14:textId="77777777" w:rsidR="00F93314" w:rsidRPr="002613FE" w:rsidRDefault="00F93314" w:rsidP="00F93314">
      <w:pPr>
        <w:ind w:left="720"/>
        <w:jc w:val="both"/>
        <w:rPr>
          <w:rFonts w:ascii="Helvetica" w:eastAsia="Times New Roman" w:hAnsi="Helvetica" w:cs="Times New Roman"/>
          <w:i/>
          <w:iCs/>
          <w:sz w:val="24"/>
          <w:szCs w:val="24"/>
          <w:lang w:val="en-US"/>
        </w:rPr>
      </w:pPr>
    </w:p>
    <w:p w14:paraId="71456B3A" w14:textId="77777777" w:rsidR="00F93314" w:rsidRPr="002613FE" w:rsidRDefault="00F93314" w:rsidP="00F93314">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0F2F7873" w14:textId="77777777" w:rsidR="00F93314" w:rsidRPr="002613FE" w:rsidRDefault="00F93314" w:rsidP="00F93314">
      <w:pPr>
        <w:jc w:val="both"/>
        <w:rPr>
          <w:rFonts w:ascii="Helvetica" w:eastAsia="Times New Roman" w:hAnsi="Helvetica" w:cs="Times New Roman"/>
          <w:sz w:val="24"/>
          <w:szCs w:val="24"/>
          <w:lang w:val="en-US"/>
        </w:rPr>
      </w:pPr>
    </w:p>
    <w:p w14:paraId="2B2C884E" w14:textId="757F51A8"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Both spectral mean and spectral variance will be used as response variables of hyperspectral signatures. </w:t>
      </w:r>
    </w:p>
    <w:p w14:paraId="60DB1D57" w14:textId="77777777" w:rsidR="00F93314" w:rsidRPr="002613FE" w:rsidRDefault="00F93314" w:rsidP="00F93314">
      <w:pPr>
        <w:jc w:val="both"/>
        <w:rPr>
          <w:rFonts w:ascii="Helvetica" w:eastAsia="Times New Roman" w:hAnsi="Helvetica" w:cs="Times New Roman"/>
          <w:sz w:val="24"/>
          <w:szCs w:val="24"/>
          <w:lang w:val="en-US"/>
        </w:rPr>
      </w:pPr>
    </w:p>
    <w:p w14:paraId="51018FF6" w14:textId="77777777" w:rsidR="00F93314" w:rsidRPr="002613FE" w:rsidRDefault="00F93314" w:rsidP="00F93314">
      <w:pPr>
        <w:ind w:left="1440"/>
        <w:jc w:val="both"/>
        <w:rPr>
          <w:rFonts w:ascii="Helvetica" w:eastAsia="Times New Roman" w:hAnsi="Helvetica" w:cs="Times New Roman"/>
          <w:sz w:val="24"/>
          <w:szCs w:val="24"/>
          <w:lang w:val="en-US"/>
        </w:rPr>
      </w:pPr>
    </w:p>
    <w:p w14:paraId="43FCA5C9" w14:textId="77777777" w:rsidR="00F93314" w:rsidRPr="002613FE" w:rsidRDefault="00F93314" w:rsidP="00F93314">
      <w:pPr>
        <w:jc w:val="both"/>
        <w:rPr>
          <w:rFonts w:ascii="Helvetica" w:eastAsia="Times New Roman" w:hAnsi="Helvetica" w:cs="Times New Roman"/>
          <w:b/>
          <w:bCs/>
          <w:sz w:val="24"/>
          <w:szCs w:val="24"/>
          <w:lang w:val="en-US"/>
        </w:rPr>
      </w:pPr>
      <w:r w:rsidRPr="002613FE">
        <w:rPr>
          <w:rFonts w:ascii="Helvetica" w:eastAsia="Times New Roman" w:hAnsi="Helvetica" w:cs="Times New Roman"/>
          <w:b/>
          <w:bCs/>
          <w:sz w:val="24"/>
          <w:szCs w:val="24"/>
          <w:lang w:val="en-US"/>
        </w:rPr>
        <w:t>2: How does spectral diversity relate to species richness, evenness, canopy cover, and soil-background?</w:t>
      </w:r>
    </w:p>
    <w:p w14:paraId="4E70EC8E" w14:textId="77777777" w:rsidR="00F93314" w:rsidRPr="002613FE" w:rsidRDefault="00F93314" w:rsidP="00F93314">
      <w:pPr>
        <w:jc w:val="both"/>
        <w:rPr>
          <w:rFonts w:ascii="Helvetica" w:eastAsia="Times New Roman" w:hAnsi="Helvetica" w:cs="Times New Roman"/>
          <w:sz w:val="24"/>
          <w:szCs w:val="24"/>
          <w:lang w:val="en-US"/>
        </w:rPr>
      </w:pPr>
    </w:p>
    <w:p w14:paraId="5D2FE9F0" w14:textId="3576DEA4"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lastRenderedPageBreak/>
        <w:t xml:space="preserve">The following model will be run to quantify relative contribution species richness, evenness, and soil-background on spectral diversity. </w:t>
      </w:r>
    </w:p>
    <w:p w14:paraId="122E7AAD" w14:textId="77777777" w:rsidR="00F93314" w:rsidRPr="002613FE" w:rsidRDefault="00F93314" w:rsidP="00F93314">
      <w:pPr>
        <w:jc w:val="both"/>
        <w:rPr>
          <w:rFonts w:ascii="Helvetica" w:eastAsia="Times New Roman" w:hAnsi="Helvetica" w:cs="Times New Roman"/>
          <w:sz w:val="24"/>
          <w:szCs w:val="24"/>
          <w:lang w:val="en-US"/>
        </w:rPr>
      </w:pPr>
    </w:p>
    <w:p w14:paraId="1C24F433" w14:textId="55764661" w:rsidR="00F93314" w:rsidRPr="004A6ECA" w:rsidRDefault="00F93314" w:rsidP="004A6ECA">
      <w:pPr>
        <w:ind w:firstLine="720"/>
        <w:jc w:val="both"/>
        <w:rPr>
          <w:rFonts w:ascii="Helvetica" w:eastAsia="Times New Roman" w:hAnsi="Helvetica" w:cs="Times New Roman"/>
          <w:i/>
          <w:iCs/>
          <w:sz w:val="24"/>
          <w:szCs w:val="24"/>
          <w:lang w:val="en-US"/>
        </w:rPr>
      </w:pPr>
      <w:r w:rsidRPr="004A6ECA">
        <w:rPr>
          <w:rFonts w:ascii="Helvetica" w:eastAsia="Times New Roman" w:hAnsi="Helvetica" w:cs="Times New Roman"/>
          <w:i/>
          <w:iCs/>
          <w:sz w:val="24"/>
          <w:szCs w:val="24"/>
          <w:lang w:val="en-US"/>
        </w:rPr>
        <w:t>Spectral diversity (CV) ~ vegetation type + richness + evenness + Soil</w:t>
      </w:r>
      <w:r w:rsidR="00211E5F" w:rsidRPr="004A6ECA">
        <w:rPr>
          <w:rFonts w:ascii="Helvetica" w:eastAsia="Times New Roman" w:hAnsi="Helvetica" w:cs="Times New Roman"/>
          <w:i/>
          <w:iCs/>
          <w:sz w:val="24"/>
          <w:szCs w:val="24"/>
          <w:lang w:val="en-US"/>
        </w:rPr>
        <w:t>-</w:t>
      </w:r>
      <w:r w:rsidRPr="004A6ECA">
        <w:rPr>
          <w:rFonts w:ascii="Helvetica" w:eastAsia="Times New Roman" w:hAnsi="Helvetica" w:cs="Times New Roman"/>
          <w:i/>
          <w:iCs/>
          <w:sz w:val="24"/>
          <w:szCs w:val="24"/>
          <w:lang w:val="en-US"/>
        </w:rPr>
        <w:t>background</w:t>
      </w:r>
    </w:p>
    <w:p w14:paraId="50B90897" w14:textId="77777777" w:rsidR="00F93314" w:rsidRPr="002613FE" w:rsidRDefault="00F93314" w:rsidP="00F93314">
      <w:pPr>
        <w:jc w:val="both"/>
        <w:rPr>
          <w:rFonts w:ascii="Helvetica" w:eastAsia="Times New Roman" w:hAnsi="Helvetica" w:cs="Times New Roman"/>
          <w:sz w:val="24"/>
          <w:szCs w:val="24"/>
          <w:lang w:val="en-US"/>
        </w:rPr>
      </w:pPr>
    </w:p>
    <w:p w14:paraId="658B6E4E"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Spectral diversity will be ordinated using PCA, to identify which components best explain the variation in spectral diversity. </w:t>
      </w:r>
    </w:p>
    <w:p w14:paraId="3113A44B" w14:textId="543FEBE3"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One ordination plot will then be </w:t>
      </w:r>
      <w:proofErr w:type="gramStart"/>
      <w:r w:rsidRPr="002613FE">
        <w:rPr>
          <w:rFonts w:ascii="Helvetica" w:eastAsia="Times New Roman" w:hAnsi="Helvetica" w:cs="Times New Roman"/>
          <w:sz w:val="24"/>
          <w:szCs w:val="24"/>
          <w:lang w:val="en-US"/>
        </w:rPr>
        <w:t>produced</w:t>
      </w:r>
      <w:proofErr w:type="gramEnd"/>
      <w:r w:rsidRPr="002613FE">
        <w:rPr>
          <w:rFonts w:ascii="Helvetica" w:eastAsia="Times New Roman" w:hAnsi="Helvetica" w:cs="Times New Roman"/>
          <w:sz w:val="24"/>
          <w:szCs w:val="24"/>
          <w:lang w:val="en-US"/>
        </w:rPr>
        <w:t xml:space="preserve"> </w:t>
      </w:r>
      <w:r w:rsidR="00AB7DCA">
        <w:rPr>
          <w:rFonts w:ascii="Helvetica" w:eastAsia="Times New Roman" w:hAnsi="Helvetica" w:cs="Times New Roman"/>
          <w:sz w:val="24"/>
          <w:szCs w:val="24"/>
          <w:lang w:val="en-US"/>
        </w:rPr>
        <w:t>and points will be discriminated by each variable.</w:t>
      </w:r>
    </w:p>
    <w:p w14:paraId="599291AF" w14:textId="77777777" w:rsidR="00F93314" w:rsidRPr="002613FE" w:rsidRDefault="00F93314" w:rsidP="00F93314">
      <w:pPr>
        <w:jc w:val="both"/>
        <w:rPr>
          <w:rFonts w:ascii="Helvetica" w:eastAsia="Times New Roman" w:hAnsi="Helvetica" w:cs="Times New Roman"/>
          <w:sz w:val="24"/>
          <w:szCs w:val="24"/>
          <w:lang w:val="en-US"/>
        </w:rPr>
      </w:pPr>
      <w:r w:rsidRPr="002613FE">
        <w:rPr>
          <w:rFonts w:ascii="Helvetica" w:eastAsia="Times New Roman" w:hAnsi="Helvetica" w:cs="Times New Roman"/>
          <w:sz w:val="24"/>
          <w:szCs w:val="24"/>
          <w:lang w:val="en-US"/>
        </w:rPr>
        <w:t xml:space="preserve"> </w:t>
      </w:r>
    </w:p>
    <w:p w14:paraId="761C8B3C" w14:textId="3D3BAADD" w:rsidR="00AB7DCA" w:rsidRDefault="00AB7DCA" w:rsidP="00AB7DCA">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3: What parts of the full spectrum best discriminate vegetation types? </w:t>
      </w:r>
    </w:p>
    <w:p w14:paraId="3516C571" w14:textId="402913F3" w:rsidR="00AB7DCA" w:rsidRDefault="00AB7DCA" w:rsidP="00AB7DCA">
      <w:pPr>
        <w:jc w:val="both"/>
        <w:rPr>
          <w:rFonts w:ascii="Helvetica" w:eastAsia="Times New Roman" w:hAnsi="Helvetica" w:cs="Times New Roman"/>
          <w:b/>
          <w:bCs/>
          <w:sz w:val="24"/>
          <w:szCs w:val="24"/>
          <w:lang w:val="en-US"/>
        </w:rPr>
      </w:pPr>
    </w:p>
    <w:p w14:paraId="58B6E726" w14:textId="0137035C" w:rsidR="003B079B" w:rsidRDefault="003B079B" w:rsidP="00AB7DCA">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The band selection methods of using a </w:t>
      </w:r>
      <w:r w:rsidRPr="00124E3B">
        <w:rPr>
          <w:rFonts w:ascii="Helvetica" w:eastAsia="Times New Roman" w:hAnsi="Helvetica" w:cs="Times New Roman"/>
          <w:sz w:val="24"/>
          <w:szCs w:val="24"/>
          <w:lang w:val="en-US"/>
        </w:rPr>
        <w:t>defined subset of spectral bands</w:t>
      </w:r>
      <w:r>
        <w:rPr>
          <w:rFonts w:ascii="Helvetica" w:eastAsia="Times New Roman" w:hAnsi="Helvetica" w:cs="Times New Roman"/>
          <w:sz w:val="24"/>
          <w:szCs w:val="24"/>
          <w:lang w:val="en-US"/>
        </w:rPr>
        <w:t xml:space="preserve"> and spectral band unmixing will be used to reduce dimensionality of spectral data. Spectral variance will be re-calculated, based on these new subsets and spectral data, the same model as question 1 will be used to assess how band selection affects correspondence between spectral variance and vegetation type. </w:t>
      </w:r>
    </w:p>
    <w:p w14:paraId="39E6F268" w14:textId="77777777" w:rsidR="003B079B" w:rsidRDefault="003B079B" w:rsidP="00AB7DCA">
      <w:pPr>
        <w:jc w:val="both"/>
        <w:rPr>
          <w:rFonts w:ascii="Helvetica" w:eastAsia="Times New Roman" w:hAnsi="Helvetica" w:cs="Times New Roman"/>
          <w:sz w:val="24"/>
          <w:szCs w:val="24"/>
          <w:lang w:val="en-US"/>
        </w:rPr>
      </w:pPr>
    </w:p>
    <w:p w14:paraId="1B289C8C" w14:textId="77777777" w:rsidR="004A6ECA" w:rsidRDefault="004A6ECA" w:rsidP="00AB7DCA">
      <w:pPr>
        <w:jc w:val="both"/>
        <w:rPr>
          <w:rFonts w:ascii="Helvetica" w:eastAsia="Times New Roman" w:hAnsi="Helvetica" w:cs="Times New Roman"/>
          <w:b/>
          <w:bCs/>
          <w:sz w:val="24"/>
          <w:szCs w:val="24"/>
          <w:lang w:val="en-US"/>
        </w:rPr>
      </w:pPr>
    </w:p>
    <w:p w14:paraId="6BE8571C" w14:textId="5961E236" w:rsidR="00F93314" w:rsidRDefault="004A6ECA" w:rsidP="00690E82">
      <w:pPr>
        <w:ind w:left="720"/>
        <w:jc w:val="both"/>
        <w:rPr>
          <w:rFonts w:ascii="Helvetica" w:eastAsia="Times New Roman" w:hAnsi="Helvetica" w:cs="Times New Roman"/>
          <w:i/>
          <w:iCs/>
          <w:sz w:val="24"/>
          <w:szCs w:val="24"/>
          <w:lang w:val="en-US"/>
        </w:rPr>
      </w:pPr>
      <w:r w:rsidRPr="002613FE">
        <w:rPr>
          <w:rFonts w:ascii="Helvetica" w:eastAsia="Times New Roman" w:hAnsi="Helvetica" w:cs="Times New Roman"/>
          <w:i/>
          <w:iCs/>
          <w:sz w:val="24"/>
          <w:szCs w:val="24"/>
          <w:lang w:val="en-US"/>
        </w:rPr>
        <w:t>Spectral variance (</w:t>
      </w:r>
      <w:proofErr w:type="spellStart"/>
      <w:r w:rsidRPr="002613FE">
        <w:rPr>
          <w:rFonts w:ascii="Helvetica" w:eastAsia="Times New Roman" w:hAnsi="Helvetica" w:cs="Times New Roman"/>
          <w:i/>
          <w:iCs/>
          <w:sz w:val="24"/>
          <w:szCs w:val="24"/>
          <w:lang w:val="en-US"/>
        </w:rPr>
        <w:t>CV</w:t>
      </w:r>
      <w:r w:rsidRPr="002613FE">
        <w:rPr>
          <w:rFonts w:ascii="Helvetica" w:eastAsia="Times New Roman" w:hAnsi="Helvetica" w:cs="Times New Roman"/>
          <w:i/>
          <w:iCs/>
          <w:sz w:val="24"/>
          <w:szCs w:val="24"/>
          <w:vertAlign w:val="subscript"/>
          <w:lang w:val="en-US"/>
        </w:rPr>
        <w:t>b</w:t>
      </w:r>
      <w:proofErr w:type="spellEnd"/>
      <w:r w:rsidRPr="002613FE">
        <w:rPr>
          <w:rFonts w:ascii="Helvetica" w:eastAsia="Times New Roman" w:hAnsi="Helvetica" w:cs="Times New Roman"/>
          <w:i/>
          <w:iCs/>
          <w:sz w:val="24"/>
          <w:szCs w:val="24"/>
          <w:lang w:val="en-US"/>
        </w:rPr>
        <w:t>) ~ vegetation type + plot + year</w:t>
      </w:r>
    </w:p>
    <w:p w14:paraId="1B301B0B" w14:textId="77777777" w:rsidR="00690E82" w:rsidRPr="00690E82" w:rsidRDefault="00690E82" w:rsidP="00690E82">
      <w:pPr>
        <w:ind w:left="720"/>
        <w:jc w:val="both"/>
        <w:rPr>
          <w:rFonts w:ascii="Helvetica" w:eastAsia="Times New Roman" w:hAnsi="Helvetica" w:cs="Times New Roman"/>
          <w:i/>
          <w:iCs/>
          <w:sz w:val="24"/>
          <w:szCs w:val="24"/>
          <w:lang w:val="en-US"/>
        </w:rPr>
      </w:pPr>
    </w:p>
    <w:p w14:paraId="4B62B5EC" w14:textId="77777777" w:rsidR="00F93314" w:rsidRPr="002613FE" w:rsidRDefault="00F93314" w:rsidP="00F93314">
      <w:pPr>
        <w:rPr>
          <w:rFonts w:ascii="Helvetica" w:hAnsi="Helvetica"/>
        </w:rPr>
      </w:pPr>
    </w:p>
    <w:p w14:paraId="24E9F62D" w14:textId="77777777" w:rsidR="00F93314" w:rsidRPr="002613FE" w:rsidRDefault="00F93314" w:rsidP="00F93314">
      <w:pPr>
        <w:numPr>
          <w:ilvl w:val="0"/>
          <w:numId w:val="1"/>
        </w:numPr>
        <w:rPr>
          <w:rFonts w:ascii="Helvetica" w:hAnsi="Helvetica"/>
        </w:rPr>
      </w:pPr>
      <w:r w:rsidRPr="002613FE">
        <w:rPr>
          <w:rFonts w:ascii="Helvetica" w:hAnsi="Helvetica"/>
        </w:rPr>
        <w:t>Transformations (optional)</w:t>
      </w:r>
    </w:p>
    <w:p w14:paraId="3E95F537" w14:textId="77777777" w:rsidR="00F93314" w:rsidRPr="002613FE" w:rsidRDefault="00F93314" w:rsidP="00F93314">
      <w:pPr>
        <w:rPr>
          <w:rFonts w:ascii="Helvetica" w:hAnsi="Helvetica"/>
        </w:rPr>
      </w:pPr>
    </w:p>
    <w:p w14:paraId="19ED02CB" w14:textId="2B139B7F" w:rsidR="00F93314" w:rsidRPr="002613FE" w:rsidRDefault="00F93314" w:rsidP="00F93314">
      <w:pPr>
        <w:tabs>
          <w:tab w:val="left" w:pos="5997"/>
        </w:tabs>
        <w:rPr>
          <w:rFonts w:ascii="Helvetica" w:hAnsi="Helvetica"/>
        </w:rPr>
      </w:pPr>
      <w:r w:rsidRPr="002613FE">
        <w:rPr>
          <w:rFonts w:ascii="Helvetica" w:hAnsi="Helvetica"/>
        </w:rPr>
        <w:t xml:space="preserve">During ordination, variables will be standardized to zero mean and unit variance. </w:t>
      </w:r>
    </w:p>
    <w:p w14:paraId="076150EE" w14:textId="77777777" w:rsidR="00F93314" w:rsidRPr="002613FE" w:rsidRDefault="00F93314" w:rsidP="00467494">
      <w:pPr>
        <w:rPr>
          <w:rFonts w:ascii="Helvetica" w:hAnsi="Helvetica"/>
        </w:rPr>
      </w:pPr>
    </w:p>
    <w:p w14:paraId="3B6A6758" w14:textId="77777777" w:rsidR="00F93314" w:rsidRPr="002613FE" w:rsidRDefault="00F93314" w:rsidP="00F93314">
      <w:pPr>
        <w:ind w:left="720"/>
        <w:rPr>
          <w:rFonts w:ascii="Helvetica" w:hAnsi="Helvetica"/>
        </w:rPr>
      </w:pPr>
    </w:p>
    <w:p w14:paraId="7C0B6D3D" w14:textId="77777777" w:rsidR="00F93314" w:rsidRPr="002613FE" w:rsidRDefault="00F93314" w:rsidP="00F93314">
      <w:pPr>
        <w:rPr>
          <w:rFonts w:ascii="Helvetica" w:hAnsi="Helvetica"/>
        </w:rPr>
      </w:pPr>
    </w:p>
    <w:p w14:paraId="5D6AA7EE" w14:textId="77777777" w:rsidR="00F93314" w:rsidRPr="002613FE" w:rsidRDefault="00F93314" w:rsidP="00F93314">
      <w:pPr>
        <w:numPr>
          <w:ilvl w:val="0"/>
          <w:numId w:val="1"/>
        </w:numPr>
        <w:rPr>
          <w:rFonts w:ascii="Helvetica" w:hAnsi="Helvetica"/>
          <w:b/>
          <w:bCs/>
        </w:rPr>
      </w:pPr>
      <w:r w:rsidRPr="002613FE">
        <w:rPr>
          <w:rFonts w:ascii="Helvetica" w:hAnsi="Helvetica"/>
          <w:b/>
          <w:bCs/>
        </w:rPr>
        <w:t>Inference criteria (optional)</w:t>
      </w:r>
    </w:p>
    <w:p w14:paraId="5FB94F84" w14:textId="1E5DDF4C" w:rsidR="00F93314" w:rsidRPr="002613FE" w:rsidRDefault="00F93314" w:rsidP="00F93314">
      <w:pPr>
        <w:rPr>
          <w:rFonts w:ascii="Helvetica" w:hAnsi="Helvetica"/>
        </w:rPr>
      </w:pPr>
    </w:p>
    <w:p w14:paraId="124C26FA" w14:textId="2E9CE9AD" w:rsidR="00857B11" w:rsidRPr="002613FE" w:rsidRDefault="003C22CE" w:rsidP="00F93314">
      <w:pPr>
        <w:rPr>
          <w:rFonts w:ascii="Helvetica" w:hAnsi="Helvetica"/>
        </w:rPr>
      </w:pPr>
      <w:r w:rsidRPr="002613FE">
        <w:rPr>
          <w:rFonts w:ascii="Helvetica" w:hAnsi="Helvetica"/>
        </w:rPr>
        <w:t>Variables in linear models</w:t>
      </w:r>
      <w:r w:rsidR="00857B11" w:rsidRPr="002613FE">
        <w:rPr>
          <w:rFonts w:ascii="Helvetica" w:hAnsi="Helvetica"/>
        </w:rPr>
        <w:t xml:space="preserve"> will be considered to </w:t>
      </w:r>
      <w:r w:rsidR="007E71C1">
        <w:rPr>
          <w:rFonts w:ascii="Helvetica" w:hAnsi="Helvetica"/>
        </w:rPr>
        <w:t>be</w:t>
      </w:r>
      <w:r w:rsidR="00857B11" w:rsidRPr="002613FE">
        <w:rPr>
          <w:rFonts w:ascii="Helvetica" w:hAnsi="Helvetica"/>
        </w:rPr>
        <w:t xml:space="preserve"> significant</w:t>
      </w:r>
      <w:r w:rsidR="00E37035" w:rsidRPr="002613FE">
        <w:rPr>
          <w:rFonts w:ascii="Helvetica" w:hAnsi="Helvetica"/>
        </w:rPr>
        <w:t>,</w:t>
      </w:r>
      <w:r w:rsidR="00857B11" w:rsidRPr="002613FE">
        <w:rPr>
          <w:rFonts w:ascii="Helvetica" w:hAnsi="Helvetica"/>
        </w:rPr>
        <w:t xml:space="preserve"> </w:t>
      </w:r>
      <w:r w:rsidR="00E37035" w:rsidRPr="002613FE">
        <w:rPr>
          <w:rFonts w:ascii="Helvetica" w:hAnsi="Helvetica"/>
        </w:rPr>
        <w:t xml:space="preserve">if the upper and lower bounds of the 95 percent credible interval do not cause the estimated effect size to cross zero. The results of all statistical tests will be reported, even if these contradict hypothesized direction or are non-significant. </w:t>
      </w:r>
    </w:p>
    <w:p w14:paraId="2732F92F" w14:textId="77777777" w:rsidR="00F93314" w:rsidRPr="002613FE" w:rsidRDefault="00F93314" w:rsidP="00F93314">
      <w:pPr>
        <w:rPr>
          <w:rFonts w:ascii="Helvetica" w:hAnsi="Helvetica"/>
        </w:rPr>
      </w:pPr>
    </w:p>
    <w:p w14:paraId="698E46A8" w14:textId="77777777" w:rsidR="00F93314" w:rsidRPr="002613FE" w:rsidRDefault="00F93314" w:rsidP="00F93314">
      <w:pPr>
        <w:ind w:left="720"/>
        <w:rPr>
          <w:rFonts w:ascii="Helvetica" w:hAnsi="Helvetica"/>
        </w:rPr>
      </w:pPr>
    </w:p>
    <w:p w14:paraId="123978EB" w14:textId="66BDBE74" w:rsidR="00F93314" w:rsidRPr="002613FE" w:rsidRDefault="00F93314" w:rsidP="00F93314">
      <w:pPr>
        <w:numPr>
          <w:ilvl w:val="0"/>
          <w:numId w:val="1"/>
        </w:numPr>
        <w:rPr>
          <w:rFonts w:ascii="Helvetica" w:hAnsi="Helvetica"/>
        </w:rPr>
      </w:pPr>
      <w:r w:rsidRPr="002613FE">
        <w:rPr>
          <w:rFonts w:ascii="Helvetica" w:hAnsi="Helvetica"/>
        </w:rPr>
        <w:t>Data exclusion (optional)</w:t>
      </w:r>
    </w:p>
    <w:p w14:paraId="41070613" w14:textId="17E3DC70" w:rsidR="00E37035" w:rsidRPr="002613FE" w:rsidRDefault="00E37035" w:rsidP="00E37035">
      <w:pPr>
        <w:rPr>
          <w:rFonts w:ascii="Helvetica" w:hAnsi="Helvetica"/>
        </w:rPr>
      </w:pPr>
    </w:p>
    <w:p w14:paraId="1B8C652B" w14:textId="1B57A5FE" w:rsidR="00D220E8" w:rsidRPr="002F11CB" w:rsidRDefault="00D220E8" w:rsidP="00E37035">
      <w:pPr>
        <w:rPr>
          <w:rFonts w:ascii="Helvetica" w:hAnsi="Helvetica"/>
          <w:lang w:val="en-DE"/>
        </w:rPr>
      </w:pPr>
      <w:r w:rsidRPr="002613FE">
        <w:rPr>
          <w:rFonts w:ascii="Helvetica" w:hAnsi="Helvetica"/>
        </w:rPr>
        <w:t xml:space="preserve">All relevant available field data will we used in data analysis, with additional meta-data such as year being used when appropriate. </w:t>
      </w:r>
      <w:r w:rsidR="003B079B">
        <w:rPr>
          <w:rFonts w:ascii="Helvetica" w:hAnsi="Helvetica"/>
        </w:rPr>
        <w:t>Extreme outlier</w:t>
      </w:r>
      <w:r w:rsidR="009E2403">
        <w:rPr>
          <w:rFonts w:ascii="Helvetica" w:hAnsi="Helvetica"/>
        </w:rPr>
        <w:t xml:space="preserve">s in measurement data, that are resultant of </w:t>
      </w:r>
      <w:r w:rsidR="009E2403" w:rsidRPr="009E2403">
        <w:rPr>
          <w:rFonts w:ascii="Helvetica" w:hAnsi="Helvetica"/>
        </w:rPr>
        <w:lastRenderedPageBreak/>
        <w:t xml:space="preserve">spectrometer </w:t>
      </w:r>
      <w:r w:rsidR="009E2403">
        <w:rPr>
          <w:rFonts w:ascii="Helvetica" w:hAnsi="Helvetica"/>
        </w:rPr>
        <w:t xml:space="preserve">malfunctioning will be excluded. </w:t>
      </w:r>
      <w:r w:rsidR="002F11CB">
        <w:rPr>
          <w:rFonts w:ascii="Helvetica" w:hAnsi="Helvetica"/>
        </w:rPr>
        <w:t xml:space="preserve">Field reflectance spectra will be subset from 287-1094 nm </w:t>
      </w:r>
      <w:r w:rsidR="002F11CB" w:rsidRPr="002F11CB">
        <w:rPr>
          <w:rFonts w:ascii="Helvetica" w:hAnsi="Helvetica"/>
        </w:rPr>
        <w:t xml:space="preserve">to 400–985 nm </w:t>
      </w:r>
      <w:r w:rsidR="002F11CB">
        <w:rPr>
          <w:rFonts w:ascii="Helvetica" w:hAnsi="Helvetica"/>
        </w:rPr>
        <w:t xml:space="preserve">due to the </w:t>
      </w:r>
      <w:r w:rsidR="002F11CB" w:rsidRPr="002F11CB">
        <w:rPr>
          <w:rFonts w:ascii="Helvetica" w:hAnsi="Helvetica"/>
        </w:rPr>
        <w:t xml:space="preserve">radiometer sensor noise at the edges of the </w:t>
      </w:r>
      <w:r w:rsidR="002F11CB">
        <w:rPr>
          <w:rFonts w:ascii="Helvetica" w:hAnsi="Helvetica"/>
        </w:rPr>
        <w:t>detection range.</w:t>
      </w:r>
    </w:p>
    <w:p w14:paraId="6E4ECC39" w14:textId="77777777" w:rsidR="00D220E8" w:rsidRPr="002613FE" w:rsidRDefault="00D220E8" w:rsidP="00E37035">
      <w:pPr>
        <w:rPr>
          <w:rFonts w:ascii="Helvetica" w:hAnsi="Helvetica"/>
        </w:rPr>
      </w:pPr>
    </w:p>
    <w:p w14:paraId="76406CDF" w14:textId="77777777" w:rsidR="00E37035" w:rsidRPr="002613FE" w:rsidRDefault="00E37035" w:rsidP="00E37035">
      <w:pPr>
        <w:rPr>
          <w:rFonts w:ascii="Helvetica" w:hAnsi="Helvetica"/>
        </w:rPr>
      </w:pPr>
    </w:p>
    <w:p w14:paraId="50933DDB" w14:textId="0A942A77" w:rsidR="00E37035" w:rsidRPr="00467494" w:rsidRDefault="00F93314" w:rsidP="00E37035">
      <w:pPr>
        <w:numPr>
          <w:ilvl w:val="0"/>
          <w:numId w:val="1"/>
        </w:numPr>
        <w:rPr>
          <w:rFonts w:ascii="Helvetica" w:hAnsi="Helvetica"/>
        </w:rPr>
      </w:pPr>
      <w:r w:rsidRPr="002613FE">
        <w:rPr>
          <w:rFonts w:ascii="Helvetica" w:hAnsi="Helvetica"/>
        </w:rPr>
        <w:t>Missing data (optional)</w:t>
      </w:r>
    </w:p>
    <w:p w14:paraId="3E4E6C7E" w14:textId="77777777" w:rsidR="00E37035" w:rsidRPr="002613FE" w:rsidRDefault="00E37035" w:rsidP="00E37035">
      <w:pPr>
        <w:rPr>
          <w:rFonts w:ascii="Helvetica" w:hAnsi="Helvetica"/>
        </w:rPr>
      </w:pPr>
    </w:p>
    <w:p w14:paraId="0F860E8D" w14:textId="77777777" w:rsidR="00F93314" w:rsidRPr="002613FE" w:rsidRDefault="00F93314" w:rsidP="00F93314">
      <w:pPr>
        <w:numPr>
          <w:ilvl w:val="1"/>
          <w:numId w:val="1"/>
        </w:numPr>
        <w:rPr>
          <w:rFonts w:ascii="Helvetica" w:hAnsi="Helvetica"/>
        </w:rPr>
      </w:pPr>
      <w:r w:rsidRPr="002613FE">
        <w:rPr>
          <w:rFonts w:ascii="Helvetica" w:hAnsi="Helvetica"/>
        </w:rPr>
        <w:t>How will you deal with incomplete or missing data?</w:t>
      </w:r>
    </w:p>
    <w:p w14:paraId="24E8E5C1" w14:textId="77777777" w:rsidR="00F93314" w:rsidRPr="002613FE" w:rsidRDefault="00F93314" w:rsidP="00F93314">
      <w:pPr>
        <w:numPr>
          <w:ilvl w:val="1"/>
          <w:numId w:val="1"/>
        </w:numPr>
        <w:rPr>
          <w:rFonts w:ascii="Helvetica" w:hAnsi="Helvetica"/>
        </w:rPr>
      </w:pPr>
      <w:r w:rsidRPr="002613FE">
        <w:rPr>
          <w:rFonts w:ascii="Helvetica" w:hAnsi="Helvetica"/>
          <w:b/>
        </w:rPr>
        <w:t>Example</w:t>
      </w:r>
      <w:r w:rsidRPr="002613FE">
        <w:rPr>
          <w:rFonts w:ascii="Helvetica" w:hAnsi="Helvetica"/>
        </w:rPr>
        <w:t>: If a subject does not complete any of the three indices of tastiness, that subject will not be included in the analysis.</w:t>
      </w:r>
    </w:p>
    <w:p w14:paraId="15C2EF3D" w14:textId="77777777" w:rsidR="00F93314" w:rsidRPr="002613FE" w:rsidRDefault="00F93314" w:rsidP="00F93314">
      <w:pPr>
        <w:numPr>
          <w:ilvl w:val="1"/>
          <w:numId w:val="1"/>
        </w:numPr>
        <w:rPr>
          <w:rFonts w:ascii="Helvetica" w:hAnsi="Helvetica"/>
        </w:rPr>
      </w:pPr>
      <w:r w:rsidRPr="002613FE">
        <w:rPr>
          <w:rFonts w:ascii="Helvetica" w:hAnsi="Helvetica"/>
          <w:b/>
        </w:rPr>
        <w:t>More information</w:t>
      </w:r>
      <w:r w:rsidRPr="002613FE">
        <w:rPr>
          <w:rFonts w:ascii="Helvetica" w:hAnsi="Helvetica"/>
        </w:rPr>
        <w:t>: Any relevant explanation is acceptable. As a final reminder, remember that the final analysis must follow the specified plan, and deviations must be either strongly justified or included as a separate, exploratory analysis.</w:t>
      </w:r>
    </w:p>
    <w:p w14:paraId="7260ADA1" w14:textId="77777777" w:rsidR="00F93314" w:rsidRPr="002613FE" w:rsidRDefault="00F93314" w:rsidP="00F93314">
      <w:pPr>
        <w:ind w:left="1440"/>
        <w:rPr>
          <w:rFonts w:ascii="Helvetica" w:hAnsi="Helvetica"/>
        </w:rPr>
      </w:pPr>
    </w:p>
    <w:p w14:paraId="01F1FBB8" w14:textId="77777777" w:rsidR="00F93314" w:rsidRPr="002613FE" w:rsidRDefault="00F93314" w:rsidP="00F93314">
      <w:pPr>
        <w:pBdr>
          <w:top w:val="nil"/>
          <w:left w:val="nil"/>
          <w:bottom w:val="nil"/>
          <w:right w:val="nil"/>
          <w:between w:val="nil"/>
        </w:pBdr>
        <w:rPr>
          <w:rFonts w:ascii="Helvetica" w:hAnsi="Helvetica"/>
        </w:rPr>
      </w:pPr>
    </w:p>
    <w:p w14:paraId="3B5269A2" w14:textId="77777777" w:rsidR="00F93314" w:rsidRPr="002613FE" w:rsidRDefault="00F93314" w:rsidP="00F93314">
      <w:pPr>
        <w:rPr>
          <w:rFonts w:ascii="Helvetica" w:hAnsi="Helvetica"/>
        </w:rPr>
      </w:pPr>
    </w:p>
    <w:p w14:paraId="63AB30A3" w14:textId="1D188B4C" w:rsidR="00F93314" w:rsidRDefault="00F93314" w:rsidP="00F93314">
      <w:pPr>
        <w:numPr>
          <w:ilvl w:val="0"/>
          <w:numId w:val="1"/>
        </w:numPr>
        <w:rPr>
          <w:rFonts w:ascii="Helvetica" w:hAnsi="Helvetica"/>
        </w:rPr>
      </w:pPr>
      <w:r w:rsidRPr="002613FE">
        <w:rPr>
          <w:rFonts w:ascii="Helvetica" w:hAnsi="Helvetica"/>
        </w:rPr>
        <w:t>Exploratory analysis (optional)</w:t>
      </w:r>
    </w:p>
    <w:p w14:paraId="51A4A572" w14:textId="346BE127" w:rsidR="00690E82" w:rsidRDefault="00690E82" w:rsidP="00690E82">
      <w:pPr>
        <w:rPr>
          <w:rFonts w:ascii="Helvetica" w:hAnsi="Helvetica"/>
        </w:rPr>
      </w:pPr>
    </w:p>
    <w:p w14:paraId="63E39398" w14:textId="77777777" w:rsidR="00690E82" w:rsidRDefault="00690E82" w:rsidP="00690E82">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4: Are closer measurements more similar than more distant measurements? </w:t>
      </w:r>
    </w:p>
    <w:p w14:paraId="2CA2274E" w14:textId="77777777" w:rsidR="00690E82" w:rsidRDefault="00690E82" w:rsidP="00690E82">
      <w:pPr>
        <w:jc w:val="both"/>
        <w:rPr>
          <w:rFonts w:ascii="Helvetica" w:eastAsia="Times New Roman" w:hAnsi="Helvetica" w:cs="Times New Roman"/>
          <w:b/>
          <w:bCs/>
          <w:sz w:val="24"/>
          <w:szCs w:val="24"/>
          <w:lang w:val="en-US"/>
        </w:rPr>
      </w:pPr>
    </w:p>
    <w:p w14:paraId="63CAA331" w14:textId="5B59B070" w:rsidR="00690E82" w:rsidRPr="003B079B" w:rsidRDefault="00690E82" w:rsidP="00690E82">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 xml:space="preserve">This will be assessed using spatial autocorrelation analysis </w:t>
      </w:r>
      <w:r>
        <w:rPr>
          <w:rFonts w:ascii="Helvetica" w:eastAsia="Times New Roman" w:hAnsi="Helvetica" w:cs="Times New Roman"/>
          <w:sz w:val="24"/>
          <w:szCs w:val="24"/>
          <w:lang w:val="en-US"/>
        </w:rPr>
        <w:t xml:space="preserve">conducted in R </w:t>
      </w:r>
      <w:r>
        <w:rPr>
          <w:rFonts w:ascii="Helvetica" w:eastAsia="Times New Roman" w:hAnsi="Helvetica" w:cs="Times New Roman"/>
          <w:sz w:val="24"/>
          <w:szCs w:val="24"/>
          <w:lang w:val="en-US"/>
        </w:rPr>
        <w:t xml:space="preserve">and a variogram. </w:t>
      </w:r>
    </w:p>
    <w:p w14:paraId="6FE3700E" w14:textId="77777777" w:rsidR="00690E82" w:rsidRPr="00AB7DCA" w:rsidRDefault="00690E82" w:rsidP="00690E82">
      <w:pPr>
        <w:jc w:val="both"/>
        <w:rPr>
          <w:rFonts w:ascii="Helvetica" w:eastAsia="Times New Roman" w:hAnsi="Helvetica" w:cs="Times New Roman"/>
          <w:b/>
          <w:bCs/>
          <w:sz w:val="24"/>
          <w:szCs w:val="24"/>
          <w:lang w:val="en-US"/>
        </w:rPr>
      </w:pPr>
    </w:p>
    <w:p w14:paraId="034EC073" w14:textId="77777777" w:rsidR="00690E82" w:rsidRDefault="00690E82" w:rsidP="00690E82">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5: Do plot and airborne spectra differ?  Do plot or airborne spectra show more variation among vegetation types?</w:t>
      </w:r>
    </w:p>
    <w:p w14:paraId="7F39BCE3" w14:textId="77777777" w:rsidR="00690E82" w:rsidRDefault="00690E82" w:rsidP="00690E82">
      <w:pPr>
        <w:jc w:val="both"/>
        <w:rPr>
          <w:rFonts w:ascii="Helvetica" w:eastAsia="Times New Roman" w:hAnsi="Helvetica" w:cs="Times New Roman"/>
          <w:b/>
          <w:bCs/>
          <w:sz w:val="24"/>
          <w:szCs w:val="24"/>
          <w:lang w:val="en-US"/>
        </w:rPr>
      </w:pPr>
    </w:p>
    <w:p w14:paraId="65104AC0" w14:textId="202942FA" w:rsidR="00690E82" w:rsidRDefault="00690E82" w:rsidP="00690E82">
      <w:pPr>
        <w:jc w:val="both"/>
        <w:rPr>
          <w:rFonts w:ascii="Helvetica" w:eastAsia="Times New Roman" w:hAnsi="Helvetica" w:cs="Times New Roman"/>
          <w:sz w:val="24"/>
          <w:szCs w:val="24"/>
          <w:lang w:val="en-US"/>
        </w:rPr>
      </w:pPr>
      <w:r>
        <w:rPr>
          <w:rFonts w:ascii="Helvetica" w:eastAsia="Times New Roman" w:hAnsi="Helvetica" w:cs="Times New Roman"/>
          <w:sz w:val="24"/>
          <w:szCs w:val="24"/>
          <w:lang w:val="en-US"/>
        </w:rPr>
        <w:t>This will be assessed by visual comparison of the spectrally normalized differences between plot and airborne spectra</w:t>
      </w:r>
      <w:r>
        <w:rPr>
          <w:rFonts w:ascii="Helvetica" w:eastAsia="Times New Roman" w:hAnsi="Helvetica" w:cs="Times New Roman"/>
          <w:sz w:val="24"/>
          <w:szCs w:val="24"/>
          <w:lang w:val="en-US"/>
        </w:rPr>
        <w:t xml:space="preserve">, using the previously described equation for spectral normalization (equation 5) </w:t>
      </w:r>
    </w:p>
    <w:p w14:paraId="186E0BEE" w14:textId="77777777" w:rsidR="00690E82" w:rsidRPr="00124E3B" w:rsidRDefault="00690E82" w:rsidP="00690E82">
      <w:pPr>
        <w:jc w:val="both"/>
        <w:rPr>
          <w:rFonts w:ascii="Helvetica" w:eastAsia="Times New Roman" w:hAnsi="Helvetica" w:cs="Times New Roman"/>
          <w:sz w:val="24"/>
          <w:szCs w:val="24"/>
          <w:lang w:val="en-US"/>
        </w:rPr>
      </w:pPr>
    </w:p>
    <w:p w14:paraId="50CC6315" w14:textId="77777777" w:rsidR="00690E82" w:rsidRPr="00AB7DCA" w:rsidRDefault="00690E82" w:rsidP="00690E82">
      <w:pPr>
        <w:jc w:val="both"/>
        <w:rPr>
          <w:rFonts w:ascii="Helvetica" w:eastAsia="Times New Roman" w:hAnsi="Helvetica" w:cs="Times New Roman"/>
          <w:b/>
          <w:bCs/>
          <w:sz w:val="24"/>
          <w:szCs w:val="24"/>
          <w:lang w:val="en-US"/>
        </w:rPr>
      </w:pPr>
    </w:p>
    <w:p w14:paraId="4C01EA41" w14:textId="77777777" w:rsidR="00690E82" w:rsidRPr="00AB7DCA" w:rsidRDefault="00690E82" w:rsidP="00690E82">
      <w:pPr>
        <w:jc w:val="both"/>
        <w:rPr>
          <w:rFonts w:ascii="Helvetica" w:eastAsia="Times New Roman" w:hAnsi="Helvetica" w:cs="Times New Roman"/>
          <w:b/>
          <w:bCs/>
          <w:sz w:val="24"/>
          <w:szCs w:val="24"/>
          <w:lang w:val="en-US"/>
        </w:rPr>
      </w:pPr>
      <w:r w:rsidRPr="00AB7DCA">
        <w:rPr>
          <w:rFonts w:ascii="Helvetica" w:eastAsia="Times New Roman" w:hAnsi="Helvetica" w:cs="Times New Roman"/>
          <w:b/>
          <w:bCs/>
          <w:sz w:val="24"/>
          <w:szCs w:val="24"/>
          <w:lang w:val="en-US"/>
        </w:rPr>
        <w:t xml:space="preserve">6: Can airborne </w:t>
      </w:r>
      <w:proofErr w:type="gramStart"/>
      <w:r w:rsidRPr="00AB7DCA">
        <w:rPr>
          <w:rFonts w:ascii="Helvetica" w:eastAsia="Times New Roman" w:hAnsi="Helvetica" w:cs="Times New Roman"/>
          <w:b/>
          <w:bCs/>
          <w:sz w:val="24"/>
          <w:szCs w:val="24"/>
          <w:lang w:val="en-US"/>
        </w:rPr>
        <w:t>remotely-sensed</w:t>
      </w:r>
      <w:proofErr w:type="gramEnd"/>
      <w:r w:rsidRPr="00AB7DCA">
        <w:rPr>
          <w:rFonts w:ascii="Helvetica" w:eastAsia="Times New Roman" w:hAnsi="Helvetica" w:cs="Times New Roman"/>
          <w:b/>
          <w:bCs/>
          <w:sz w:val="24"/>
          <w:szCs w:val="24"/>
          <w:lang w:val="en-US"/>
        </w:rPr>
        <w:t xml:space="preserve"> spectral diversity be used to identify vegetation types at the island scale?</w:t>
      </w:r>
    </w:p>
    <w:p w14:paraId="79FF12A9" w14:textId="582DA2FE" w:rsidR="004A4630" w:rsidRPr="00690E82" w:rsidRDefault="00690E82" w:rsidP="00690E82">
      <w:pPr>
        <w:pStyle w:val="NormalWeb"/>
        <w:spacing w:line="276" w:lineRule="auto"/>
        <w:rPr>
          <w:rFonts w:ascii="Helvetica" w:hAnsi="Helvetica"/>
          <w:lang w:val="en-US"/>
        </w:rPr>
      </w:pPr>
      <w:r>
        <w:rPr>
          <w:rFonts w:ascii="Helvetica" w:hAnsi="Helvetica"/>
          <w:lang w:val="en-US"/>
        </w:rPr>
        <w:t xml:space="preserve">Categorical spectral classifications will be created and applied to remotely sensed spectral data to create a predictive map of the spatial distributions of vegetation types across </w:t>
      </w:r>
      <w:proofErr w:type="spellStart"/>
      <w:r>
        <w:rPr>
          <w:rFonts w:ascii="Helvetica" w:hAnsi="Helvetica"/>
          <w:lang w:val="en-US"/>
        </w:rPr>
        <w:t>Qikiqtaruk</w:t>
      </w:r>
      <w:proofErr w:type="spellEnd"/>
      <w:r>
        <w:rPr>
          <w:rFonts w:ascii="Helvetica" w:hAnsi="Helvetica"/>
          <w:lang w:val="en-US"/>
        </w:rPr>
        <w:t>- Herschel Island.</w:t>
      </w:r>
      <w:r>
        <w:rPr>
          <w:rFonts w:ascii="Helvetica" w:hAnsi="Helvetica"/>
          <w:lang w:val="en-US"/>
        </w:rPr>
        <w:t xml:space="preserve"> This created map will be visually </w:t>
      </w:r>
      <w:proofErr w:type="spellStart"/>
      <w:r>
        <w:rPr>
          <w:rFonts w:ascii="Helvetica" w:hAnsi="Helvetica"/>
          <w:lang w:val="en-US"/>
        </w:rPr>
        <w:t>comapired</w:t>
      </w:r>
      <w:proofErr w:type="spellEnd"/>
      <w:r>
        <w:rPr>
          <w:rFonts w:ascii="Helvetica" w:hAnsi="Helvetica"/>
          <w:lang w:val="en-US"/>
        </w:rPr>
        <w:t xml:space="preserve"> to an </w:t>
      </w:r>
      <w:proofErr w:type="spellStart"/>
      <w:r>
        <w:rPr>
          <w:rFonts w:ascii="Helvetica" w:hAnsi="Helvetica"/>
          <w:lang w:val="en-US"/>
        </w:rPr>
        <w:t>existant</w:t>
      </w:r>
      <w:proofErr w:type="spellEnd"/>
      <w:r>
        <w:rPr>
          <w:rFonts w:ascii="Helvetica" w:hAnsi="Helvetica"/>
          <w:lang w:val="en-US"/>
        </w:rPr>
        <w:t xml:space="preserve"> mapping of vegetation types across </w:t>
      </w:r>
      <w:proofErr w:type="spellStart"/>
      <w:r>
        <w:rPr>
          <w:rFonts w:ascii="Helvetica" w:hAnsi="Helvetica"/>
          <w:lang w:val="en-US"/>
        </w:rPr>
        <w:t>Qikiqtaruk</w:t>
      </w:r>
      <w:proofErr w:type="spellEnd"/>
      <w:r>
        <w:rPr>
          <w:rFonts w:ascii="Helvetica" w:hAnsi="Helvetica"/>
          <w:lang w:val="en-US"/>
        </w:rPr>
        <w:t xml:space="preserve"> (</w:t>
      </w:r>
      <w:r>
        <w:rPr>
          <w:rFonts w:ascii="Helvetica" w:hAnsi="Helvetica"/>
          <w:lang w:val="en-US"/>
        </w:rPr>
        <w:fldChar w:fldCharType="begin"/>
      </w:r>
      <w:r>
        <w:rPr>
          <w:rFonts w:ascii="Helvetica" w:hAnsi="Helvetica"/>
          <w:lang w:val="en-US"/>
        </w:rPr>
        <w:instrText xml:space="preserve"> ADDIN ZOTERO_ITEM CSL_CITATION {"citationID":"n3i7EJgA","properties":{"formattedCitation":"(Obu et al., 2016)","plainCitation":"(Obu et al., 2016)","noteIndex":0},"citationItems":[{"id":625,"uris":["http://zotero.org/users/local/8RirLiuI/items/ZVLRWSHE"],"uri":["http://zotero.org/users/local/8RirLiuI/items/ZVLRWSHE"],"itemData":{"id":625,"type":"article-journal","abstract":"Obu, Jaroslav; Lantuit, Hugues; Myers-Smith, Isla H; Heim, Birgit; Wolter, Juliane; Fritz, Michael (2016): Ecological classification of Herschel Island based on supervised classification of multispectral satellite imagery. PANGAEA, https://doi.org/10.1594/PANGAEA.858786, Supplement to: Obu, J et al. (2017): Effect of Terrain Characteristics on Soil Organic Carbon and Total Nitrogen Stocks in Soils of Herschel Island, Western Canadian Arctic. Permafrost and Periglacial Processes, 28(1), 92-107, https://doi.org/10.1002/ppp.1881","container-title":"Supplement to: Obu, J et al. (2017): Effect of Terrain Characteristics on Soil Organic Carbon and Total Nitrogen Stocks in Soils of Herschel Island, Western Canadian Arctic. Permafrost and Periglacial Processes, 28(1), 92-107, https://doi.org/10.1002/ppp.1881","DOI":"https://doi.org/10.1594/PANGAEA.858786","language":"en","note":"publisher: PANGAEA\ntype: dataset","source":"doi.pangaea.de","title":"Ecological classification of Herschel Island based on supervised classification of multispectral satellite imagery","URL":"https://doi.pangaea.de/10.1594/PANGAEA.858786","author":[{"family":"Obu","given":"Jaroslav"},{"family":"Lantuit","given":"Hugues"},{"family":"Myers-Smith","given":"Isla H."},{"family":"Heim","given":"Birgit"},{"family":"Wolter","given":"Juliane"},{"family":"Fritz","given":"Michael"}],"accessed":{"date-parts":[["2020",3,5]]},"issued":{"date-parts":[["2016",3,14]]}}}],"schema":"https://github.com/citation-style-language/schema/raw/master/csl-citation.json"} </w:instrText>
      </w:r>
      <w:r>
        <w:rPr>
          <w:rFonts w:ascii="Helvetica" w:hAnsi="Helvetica"/>
          <w:lang w:val="en-US"/>
        </w:rPr>
        <w:fldChar w:fldCharType="separate"/>
      </w:r>
      <w:r>
        <w:rPr>
          <w:rFonts w:ascii="Helvetica" w:hAnsi="Helvetica"/>
          <w:noProof/>
          <w:lang w:val="en-US"/>
        </w:rPr>
        <w:t>(</w:t>
      </w:r>
      <w:proofErr w:type="spellStart"/>
      <w:r>
        <w:rPr>
          <w:rFonts w:ascii="Helvetica" w:hAnsi="Helvetica"/>
          <w:noProof/>
          <w:lang w:val="en-US"/>
        </w:rPr>
        <w:t>Obu</w:t>
      </w:r>
      <w:proofErr w:type="spellEnd"/>
      <w:r>
        <w:rPr>
          <w:rFonts w:ascii="Helvetica" w:hAnsi="Helvetica"/>
          <w:noProof/>
          <w:lang w:val="en-US"/>
        </w:rPr>
        <w:t xml:space="preserve"> et al., 2016)</w:t>
      </w:r>
      <w:r>
        <w:rPr>
          <w:rFonts w:ascii="Helvetica" w:hAnsi="Helvetica"/>
          <w:lang w:val="en-US"/>
        </w:rPr>
        <w:fldChar w:fldCharType="end"/>
      </w:r>
      <w:r>
        <w:rPr>
          <w:rFonts w:ascii="Helvetica" w:hAnsi="Helvetica"/>
          <w:lang w:val="en-US"/>
        </w:rPr>
        <w:t>.</w:t>
      </w:r>
    </w:p>
    <w:p w14:paraId="668CAB0E" w14:textId="40C6B874" w:rsidR="00F93314" w:rsidRPr="002613FE" w:rsidRDefault="00F93314" w:rsidP="004A4630">
      <w:pPr>
        <w:rPr>
          <w:rFonts w:ascii="Helvetica" w:hAnsi="Helvetica"/>
        </w:rPr>
      </w:pPr>
      <w:r w:rsidRPr="002613FE">
        <w:rPr>
          <w:rFonts w:ascii="Helvetica" w:hAnsi="Helvetica"/>
        </w:rPr>
        <w:t>Other</w:t>
      </w:r>
    </w:p>
    <w:p w14:paraId="3D8B2E40" w14:textId="77777777" w:rsidR="00F93314" w:rsidRPr="002613FE" w:rsidRDefault="00F93314" w:rsidP="00F93314">
      <w:pPr>
        <w:rPr>
          <w:rFonts w:ascii="Helvetica" w:hAnsi="Helvetica"/>
          <w:b/>
        </w:rPr>
      </w:pPr>
    </w:p>
    <w:p w14:paraId="1F7A11E3" w14:textId="77777777" w:rsidR="00F93314" w:rsidRPr="002613FE" w:rsidRDefault="00F93314" w:rsidP="00F93314">
      <w:pPr>
        <w:numPr>
          <w:ilvl w:val="0"/>
          <w:numId w:val="1"/>
        </w:numPr>
        <w:rPr>
          <w:rFonts w:ascii="Helvetica" w:hAnsi="Helvetica"/>
        </w:rPr>
      </w:pPr>
      <w:r w:rsidRPr="002613FE">
        <w:rPr>
          <w:rFonts w:ascii="Helvetica" w:hAnsi="Helvetica"/>
        </w:rPr>
        <w:lastRenderedPageBreak/>
        <w:t>Other (Optional)</w:t>
      </w:r>
    </w:p>
    <w:p w14:paraId="290CF3A1" w14:textId="77777777" w:rsidR="00F93314" w:rsidRPr="002613FE" w:rsidRDefault="00F93314" w:rsidP="00F93314">
      <w:pPr>
        <w:rPr>
          <w:rFonts w:ascii="Helvetica" w:hAnsi="Helvetica"/>
        </w:rPr>
      </w:pPr>
    </w:p>
    <w:p w14:paraId="61448827" w14:textId="77777777" w:rsidR="00050F72" w:rsidRPr="002613FE" w:rsidRDefault="00F93314" w:rsidP="00050F72">
      <w:pPr>
        <w:rPr>
          <w:rFonts w:ascii="Helvetica" w:hAnsi="Helvetica"/>
          <w:u w:val="single"/>
        </w:rPr>
      </w:pPr>
      <w:r w:rsidRPr="002613FE">
        <w:rPr>
          <w:rFonts w:ascii="Helvetica" w:hAnsi="Helvetica"/>
          <w:u w:val="single"/>
        </w:rPr>
        <w:t>References</w:t>
      </w:r>
      <w:r w:rsidR="00050F72" w:rsidRPr="002613FE">
        <w:rPr>
          <w:rFonts w:ascii="Helvetica" w:hAnsi="Helvetica"/>
          <w:u w:val="single"/>
        </w:rPr>
        <w:t>:</w:t>
      </w:r>
    </w:p>
    <w:p w14:paraId="291B3223" w14:textId="77777777" w:rsidR="00050F72" w:rsidRPr="002613FE" w:rsidRDefault="00050F72" w:rsidP="00050F72">
      <w:pPr>
        <w:rPr>
          <w:rFonts w:ascii="Helvetica" w:hAnsi="Helvetica"/>
        </w:rPr>
      </w:pPr>
    </w:p>
    <w:p w14:paraId="484EEA51" w14:textId="77777777" w:rsidR="00050F72" w:rsidRPr="002613FE" w:rsidRDefault="00050F72" w:rsidP="00050F72">
      <w:pPr>
        <w:rPr>
          <w:rFonts w:ascii="Helvetica" w:eastAsia="Times New Roman" w:hAnsi="Helvetica" w:cs="Times New Roman"/>
          <w:sz w:val="24"/>
          <w:szCs w:val="24"/>
          <w:lang w:val="en-US"/>
        </w:rPr>
      </w:pPr>
      <w:r w:rsidRPr="002613FE">
        <w:rPr>
          <w:rFonts w:ascii="Helvetica" w:eastAsia="Times New Roman" w:hAnsi="Helvetica" w:cs="Times New Roman"/>
          <w:sz w:val="24"/>
          <w:szCs w:val="24"/>
        </w:rPr>
        <w:t>“ArcticDEM”. (2018)</w:t>
      </w:r>
      <w:proofErr w:type="gramStart"/>
      <w:r w:rsidRPr="002613FE">
        <w:rPr>
          <w:rFonts w:ascii="Helvetica" w:eastAsia="Times New Roman" w:hAnsi="Helvetica" w:cs="Times New Roman"/>
          <w:sz w:val="24"/>
          <w:szCs w:val="24"/>
        </w:rPr>
        <w:t>, ,</w:t>
      </w:r>
      <w:proofErr w:type="gramEnd"/>
      <w:r w:rsidRPr="002613FE">
        <w:rPr>
          <w:rFonts w:ascii="Helvetica" w:eastAsia="Times New Roman" w:hAnsi="Helvetica" w:cs="Times New Roman"/>
          <w:sz w:val="24"/>
          <w:szCs w:val="24"/>
        </w:rPr>
        <w:t xml:space="preserve"> available at:</w:t>
      </w:r>
      <w:r w:rsidRPr="002613FE">
        <w:rPr>
          <w:rFonts w:ascii="Helvetica" w:eastAsia="Times New Roman" w:hAnsi="Helvetica" w:cs="Times New Roman"/>
          <w:sz w:val="24"/>
          <w:szCs w:val="24"/>
          <w:lang w:val="en-US"/>
        </w:rPr>
        <w:t xml:space="preserve"> </w:t>
      </w:r>
    </w:p>
    <w:p w14:paraId="7DEEF2EE" w14:textId="2EC7F6AC" w:rsidR="00050F72" w:rsidRPr="002613FE" w:rsidRDefault="00050F72" w:rsidP="00050F72">
      <w:pPr>
        <w:ind w:left="720"/>
        <w:rPr>
          <w:rFonts w:ascii="Helvetica" w:hAnsi="Helvetica"/>
        </w:rPr>
      </w:pPr>
      <w:r w:rsidRPr="002613FE">
        <w:rPr>
          <w:rFonts w:ascii="Helvetica" w:eastAsia="Times New Roman" w:hAnsi="Helvetica" w:cs="Times New Roman"/>
          <w:sz w:val="24"/>
          <w:szCs w:val="24"/>
        </w:rPr>
        <w:t>https://www.arcgis.com/apps/webappviewer/index.html?id=aff5fa8f5d5548c6bff44cc8be385f61 (accessed 22 January 2020).</w:t>
      </w:r>
    </w:p>
    <w:p w14:paraId="6CFED1FB"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Bennie, J., Huntley, B., Wiltshire, A., Hill, M.O. and Baxter, R. (2008), “Slope, aspect </w:t>
      </w:r>
    </w:p>
    <w:p w14:paraId="0A099F5C" w14:textId="4186D74F" w:rsidR="00050F72"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climate: Spatially explicit and implicit models of topographic microclimate in chalk grassland”, </w:t>
      </w:r>
      <w:r w:rsidRPr="00050F72">
        <w:rPr>
          <w:rFonts w:ascii="Helvetica" w:eastAsia="Times New Roman" w:hAnsi="Helvetica" w:cs="Times New Roman"/>
          <w:i/>
          <w:iCs/>
          <w:sz w:val="24"/>
          <w:szCs w:val="24"/>
        </w:rPr>
        <w:t>Ecological Modelling</w:t>
      </w:r>
      <w:r w:rsidRPr="00050F72">
        <w:rPr>
          <w:rFonts w:ascii="Helvetica" w:eastAsia="Times New Roman" w:hAnsi="Helvetica" w:cs="Times New Roman"/>
          <w:sz w:val="24"/>
          <w:szCs w:val="24"/>
        </w:rPr>
        <w:t>, Vol. 216 No. 1, pp. 47–59.</w:t>
      </w:r>
    </w:p>
    <w:p w14:paraId="1FC4D0D3"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Cavender</w:t>
      </w:r>
      <w:r w:rsidRPr="00050F72">
        <w:rPr>
          <w:rFonts w:ascii="Helvetica" w:eastAsia="Times New Roman" w:hAnsi="Helvetica" w:cs="Cambria Math"/>
          <w:sz w:val="24"/>
          <w:szCs w:val="24"/>
        </w:rPr>
        <w:t>‐</w:t>
      </w:r>
      <w:r w:rsidRPr="00050F72">
        <w:rPr>
          <w:rFonts w:ascii="Helvetica" w:eastAsia="Times New Roman" w:hAnsi="Helvetica" w:cs="Times New Roman"/>
          <w:sz w:val="24"/>
          <w:szCs w:val="24"/>
        </w:rPr>
        <w:t xml:space="preserve">Bares, J., Gamon, J.A., Hobbie, S.E., Madritch, M.D., Meireles, J.E., </w:t>
      </w:r>
    </w:p>
    <w:p w14:paraId="4344B5F0" w14:textId="06CA73B0"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Schweiger, A.K. </w:t>
      </w:r>
    </w:p>
    <w:p w14:paraId="4A52B375" w14:textId="083A6516"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Townsend, P.A. (2017), “Harnessing plant spectra to integrate the biodiversity sciences across biological and spatial scales”, </w:t>
      </w:r>
      <w:r w:rsidRPr="00050F72">
        <w:rPr>
          <w:rFonts w:ascii="Helvetica" w:eastAsia="Times New Roman" w:hAnsi="Helvetica" w:cs="Times New Roman"/>
          <w:i/>
          <w:iCs/>
          <w:sz w:val="24"/>
          <w:szCs w:val="24"/>
        </w:rPr>
        <w:t>American Journal of Botany</w:t>
      </w:r>
      <w:r w:rsidRPr="00050F72">
        <w:rPr>
          <w:rFonts w:ascii="Helvetica" w:eastAsia="Times New Roman" w:hAnsi="Helvetica" w:cs="Times New Roman"/>
          <w:sz w:val="24"/>
          <w:szCs w:val="24"/>
        </w:rPr>
        <w:t>, Vol. 104 No. 7, pp. 966–969.</w:t>
      </w:r>
    </w:p>
    <w:p w14:paraId="00855A1A" w14:textId="77777777" w:rsidR="00467494" w:rsidRPr="00336848" w:rsidRDefault="00050F72" w:rsidP="00050F72">
      <w:pPr>
        <w:spacing w:line="240" w:lineRule="auto"/>
        <w:rPr>
          <w:rFonts w:ascii="Helvetica" w:eastAsia="Times New Roman" w:hAnsi="Helvetica" w:cs="Times New Roman"/>
          <w:sz w:val="24"/>
          <w:szCs w:val="24"/>
          <w:lang w:val="de-DE"/>
        </w:rPr>
      </w:pPr>
      <w:proofErr w:type="spellStart"/>
      <w:r w:rsidRPr="00336848">
        <w:rPr>
          <w:rFonts w:ascii="Helvetica" w:eastAsia="Times New Roman" w:hAnsi="Helvetica" w:cs="Times New Roman"/>
          <w:sz w:val="24"/>
          <w:szCs w:val="24"/>
          <w:lang w:val="de-DE"/>
        </w:rPr>
        <w:t>Gholizadeh</w:t>
      </w:r>
      <w:proofErr w:type="spellEnd"/>
      <w:r w:rsidRPr="00336848">
        <w:rPr>
          <w:rFonts w:ascii="Helvetica" w:eastAsia="Times New Roman" w:hAnsi="Helvetica" w:cs="Times New Roman"/>
          <w:sz w:val="24"/>
          <w:szCs w:val="24"/>
          <w:lang w:val="de-DE"/>
        </w:rPr>
        <w:t xml:space="preserve">, H., Gamon, J.A.,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Wang, R., Schweiger, A.K.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
    <w:p w14:paraId="50A7E51C" w14:textId="5C8BF6BB"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Cavender-</w:t>
      </w:r>
    </w:p>
    <w:p w14:paraId="23E86EF8" w14:textId="3E0493D3"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Bares, J. (2018), “Remote sensing of biodiversity: Soil correction and data dimension reduction methods improve assessment of α-diversity (species richness) in prairie ecosystems”,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206, pp. 240–253.</w:t>
      </w:r>
    </w:p>
    <w:p w14:paraId="65BF9601"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Moeslund, J.E., Arge, L., Bøcher, P.K., Dalgaard, T., Ejrnæs, R., Odgaard, M.V. and </w:t>
      </w:r>
    </w:p>
    <w:p w14:paraId="1D46129B" w14:textId="16DE35B8"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Svenning, </w:t>
      </w:r>
    </w:p>
    <w:p w14:paraId="21812643" w14:textId="540D4CBF"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J.-C. (2013), “Topographically controlled soil moisture drives plant diversity patterns within grasslands”, </w:t>
      </w:r>
      <w:r w:rsidRPr="00050F72">
        <w:rPr>
          <w:rFonts w:ascii="Helvetica" w:eastAsia="Times New Roman" w:hAnsi="Helvetica" w:cs="Times New Roman"/>
          <w:i/>
          <w:iCs/>
          <w:sz w:val="24"/>
          <w:szCs w:val="24"/>
        </w:rPr>
        <w:t>Biodiversity and Conservation</w:t>
      </w:r>
      <w:r w:rsidRPr="00050F72">
        <w:rPr>
          <w:rFonts w:ascii="Helvetica" w:eastAsia="Times New Roman" w:hAnsi="Helvetica" w:cs="Times New Roman"/>
          <w:sz w:val="24"/>
          <w:szCs w:val="24"/>
        </w:rPr>
        <w:t>, Vol. 22 No. 10, pp. 2151–2166.</w:t>
      </w:r>
    </w:p>
    <w:p w14:paraId="742C8F3D" w14:textId="77777777" w:rsidR="00050F72" w:rsidRPr="002613FE"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Obu, J., Lantuit, H., Myers-Smith, I., Heim, B., Wolter, J. and Fritz, M. (2017), “Effect of </w:t>
      </w:r>
    </w:p>
    <w:p w14:paraId="2FAFFB6C" w14:textId="24448845"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Terrain Characteristics on Soil Organic Carbon and Total Nitrogen Stocks in Soils of Herschel Island, Western Canadian Arctic: Geomorphic Disturbance, SOC and TN”, </w:t>
      </w:r>
      <w:r w:rsidRPr="00050F72">
        <w:rPr>
          <w:rFonts w:ascii="Helvetica" w:eastAsia="Times New Roman" w:hAnsi="Helvetica" w:cs="Times New Roman"/>
          <w:i/>
          <w:iCs/>
          <w:sz w:val="24"/>
          <w:szCs w:val="24"/>
        </w:rPr>
        <w:t>Permafrost and Periglacial Processes</w:t>
      </w:r>
      <w:r w:rsidRPr="00050F72">
        <w:rPr>
          <w:rFonts w:ascii="Helvetica" w:eastAsia="Times New Roman" w:hAnsi="Helvetica" w:cs="Times New Roman"/>
          <w:sz w:val="24"/>
          <w:szCs w:val="24"/>
        </w:rPr>
        <w:t>, Vol. 28 No. 1, pp. 92–107.</w:t>
      </w:r>
    </w:p>
    <w:p w14:paraId="1FEDA4F1"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 xml:space="preserve">-Bares, J., Townsend, P.A., Hobbie, S.E., </w:t>
      </w:r>
      <w:proofErr w:type="spellStart"/>
      <w:r w:rsidRPr="00336848">
        <w:rPr>
          <w:rFonts w:ascii="Helvetica" w:eastAsia="Times New Roman" w:hAnsi="Helvetica" w:cs="Times New Roman"/>
          <w:sz w:val="24"/>
          <w:szCs w:val="24"/>
          <w:lang w:val="de-DE"/>
        </w:rPr>
        <w:t>Madritch</w:t>
      </w:r>
      <w:proofErr w:type="spellEnd"/>
      <w:r w:rsidRPr="00336848">
        <w:rPr>
          <w:rFonts w:ascii="Helvetica" w:eastAsia="Times New Roman" w:hAnsi="Helvetica" w:cs="Times New Roman"/>
          <w:sz w:val="24"/>
          <w:szCs w:val="24"/>
          <w:lang w:val="de-DE"/>
        </w:rPr>
        <w:t xml:space="preserve">, M.D., </w:t>
      </w:r>
    </w:p>
    <w:p w14:paraId="05588737" w14:textId="01EA989E"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w:t>
      </w:r>
    </w:p>
    <w:p w14:paraId="00C2B695" w14:textId="6C7FFEA2"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Tilman, D., et al. (2018), “Plant spectral diversity integrates functional and phylogenetic components of biodiversity and predicts ecosystem function”, </w:t>
      </w:r>
      <w:r w:rsidRPr="00050F72">
        <w:rPr>
          <w:rFonts w:ascii="Helvetica" w:eastAsia="Times New Roman" w:hAnsi="Helvetica" w:cs="Times New Roman"/>
          <w:i/>
          <w:iCs/>
          <w:sz w:val="24"/>
          <w:szCs w:val="24"/>
        </w:rPr>
        <w:t>Nature Ecology &amp; Evolution</w:t>
      </w:r>
      <w:r w:rsidRPr="00050F72">
        <w:rPr>
          <w:rFonts w:ascii="Helvetica" w:eastAsia="Times New Roman" w:hAnsi="Helvetica" w:cs="Times New Roman"/>
          <w:sz w:val="24"/>
          <w:szCs w:val="24"/>
        </w:rPr>
        <w:t>, Vol. 2 No. 6, pp. 976–982.</w:t>
      </w:r>
    </w:p>
    <w:p w14:paraId="1AA7A427" w14:textId="77777777" w:rsidR="00467494"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Schweiger, A.K., Schütz, M., Risch, A.C., </w:t>
      </w:r>
      <w:proofErr w:type="spellStart"/>
      <w:r w:rsidRPr="00336848">
        <w:rPr>
          <w:rFonts w:ascii="Helvetica" w:eastAsia="Times New Roman" w:hAnsi="Helvetica" w:cs="Times New Roman"/>
          <w:sz w:val="24"/>
          <w:szCs w:val="24"/>
          <w:lang w:val="de-DE"/>
        </w:rPr>
        <w:t>Kneubühler</w:t>
      </w:r>
      <w:proofErr w:type="spellEnd"/>
      <w:r w:rsidRPr="00336848">
        <w:rPr>
          <w:rFonts w:ascii="Helvetica" w:eastAsia="Times New Roman" w:hAnsi="Helvetica" w:cs="Times New Roman"/>
          <w:sz w:val="24"/>
          <w:szCs w:val="24"/>
          <w:lang w:val="de-DE"/>
        </w:rPr>
        <w:t xml:space="preserve">, M., Haller, R. </w:t>
      </w:r>
      <w:proofErr w:type="spellStart"/>
      <w:r w:rsidRPr="00336848">
        <w:rPr>
          <w:rFonts w:ascii="Helvetica" w:eastAsia="Times New Roman" w:hAnsi="Helvetica" w:cs="Times New Roman"/>
          <w:sz w:val="24"/>
          <w:szCs w:val="24"/>
          <w:lang w:val="de-DE"/>
        </w:rPr>
        <w:t>and</w:t>
      </w:r>
      <w:proofErr w:type="spellEnd"/>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Schaepman</w:t>
      </w:r>
      <w:proofErr w:type="spellEnd"/>
      <w:r w:rsidRPr="00336848">
        <w:rPr>
          <w:rFonts w:ascii="Helvetica" w:eastAsia="Times New Roman" w:hAnsi="Helvetica" w:cs="Times New Roman"/>
          <w:sz w:val="24"/>
          <w:szCs w:val="24"/>
          <w:lang w:val="de-DE"/>
        </w:rPr>
        <w:t>,</w:t>
      </w:r>
      <w:r w:rsidR="00467494">
        <w:rPr>
          <w:rFonts w:ascii="Helvetica" w:eastAsia="Times New Roman" w:hAnsi="Helvetica" w:cs="Times New Roman"/>
          <w:sz w:val="24"/>
          <w:szCs w:val="24"/>
          <w:lang w:val="de-DE"/>
        </w:rPr>
        <w:t xml:space="preserve"> </w:t>
      </w:r>
    </w:p>
    <w:p w14:paraId="527F3F44" w14:textId="7ADD6639"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M.E. </w:t>
      </w:r>
    </w:p>
    <w:p w14:paraId="13B99F50" w14:textId="3047EDEC"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(2017), “How to predict plant functional types using imaging spectroscopy: linking vegetation community traits, plant functional types and spectral response”, edited by Chisholm, </w:t>
      </w:r>
      <w:proofErr w:type="gramStart"/>
      <w:r w:rsidRPr="00050F72">
        <w:rPr>
          <w:rFonts w:ascii="Helvetica" w:eastAsia="Times New Roman" w:hAnsi="Helvetica" w:cs="Times New Roman"/>
          <w:sz w:val="24"/>
          <w:szCs w:val="24"/>
        </w:rPr>
        <w:t>R.</w:t>
      </w:r>
      <w:r w:rsidRPr="00050F72">
        <w:rPr>
          <w:rFonts w:ascii="Helvetica" w:eastAsia="Times New Roman" w:hAnsi="Helvetica" w:cs="Times New Roman"/>
          <w:i/>
          <w:iCs/>
          <w:sz w:val="24"/>
          <w:szCs w:val="24"/>
        </w:rPr>
        <w:t>Methods</w:t>
      </w:r>
      <w:proofErr w:type="gramEnd"/>
      <w:r w:rsidRPr="00050F72">
        <w:rPr>
          <w:rFonts w:ascii="Helvetica" w:eastAsia="Times New Roman" w:hAnsi="Helvetica" w:cs="Times New Roman"/>
          <w:i/>
          <w:iCs/>
          <w:sz w:val="24"/>
          <w:szCs w:val="24"/>
        </w:rPr>
        <w:t xml:space="preserve"> in Ecology and Evolution</w:t>
      </w:r>
      <w:r w:rsidRPr="00050F72">
        <w:rPr>
          <w:rFonts w:ascii="Helvetica" w:eastAsia="Times New Roman" w:hAnsi="Helvetica" w:cs="Times New Roman"/>
          <w:sz w:val="24"/>
          <w:szCs w:val="24"/>
        </w:rPr>
        <w:t>, Vol. 8 No. 1, pp. 86–95.</w:t>
      </w:r>
    </w:p>
    <w:p w14:paraId="3F6B8C49" w14:textId="77777777" w:rsidR="00467494" w:rsidRDefault="00050F72" w:rsidP="00467494">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and Gamon, J.A. (2019), “Remote sensing of terrestrial plant biodiversity”, </w:t>
      </w:r>
    </w:p>
    <w:p w14:paraId="4723BADE" w14:textId="2C5120FE" w:rsidR="00050F72" w:rsidRPr="00050F72" w:rsidRDefault="00050F72" w:rsidP="00467494">
      <w:pPr>
        <w:spacing w:line="240" w:lineRule="auto"/>
        <w:ind w:firstLine="720"/>
        <w:rPr>
          <w:rFonts w:ascii="Helvetica" w:eastAsia="Times New Roman" w:hAnsi="Helvetica" w:cs="Times New Roman"/>
          <w:i/>
          <w:iCs/>
          <w:sz w:val="24"/>
          <w:szCs w:val="24"/>
        </w:rPr>
      </w:pP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231, p. 111218.</w:t>
      </w:r>
    </w:p>
    <w:p w14:paraId="20D8657A" w14:textId="77777777" w:rsidR="00467494" w:rsidRDefault="00050F72" w:rsidP="00050F72">
      <w:pPr>
        <w:spacing w:line="240" w:lineRule="auto"/>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Wang, R., Gamon, J.A., Cavender-Bares, J., Townsend, P.A. and Zygielbaum, A.I. </w:t>
      </w:r>
    </w:p>
    <w:p w14:paraId="5C73A536" w14:textId="1BF1A876" w:rsidR="00050F72" w:rsidRPr="002613FE" w:rsidRDefault="00050F72" w:rsidP="00467494">
      <w:pPr>
        <w:spacing w:line="240" w:lineRule="auto"/>
        <w:ind w:firstLine="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(2018a), </w:t>
      </w:r>
    </w:p>
    <w:p w14:paraId="760A2112" w14:textId="71AAEB7F" w:rsidR="00467494" w:rsidRPr="00050F72" w:rsidRDefault="00050F72" w:rsidP="00467494">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lastRenderedPageBreak/>
        <w:t xml:space="preserve">“The spatial sensitivity of the spectral diversity-biodiversity relationship: an experimental test in a prairie grassland”, </w:t>
      </w:r>
      <w:r w:rsidRPr="00050F72">
        <w:rPr>
          <w:rFonts w:ascii="Helvetica" w:eastAsia="Times New Roman" w:hAnsi="Helvetica" w:cs="Times New Roman"/>
          <w:i/>
          <w:iCs/>
          <w:sz w:val="24"/>
          <w:szCs w:val="24"/>
        </w:rPr>
        <w:t>Ecological Applications</w:t>
      </w:r>
      <w:r w:rsidRPr="00050F72">
        <w:rPr>
          <w:rFonts w:ascii="Helvetica" w:eastAsia="Times New Roman" w:hAnsi="Helvetica" w:cs="Times New Roman"/>
          <w:sz w:val="24"/>
          <w:szCs w:val="24"/>
        </w:rPr>
        <w:t>, Vol. 28 No. 2, pp. 541–556.</w:t>
      </w:r>
    </w:p>
    <w:p w14:paraId="7B19E0DD" w14:textId="77777777" w:rsidR="00467494" w:rsidRPr="00336848" w:rsidRDefault="00050F72" w:rsidP="00050F72">
      <w:pPr>
        <w:spacing w:line="240" w:lineRule="auto"/>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Wang, R., Gamon, J.A., Schweiger, A.K., </w:t>
      </w:r>
      <w:proofErr w:type="spellStart"/>
      <w:r w:rsidRPr="00336848">
        <w:rPr>
          <w:rFonts w:ascii="Helvetica" w:eastAsia="Times New Roman" w:hAnsi="Helvetica" w:cs="Times New Roman"/>
          <w:sz w:val="24"/>
          <w:szCs w:val="24"/>
          <w:lang w:val="de-DE"/>
        </w:rPr>
        <w:t>Cavender</w:t>
      </w:r>
      <w:proofErr w:type="spellEnd"/>
      <w:r w:rsidRPr="00336848">
        <w:rPr>
          <w:rFonts w:ascii="Helvetica" w:eastAsia="Times New Roman" w:hAnsi="Helvetica" w:cs="Times New Roman"/>
          <w:sz w:val="24"/>
          <w:szCs w:val="24"/>
          <w:lang w:val="de-DE"/>
        </w:rPr>
        <w:t>-Bares, J., Townsend, P.A.,</w:t>
      </w:r>
    </w:p>
    <w:p w14:paraId="22F79354" w14:textId="45196A90" w:rsidR="00050F72" w:rsidRPr="00336848" w:rsidRDefault="00050F72" w:rsidP="00467494">
      <w:pPr>
        <w:spacing w:line="240" w:lineRule="auto"/>
        <w:ind w:firstLine="720"/>
        <w:rPr>
          <w:rFonts w:ascii="Helvetica" w:eastAsia="Times New Roman" w:hAnsi="Helvetica" w:cs="Times New Roman"/>
          <w:sz w:val="24"/>
          <w:szCs w:val="24"/>
          <w:lang w:val="de-DE"/>
        </w:rPr>
      </w:pPr>
      <w:r w:rsidRPr="00336848">
        <w:rPr>
          <w:rFonts w:ascii="Helvetica" w:eastAsia="Times New Roman" w:hAnsi="Helvetica" w:cs="Times New Roman"/>
          <w:sz w:val="24"/>
          <w:szCs w:val="24"/>
          <w:lang w:val="de-DE"/>
        </w:rPr>
        <w:t xml:space="preserve"> </w:t>
      </w:r>
      <w:proofErr w:type="spellStart"/>
      <w:r w:rsidRPr="00336848">
        <w:rPr>
          <w:rFonts w:ascii="Helvetica" w:eastAsia="Times New Roman" w:hAnsi="Helvetica" w:cs="Times New Roman"/>
          <w:sz w:val="24"/>
          <w:szCs w:val="24"/>
          <w:lang w:val="de-DE"/>
        </w:rPr>
        <w:t>Zygielbaum</w:t>
      </w:r>
      <w:proofErr w:type="spellEnd"/>
      <w:r w:rsidRPr="00336848">
        <w:rPr>
          <w:rFonts w:ascii="Helvetica" w:eastAsia="Times New Roman" w:hAnsi="Helvetica" w:cs="Times New Roman"/>
          <w:sz w:val="24"/>
          <w:szCs w:val="24"/>
          <w:lang w:val="de-DE"/>
        </w:rPr>
        <w:t xml:space="preserve">, A.I. </w:t>
      </w:r>
    </w:p>
    <w:p w14:paraId="6E004B9D" w14:textId="5B95F57D" w:rsidR="00050F72" w:rsidRPr="00050F72" w:rsidRDefault="00050F72" w:rsidP="00050F72">
      <w:pPr>
        <w:spacing w:line="240" w:lineRule="auto"/>
        <w:ind w:left="720"/>
        <w:rPr>
          <w:rFonts w:ascii="Helvetica" w:eastAsia="Times New Roman" w:hAnsi="Helvetica" w:cs="Times New Roman"/>
          <w:sz w:val="24"/>
          <w:szCs w:val="24"/>
        </w:rPr>
      </w:pPr>
      <w:r w:rsidRPr="00050F72">
        <w:rPr>
          <w:rFonts w:ascii="Helvetica" w:eastAsia="Times New Roman" w:hAnsi="Helvetica" w:cs="Times New Roman"/>
          <w:sz w:val="24"/>
          <w:szCs w:val="24"/>
        </w:rPr>
        <w:t xml:space="preserve">and Kothari, S. (2018), “Influence of species richness, evenness, and composition on optical diversity: A simulation study”, </w:t>
      </w:r>
      <w:r w:rsidRPr="00050F72">
        <w:rPr>
          <w:rFonts w:ascii="Helvetica" w:eastAsia="Times New Roman" w:hAnsi="Helvetica" w:cs="Times New Roman"/>
          <w:i/>
          <w:iCs/>
          <w:sz w:val="24"/>
          <w:szCs w:val="24"/>
        </w:rPr>
        <w:t>Remote Sensing of Environment</w:t>
      </w:r>
      <w:r w:rsidRPr="00050F72">
        <w:rPr>
          <w:rFonts w:ascii="Helvetica" w:eastAsia="Times New Roman" w:hAnsi="Helvetica" w:cs="Times New Roman"/>
          <w:sz w:val="24"/>
          <w:szCs w:val="24"/>
        </w:rPr>
        <w:t>, Vol. 211, pp. 218–228.</w:t>
      </w:r>
    </w:p>
    <w:p w14:paraId="7FCC87AB" w14:textId="52EA9AA8" w:rsidR="00F93314" w:rsidRPr="002613FE" w:rsidRDefault="00F93314" w:rsidP="00F93314">
      <w:pPr>
        <w:rPr>
          <w:rFonts w:ascii="Helvetica" w:hAnsi="Helvetica"/>
        </w:rPr>
      </w:pPr>
    </w:p>
    <w:p w14:paraId="647DA241" w14:textId="77777777" w:rsidR="00F93314" w:rsidRPr="002613FE" w:rsidRDefault="00F93314" w:rsidP="00F93314">
      <w:pPr>
        <w:rPr>
          <w:rFonts w:ascii="Helvetica" w:hAnsi="Helvetica"/>
        </w:rPr>
      </w:pPr>
    </w:p>
    <w:p w14:paraId="42C6909F" w14:textId="77777777" w:rsidR="00F93314" w:rsidRPr="002613FE" w:rsidRDefault="00F93314" w:rsidP="00F93314">
      <w:pPr>
        <w:numPr>
          <w:ilvl w:val="1"/>
          <w:numId w:val="1"/>
        </w:numPr>
        <w:rPr>
          <w:rFonts w:ascii="Helvetica" w:hAnsi="Helvetica"/>
        </w:rPr>
      </w:pPr>
      <w:r w:rsidRPr="002613FE">
        <w:rPr>
          <w:rFonts w:ascii="Helvetica" w:hAnsi="Helvetica"/>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56A70B03" w14:textId="77777777" w:rsidR="00F93314" w:rsidRPr="002613FE" w:rsidRDefault="00F93314" w:rsidP="00F93314">
      <w:pPr>
        <w:rPr>
          <w:rFonts w:ascii="Helvetica" w:hAnsi="Helvetica"/>
        </w:rPr>
      </w:pPr>
    </w:p>
    <w:p w14:paraId="615E5777" w14:textId="77777777" w:rsidR="00F93314" w:rsidRPr="002613FE" w:rsidRDefault="00F93314" w:rsidP="00F93314">
      <w:pPr>
        <w:rPr>
          <w:rFonts w:ascii="Helvetica" w:hAnsi="Helvetica"/>
        </w:rPr>
      </w:pPr>
    </w:p>
    <w:p w14:paraId="7B4E6737" w14:textId="77777777" w:rsidR="00F93314" w:rsidRPr="002613FE" w:rsidRDefault="00F93314" w:rsidP="00F93314">
      <w:pPr>
        <w:rPr>
          <w:rFonts w:ascii="Helvetica" w:hAnsi="Helvetica"/>
          <w:shd w:val="clear" w:color="auto" w:fill="FFF2CC"/>
        </w:rPr>
      </w:pPr>
      <w:r w:rsidRPr="002613FE">
        <w:rPr>
          <w:rFonts w:ascii="Helvetica" w:hAnsi="Helvetica"/>
          <w:b/>
          <w:shd w:val="clear" w:color="auto" w:fill="FFF2CC"/>
        </w:rPr>
        <w:t>Instructions</w:t>
      </w:r>
      <w:r w:rsidRPr="002613FE">
        <w:rPr>
          <w:rFonts w:ascii="Helvetica" w:hAnsi="Helvetica"/>
          <w:shd w:val="clear" w:color="auto" w:fill="FFF2CC"/>
        </w:rPr>
        <w:t xml:space="preserve">: </w:t>
      </w:r>
    </w:p>
    <w:p w14:paraId="09DA93E8"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Under the “File” menu, select “Make a copy…” or “Download As” to make your own preregistration document. </w:t>
      </w:r>
    </w:p>
    <w:p w14:paraId="2168E68D"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Preregister your study by either 1) attaching the document to an OSF project and registering with the “OSF Standard pre-data collection” form or 2) use the “OSF </w:t>
      </w:r>
      <w:proofErr w:type="spellStart"/>
      <w:r w:rsidRPr="002613FE">
        <w:rPr>
          <w:rFonts w:ascii="Helvetica" w:hAnsi="Helvetica"/>
          <w:shd w:val="clear" w:color="auto" w:fill="FFF2CC"/>
        </w:rPr>
        <w:t>Prereg</w:t>
      </w:r>
      <w:proofErr w:type="spellEnd"/>
      <w:r w:rsidRPr="002613FE">
        <w:rPr>
          <w:rFonts w:ascii="Helvetica" w:hAnsi="Helvetica"/>
          <w:shd w:val="clear" w:color="auto" w:fill="FFF2CC"/>
        </w:rPr>
        <w:t>” form available here: (</w:t>
      </w:r>
      <w:hyperlink r:id="rId8">
        <w:r w:rsidRPr="002613FE">
          <w:rPr>
            <w:rFonts w:ascii="Helvetica" w:hAnsi="Helvetica"/>
            <w:color w:val="1155CC"/>
            <w:u w:val="single"/>
            <w:shd w:val="clear" w:color="auto" w:fill="FFF2CC"/>
          </w:rPr>
          <w:t>https://osf.io/prereg</w:t>
        </w:r>
      </w:hyperlink>
      <w:r w:rsidRPr="002613FE">
        <w:rPr>
          <w:rFonts w:ascii="Helvetica" w:hAnsi="Helvetica"/>
          <w:shd w:val="clear" w:color="auto" w:fill="FFF2CC"/>
        </w:rPr>
        <w:t xml:space="preserve">) (option 2 provides a better </w:t>
      </w:r>
      <w:proofErr w:type="spellStart"/>
      <w:r w:rsidRPr="002613FE">
        <w:rPr>
          <w:rFonts w:ascii="Helvetica" w:hAnsi="Helvetica"/>
          <w:shd w:val="clear" w:color="auto" w:fill="FFF2CC"/>
        </w:rPr>
        <w:t>formated</w:t>
      </w:r>
      <w:proofErr w:type="spellEnd"/>
      <w:r w:rsidRPr="002613FE">
        <w:rPr>
          <w:rFonts w:ascii="Helvetica" w:hAnsi="Helvetica"/>
          <w:shd w:val="clear" w:color="auto" w:fill="FFF2CC"/>
        </w:rPr>
        <w:t xml:space="preserve">, final preregistration) </w:t>
      </w:r>
    </w:p>
    <w:p w14:paraId="50617CB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Information on registering OSF projects and the different forms is available </w:t>
      </w:r>
      <w:hyperlink r:id="rId9">
        <w:r w:rsidRPr="002613FE">
          <w:rPr>
            <w:rFonts w:ascii="Helvetica" w:hAnsi="Helvetica"/>
            <w:color w:val="1155CC"/>
            <w:u w:val="single"/>
            <w:shd w:val="clear" w:color="auto" w:fill="FFF2CC"/>
          </w:rPr>
          <w:t>on the OSF help docs</w:t>
        </w:r>
      </w:hyperlink>
      <w:r w:rsidRPr="002613FE">
        <w:rPr>
          <w:rFonts w:ascii="Helvetica" w:hAnsi="Helvetica"/>
          <w:shd w:val="clear" w:color="auto" w:fill="FFF2CC"/>
        </w:rPr>
        <w:t>.</w:t>
      </w:r>
    </w:p>
    <w:p w14:paraId="46F9B1D3" w14:textId="77777777" w:rsidR="00F93314" w:rsidRPr="002613FE" w:rsidRDefault="00F93314" w:rsidP="00F93314">
      <w:pPr>
        <w:numPr>
          <w:ilvl w:val="0"/>
          <w:numId w:val="2"/>
        </w:numPr>
        <w:rPr>
          <w:rFonts w:ascii="Helvetica" w:hAnsi="Helvetica"/>
          <w:shd w:val="clear" w:color="auto" w:fill="FFF2CC"/>
        </w:rPr>
      </w:pPr>
      <w:r w:rsidRPr="002613FE">
        <w:rPr>
          <w:rFonts w:ascii="Helvetica" w:hAnsi="Helvetica"/>
          <w:shd w:val="clear" w:color="auto" w:fill="FFF2CC"/>
        </w:rPr>
        <w:t xml:space="preserve">General information about preregistration is available at </w:t>
      </w:r>
      <w:hyperlink r:id="rId10">
        <w:r w:rsidRPr="002613FE">
          <w:rPr>
            <w:rFonts w:ascii="Helvetica" w:hAnsi="Helvetica"/>
            <w:color w:val="1155CC"/>
            <w:u w:val="single"/>
            <w:shd w:val="clear" w:color="auto" w:fill="FFF2CC"/>
          </w:rPr>
          <w:t>https://cos.io/prereg</w:t>
        </w:r>
      </w:hyperlink>
      <w:r w:rsidRPr="002613FE">
        <w:rPr>
          <w:rFonts w:ascii="Helvetica" w:hAnsi="Helvetica"/>
          <w:shd w:val="clear" w:color="auto" w:fill="FFF2CC"/>
        </w:rPr>
        <w:t xml:space="preserve"> and you can reach out to </w:t>
      </w:r>
      <w:hyperlink r:id="rId11">
        <w:r w:rsidRPr="002613FE">
          <w:rPr>
            <w:rFonts w:ascii="Helvetica" w:hAnsi="Helvetica"/>
            <w:color w:val="1155CC"/>
            <w:u w:val="single"/>
            <w:shd w:val="clear" w:color="auto" w:fill="FFF2CC"/>
          </w:rPr>
          <w:t>prereg@cos.io</w:t>
        </w:r>
      </w:hyperlink>
      <w:r w:rsidRPr="002613FE">
        <w:rPr>
          <w:rFonts w:ascii="Helvetica" w:hAnsi="Helvetica"/>
          <w:shd w:val="clear" w:color="auto" w:fill="FFF2CC"/>
        </w:rPr>
        <w:t xml:space="preserve"> or </w:t>
      </w:r>
      <w:hyperlink r:id="rId12">
        <w:r w:rsidRPr="002613FE">
          <w:rPr>
            <w:rFonts w:ascii="Helvetica" w:hAnsi="Helvetica"/>
            <w:color w:val="1155CC"/>
            <w:u w:val="single"/>
            <w:shd w:val="clear" w:color="auto" w:fill="FFF2CC"/>
          </w:rPr>
          <w:t>@OSFprereg</w:t>
        </w:r>
      </w:hyperlink>
      <w:r w:rsidRPr="002613FE">
        <w:rPr>
          <w:rFonts w:ascii="Helvetica" w:hAnsi="Helvetica"/>
          <w:shd w:val="clear" w:color="auto" w:fill="FFF2CC"/>
        </w:rPr>
        <w:t xml:space="preserve">. A preprint of this template is available at </w:t>
      </w:r>
      <w:hyperlink r:id="rId13">
        <w:r w:rsidRPr="002613FE">
          <w:rPr>
            <w:rFonts w:ascii="Helvetica" w:hAnsi="Helvetica"/>
            <w:color w:val="1155CC"/>
            <w:u w:val="single"/>
            <w:shd w:val="clear" w:color="auto" w:fill="FFF2CC"/>
          </w:rPr>
          <w:t>https://osf.io/preprints/metaarxiv/epgjd/</w:t>
        </w:r>
      </w:hyperlink>
    </w:p>
    <w:p w14:paraId="7427BA79" w14:textId="77777777" w:rsidR="00F93314" w:rsidRPr="002613FE" w:rsidRDefault="00F93314" w:rsidP="00F93314">
      <w:pPr>
        <w:rPr>
          <w:rFonts w:ascii="Helvetica" w:hAnsi="Helvetica"/>
        </w:rPr>
      </w:pPr>
    </w:p>
    <w:p w14:paraId="000000B2" w14:textId="77777777" w:rsidR="0026139A" w:rsidRPr="002613FE" w:rsidRDefault="0026139A" w:rsidP="00F93314">
      <w:pPr>
        <w:rPr>
          <w:rFonts w:ascii="Helvetica" w:hAnsi="Helvetica"/>
        </w:rPr>
      </w:pPr>
    </w:p>
    <w:sectPr w:rsidR="0026139A" w:rsidRPr="002613F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HNEIDEREIT Shawn" w:date="2020-03-13T07:43:00Z" w:initials="SS">
    <w:p w14:paraId="348C4FC1" w14:textId="56A05A16" w:rsidR="001B6B7F" w:rsidRDefault="001B6B7F">
      <w:pPr>
        <w:pStyle w:val="CommentText"/>
      </w:pPr>
      <w:r>
        <w:rPr>
          <w:rStyle w:val="CommentReference"/>
        </w:rPr>
        <w:annotationRef/>
      </w:r>
      <w:r>
        <w:t>Does this make sense?</w:t>
      </w:r>
    </w:p>
  </w:comment>
  <w:comment w:id="8" w:author="SCHNEIDEREIT Shawn" w:date="2020-02-12T17:01:00Z" w:initials="SS">
    <w:p w14:paraId="52BEC20E" w14:textId="77777777" w:rsidR="00124E3B" w:rsidRDefault="00124E3B" w:rsidP="00F93314">
      <w:pPr>
        <w:pStyle w:val="CommentText"/>
      </w:pPr>
      <w:r>
        <w:rPr>
          <w:rStyle w:val="CommentReference"/>
        </w:rPr>
        <w:annotationRef/>
      </w:r>
      <w:r>
        <w:t>This equation is not given in other literature and might be redundant/I might be overthinking this.</w:t>
      </w:r>
    </w:p>
    <w:p w14:paraId="7B277B88" w14:textId="77777777" w:rsidR="00124E3B" w:rsidRDefault="00124E3B" w:rsidP="00F93314">
      <w:pPr>
        <w:pStyle w:val="CommentText"/>
      </w:pPr>
    </w:p>
    <w:p w14:paraId="34BB188D" w14:textId="0ED1207E" w:rsidR="00124E3B" w:rsidRDefault="00124E3B" w:rsidP="00F93314">
      <w:pPr>
        <w:pStyle w:val="CommentText"/>
      </w:pPr>
      <w:proofErr w:type="spellStart"/>
      <w:r>
        <w:t>Normallly</w:t>
      </w:r>
      <w:proofErr w:type="spellEnd"/>
      <w:r>
        <w:t xml:space="preserve"> only</w:t>
      </w:r>
      <w:r w:rsidRPr="00876678">
        <w:t xml:space="preserve"> </w:t>
      </w:r>
      <w:r>
        <w:t>Equation 3 is given, but it calculates a single value, (aka the spectral variance of all the bands within an image.) While subsequently plots are made that have CV on the y axis and wavelength on the x, conceptually this does not make sense to me, as cv is defined as averaged variance of individual band across all wavelengths, not a continuous value.</w:t>
      </w:r>
    </w:p>
    <w:p w14:paraId="08A9B4B7" w14:textId="77777777" w:rsidR="00124E3B" w:rsidRDefault="00124E3B" w:rsidP="00F93314">
      <w:pPr>
        <w:pStyle w:val="CommentText"/>
      </w:pPr>
      <w:r>
        <w:t xml:space="preserve">  </w:t>
      </w:r>
    </w:p>
    <w:p w14:paraId="71867BA3" w14:textId="77777777" w:rsidR="00124E3B" w:rsidRDefault="00124E3B" w:rsidP="00F93314">
      <w:pPr>
        <w:pStyle w:val="CommentText"/>
      </w:pPr>
      <w:r>
        <w:t xml:space="preserve">Therefor to be more transparent/ have less confusion of what the CV value used in plots is, I am proposing this distinction. </w:t>
      </w:r>
    </w:p>
  </w:comment>
  <w:comment w:id="13" w:author="SCHNEIDEREIT Shawn" w:date="2020-02-12T17:14:00Z" w:initials="SS">
    <w:p w14:paraId="75C050BF" w14:textId="77777777" w:rsidR="00124E3B" w:rsidRPr="00134926" w:rsidRDefault="00124E3B" w:rsidP="00F93314">
      <w:pPr>
        <w:pStyle w:val="CommentText"/>
      </w:pPr>
      <m:oMathPara>
        <m:oMath>
          <m:r>
            <m:rPr>
              <m:sty m:val="p"/>
            </m:rPr>
            <w:rPr>
              <w:rFonts w:ascii="Cambria Math" w:hAnsi="Cambria Math"/>
            </w:rPr>
            <m:t xml:space="preserve"> </m:t>
          </m:r>
        </m:oMath>
      </m:oMathPara>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C4FC1" w15:done="0"/>
  <w15:commentEx w15:paraId="71867BA3" w15:done="0"/>
  <w15:commentEx w15:paraId="75C05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C4FC1" w16cid:durableId="2215B811"/>
  <w16cid:commentId w16cid:paraId="71867BA3" w16cid:durableId="21EEADF7"/>
  <w16cid:commentId w16cid:paraId="75C050BF" w16cid:durableId="21EEB1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42C"/>
    <w:multiLevelType w:val="multilevel"/>
    <w:tmpl w:val="5D26F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849B4"/>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D498A"/>
    <w:multiLevelType w:val="hybridMultilevel"/>
    <w:tmpl w:val="17847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B6F85"/>
    <w:multiLevelType w:val="multilevel"/>
    <w:tmpl w:val="053AE7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3615183"/>
    <w:multiLevelType w:val="hybridMultilevel"/>
    <w:tmpl w:val="AAB4409E"/>
    <w:lvl w:ilvl="0" w:tplc="84541E88">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BB7398"/>
    <w:multiLevelType w:val="hybridMultilevel"/>
    <w:tmpl w:val="CE0630BA"/>
    <w:lvl w:ilvl="0" w:tplc="F656C2C6">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27072"/>
    <w:multiLevelType w:val="hybridMultilevel"/>
    <w:tmpl w:val="475891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5D71D4"/>
    <w:multiLevelType w:val="hybridMultilevel"/>
    <w:tmpl w:val="9C6ECCD8"/>
    <w:lvl w:ilvl="0" w:tplc="9840562E">
      <w:start w:val="5"/>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7"/>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9A"/>
    <w:rsid w:val="000135AB"/>
    <w:rsid w:val="00017757"/>
    <w:rsid w:val="00035B32"/>
    <w:rsid w:val="00036CFB"/>
    <w:rsid w:val="00050F72"/>
    <w:rsid w:val="00065308"/>
    <w:rsid w:val="000824E1"/>
    <w:rsid w:val="000B3835"/>
    <w:rsid w:val="000B4EB6"/>
    <w:rsid w:val="000F4189"/>
    <w:rsid w:val="00101B8B"/>
    <w:rsid w:val="00105D32"/>
    <w:rsid w:val="00111369"/>
    <w:rsid w:val="001170FB"/>
    <w:rsid w:val="00124E3B"/>
    <w:rsid w:val="00134926"/>
    <w:rsid w:val="00135434"/>
    <w:rsid w:val="00142FB0"/>
    <w:rsid w:val="00150AFA"/>
    <w:rsid w:val="00153B46"/>
    <w:rsid w:val="00175090"/>
    <w:rsid w:val="00182A55"/>
    <w:rsid w:val="00183D1C"/>
    <w:rsid w:val="00186D47"/>
    <w:rsid w:val="001A2D91"/>
    <w:rsid w:val="001B6B7F"/>
    <w:rsid w:val="001D441F"/>
    <w:rsid w:val="001D7D88"/>
    <w:rsid w:val="001F1738"/>
    <w:rsid w:val="001F2028"/>
    <w:rsid w:val="00204589"/>
    <w:rsid w:val="002114E9"/>
    <w:rsid w:val="00211E5F"/>
    <w:rsid w:val="00216327"/>
    <w:rsid w:val="00221DBE"/>
    <w:rsid w:val="00223C2F"/>
    <w:rsid w:val="00232FAE"/>
    <w:rsid w:val="0026139A"/>
    <w:rsid w:val="002613FE"/>
    <w:rsid w:val="00263917"/>
    <w:rsid w:val="00267BE6"/>
    <w:rsid w:val="00280388"/>
    <w:rsid w:val="002B221F"/>
    <w:rsid w:val="002B24A6"/>
    <w:rsid w:val="002B6373"/>
    <w:rsid w:val="002B6B53"/>
    <w:rsid w:val="002D55F3"/>
    <w:rsid w:val="002E5BE9"/>
    <w:rsid w:val="002F11CB"/>
    <w:rsid w:val="002F2876"/>
    <w:rsid w:val="00310B9B"/>
    <w:rsid w:val="00313F83"/>
    <w:rsid w:val="00320B2A"/>
    <w:rsid w:val="00323CDB"/>
    <w:rsid w:val="00336848"/>
    <w:rsid w:val="00342206"/>
    <w:rsid w:val="0034314C"/>
    <w:rsid w:val="00344653"/>
    <w:rsid w:val="00353617"/>
    <w:rsid w:val="0036205F"/>
    <w:rsid w:val="00382342"/>
    <w:rsid w:val="00385C21"/>
    <w:rsid w:val="0038758E"/>
    <w:rsid w:val="00392DCE"/>
    <w:rsid w:val="0039472B"/>
    <w:rsid w:val="00396F25"/>
    <w:rsid w:val="003A4F8F"/>
    <w:rsid w:val="003B079B"/>
    <w:rsid w:val="003C22CE"/>
    <w:rsid w:val="003C7025"/>
    <w:rsid w:val="003D3071"/>
    <w:rsid w:val="003D6568"/>
    <w:rsid w:val="00421438"/>
    <w:rsid w:val="00421C2F"/>
    <w:rsid w:val="00426520"/>
    <w:rsid w:val="004319E4"/>
    <w:rsid w:val="004353D1"/>
    <w:rsid w:val="004446C0"/>
    <w:rsid w:val="00446DF8"/>
    <w:rsid w:val="0046047B"/>
    <w:rsid w:val="0046616B"/>
    <w:rsid w:val="00467494"/>
    <w:rsid w:val="00471084"/>
    <w:rsid w:val="00473327"/>
    <w:rsid w:val="00496C2C"/>
    <w:rsid w:val="004A4630"/>
    <w:rsid w:val="004A6ECA"/>
    <w:rsid w:val="004C2E95"/>
    <w:rsid w:val="004C6EDF"/>
    <w:rsid w:val="004D0AC4"/>
    <w:rsid w:val="004E0391"/>
    <w:rsid w:val="004E211E"/>
    <w:rsid w:val="004F10DC"/>
    <w:rsid w:val="0051007C"/>
    <w:rsid w:val="00512095"/>
    <w:rsid w:val="00513500"/>
    <w:rsid w:val="005208F9"/>
    <w:rsid w:val="00540285"/>
    <w:rsid w:val="005427D9"/>
    <w:rsid w:val="0054690D"/>
    <w:rsid w:val="00547321"/>
    <w:rsid w:val="00555522"/>
    <w:rsid w:val="00573819"/>
    <w:rsid w:val="005846B0"/>
    <w:rsid w:val="00592201"/>
    <w:rsid w:val="00592A45"/>
    <w:rsid w:val="005A5AC0"/>
    <w:rsid w:val="005A7535"/>
    <w:rsid w:val="005B1EC5"/>
    <w:rsid w:val="005D16A5"/>
    <w:rsid w:val="005D7275"/>
    <w:rsid w:val="00600186"/>
    <w:rsid w:val="00611A62"/>
    <w:rsid w:val="0063352F"/>
    <w:rsid w:val="00644E03"/>
    <w:rsid w:val="00647CC1"/>
    <w:rsid w:val="00664387"/>
    <w:rsid w:val="006674FD"/>
    <w:rsid w:val="00672C5D"/>
    <w:rsid w:val="00673FF2"/>
    <w:rsid w:val="00683A70"/>
    <w:rsid w:val="00683C35"/>
    <w:rsid w:val="006866D4"/>
    <w:rsid w:val="00690E82"/>
    <w:rsid w:val="0069269D"/>
    <w:rsid w:val="006A0CDB"/>
    <w:rsid w:val="006B0800"/>
    <w:rsid w:val="006B0F67"/>
    <w:rsid w:val="006C0C66"/>
    <w:rsid w:val="006C5F7E"/>
    <w:rsid w:val="006C7AF4"/>
    <w:rsid w:val="006F182E"/>
    <w:rsid w:val="006F2668"/>
    <w:rsid w:val="006F28A6"/>
    <w:rsid w:val="006F6793"/>
    <w:rsid w:val="007108E6"/>
    <w:rsid w:val="007211C8"/>
    <w:rsid w:val="00727B09"/>
    <w:rsid w:val="00727C31"/>
    <w:rsid w:val="0073204E"/>
    <w:rsid w:val="00744591"/>
    <w:rsid w:val="00745FA8"/>
    <w:rsid w:val="0076526A"/>
    <w:rsid w:val="0077348E"/>
    <w:rsid w:val="007812FA"/>
    <w:rsid w:val="00784C66"/>
    <w:rsid w:val="00790362"/>
    <w:rsid w:val="00791BAD"/>
    <w:rsid w:val="00791CCA"/>
    <w:rsid w:val="00794E57"/>
    <w:rsid w:val="00796B74"/>
    <w:rsid w:val="007A4463"/>
    <w:rsid w:val="007C7BEF"/>
    <w:rsid w:val="007E71C1"/>
    <w:rsid w:val="007F19BB"/>
    <w:rsid w:val="007F3D08"/>
    <w:rsid w:val="007F520C"/>
    <w:rsid w:val="00804BA9"/>
    <w:rsid w:val="008276CB"/>
    <w:rsid w:val="00835A0B"/>
    <w:rsid w:val="00844DBB"/>
    <w:rsid w:val="00857B11"/>
    <w:rsid w:val="00860904"/>
    <w:rsid w:val="00862F53"/>
    <w:rsid w:val="00870B75"/>
    <w:rsid w:val="00876678"/>
    <w:rsid w:val="00892429"/>
    <w:rsid w:val="008A2789"/>
    <w:rsid w:val="008C325D"/>
    <w:rsid w:val="008D72B1"/>
    <w:rsid w:val="008E5D69"/>
    <w:rsid w:val="008F4397"/>
    <w:rsid w:val="00907268"/>
    <w:rsid w:val="009165E8"/>
    <w:rsid w:val="0092368B"/>
    <w:rsid w:val="0092687D"/>
    <w:rsid w:val="00930A48"/>
    <w:rsid w:val="00944C6E"/>
    <w:rsid w:val="00964432"/>
    <w:rsid w:val="00966810"/>
    <w:rsid w:val="009725A3"/>
    <w:rsid w:val="009907F5"/>
    <w:rsid w:val="009908E3"/>
    <w:rsid w:val="00995A03"/>
    <w:rsid w:val="00996933"/>
    <w:rsid w:val="009C71C9"/>
    <w:rsid w:val="009D729D"/>
    <w:rsid w:val="009E2403"/>
    <w:rsid w:val="009E2784"/>
    <w:rsid w:val="009F271A"/>
    <w:rsid w:val="00A12FA0"/>
    <w:rsid w:val="00A17E9B"/>
    <w:rsid w:val="00A50794"/>
    <w:rsid w:val="00A50C1B"/>
    <w:rsid w:val="00A74F1C"/>
    <w:rsid w:val="00A774C0"/>
    <w:rsid w:val="00A92F58"/>
    <w:rsid w:val="00A96EEA"/>
    <w:rsid w:val="00AB2B79"/>
    <w:rsid w:val="00AB7DCA"/>
    <w:rsid w:val="00AC2308"/>
    <w:rsid w:val="00AC549C"/>
    <w:rsid w:val="00AD2E53"/>
    <w:rsid w:val="00AF6179"/>
    <w:rsid w:val="00B0605D"/>
    <w:rsid w:val="00B1233E"/>
    <w:rsid w:val="00B16888"/>
    <w:rsid w:val="00B27784"/>
    <w:rsid w:val="00B345DD"/>
    <w:rsid w:val="00B3523C"/>
    <w:rsid w:val="00B35F05"/>
    <w:rsid w:val="00B43BDE"/>
    <w:rsid w:val="00B603B1"/>
    <w:rsid w:val="00B618EF"/>
    <w:rsid w:val="00B654C4"/>
    <w:rsid w:val="00B70323"/>
    <w:rsid w:val="00B81A84"/>
    <w:rsid w:val="00B846CC"/>
    <w:rsid w:val="00B85CB2"/>
    <w:rsid w:val="00B95B9D"/>
    <w:rsid w:val="00BB0731"/>
    <w:rsid w:val="00BB3D4B"/>
    <w:rsid w:val="00BB5760"/>
    <w:rsid w:val="00BD1176"/>
    <w:rsid w:val="00BE57CF"/>
    <w:rsid w:val="00BF1A4A"/>
    <w:rsid w:val="00BF6E6A"/>
    <w:rsid w:val="00C10BF8"/>
    <w:rsid w:val="00C26A9B"/>
    <w:rsid w:val="00C37F83"/>
    <w:rsid w:val="00C462EF"/>
    <w:rsid w:val="00C719C9"/>
    <w:rsid w:val="00C723CF"/>
    <w:rsid w:val="00C7322F"/>
    <w:rsid w:val="00C7584D"/>
    <w:rsid w:val="00C802E2"/>
    <w:rsid w:val="00C97DDE"/>
    <w:rsid w:val="00CA45DD"/>
    <w:rsid w:val="00CB152F"/>
    <w:rsid w:val="00CB1FED"/>
    <w:rsid w:val="00CC77DE"/>
    <w:rsid w:val="00CE34D2"/>
    <w:rsid w:val="00CE5E6C"/>
    <w:rsid w:val="00D00A4D"/>
    <w:rsid w:val="00D05DD0"/>
    <w:rsid w:val="00D07A27"/>
    <w:rsid w:val="00D15EB3"/>
    <w:rsid w:val="00D220E8"/>
    <w:rsid w:val="00D36A8B"/>
    <w:rsid w:val="00D37E0B"/>
    <w:rsid w:val="00D405EB"/>
    <w:rsid w:val="00D81E2F"/>
    <w:rsid w:val="00D821D2"/>
    <w:rsid w:val="00D82652"/>
    <w:rsid w:val="00D85B89"/>
    <w:rsid w:val="00D96EBC"/>
    <w:rsid w:val="00D97234"/>
    <w:rsid w:val="00DA2658"/>
    <w:rsid w:val="00DB0474"/>
    <w:rsid w:val="00DD3899"/>
    <w:rsid w:val="00DD76DE"/>
    <w:rsid w:val="00DE04CA"/>
    <w:rsid w:val="00DE16A5"/>
    <w:rsid w:val="00DE7764"/>
    <w:rsid w:val="00DF7010"/>
    <w:rsid w:val="00E00C77"/>
    <w:rsid w:val="00E15758"/>
    <w:rsid w:val="00E2119C"/>
    <w:rsid w:val="00E23085"/>
    <w:rsid w:val="00E37035"/>
    <w:rsid w:val="00E45C4D"/>
    <w:rsid w:val="00E5632A"/>
    <w:rsid w:val="00E56614"/>
    <w:rsid w:val="00E601C4"/>
    <w:rsid w:val="00E67F82"/>
    <w:rsid w:val="00E97484"/>
    <w:rsid w:val="00EC123C"/>
    <w:rsid w:val="00EC391C"/>
    <w:rsid w:val="00EE15A2"/>
    <w:rsid w:val="00EE2B5C"/>
    <w:rsid w:val="00EE49BC"/>
    <w:rsid w:val="00EF3722"/>
    <w:rsid w:val="00EF51B5"/>
    <w:rsid w:val="00F05E0C"/>
    <w:rsid w:val="00F21792"/>
    <w:rsid w:val="00F21F94"/>
    <w:rsid w:val="00F71259"/>
    <w:rsid w:val="00F74F4A"/>
    <w:rsid w:val="00F76D92"/>
    <w:rsid w:val="00F93314"/>
    <w:rsid w:val="00FA47AB"/>
    <w:rsid w:val="00FC2ED2"/>
    <w:rsid w:val="00FC6E7A"/>
    <w:rsid w:val="00FD02B3"/>
    <w:rsid w:val="00FD5F3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5BBFD4D"/>
  <w15:docId w15:val="{C1F7E616-241E-A745-A539-22C55909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674F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74FD"/>
    <w:rPr>
      <w:rFonts w:ascii="Times New Roman" w:hAnsi="Times New Roman" w:cs="Times New Roman"/>
      <w:sz w:val="18"/>
      <w:szCs w:val="18"/>
    </w:rPr>
  </w:style>
  <w:style w:type="paragraph" w:styleId="ListParagraph">
    <w:name w:val="List Paragraph"/>
    <w:basedOn w:val="Normal"/>
    <w:uiPriority w:val="34"/>
    <w:qFormat/>
    <w:rsid w:val="006674FD"/>
    <w:pPr>
      <w:ind w:left="720"/>
      <w:contextualSpacing/>
    </w:pPr>
  </w:style>
  <w:style w:type="character" w:styleId="CommentReference">
    <w:name w:val="annotation reference"/>
    <w:basedOn w:val="DefaultParagraphFont"/>
    <w:uiPriority w:val="99"/>
    <w:semiHidden/>
    <w:unhideWhenUsed/>
    <w:rsid w:val="00B27784"/>
    <w:rPr>
      <w:sz w:val="16"/>
      <w:szCs w:val="16"/>
    </w:rPr>
  </w:style>
  <w:style w:type="paragraph" w:styleId="CommentText">
    <w:name w:val="annotation text"/>
    <w:basedOn w:val="Normal"/>
    <w:link w:val="CommentTextChar"/>
    <w:uiPriority w:val="99"/>
    <w:semiHidden/>
    <w:unhideWhenUsed/>
    <w:rsid w:val="00B27784"/>
    <w:pPr>
      <w:spacing w:line="240" w:lineRule="auto"/>
    </w:pPr>
    <w:rPr>
      <w:sz w:val="20"/>
      <w:szCs w:val="20"/>
    </w:rPr>
  </w:style>
  <w:style w:type="character" w:customStyle="1" w:styleId="CommentTextChar">
    <w:name w:val="Comment Text Char"/>
    <w:basedOn w:val="DefaultParagraphFont"/>
    <w:link w:val="CommentText"/>
    <w:uiPriority w:val="99"/>
    <w:semiHidden/>
    <w:rsid w:val="00B27784"/>
    <w:rPr>
      <w:sz w:val="20"/>
      <w:szCs w:val="20"/>
    </w:rPr>
  </w:style>
  <w:style w:type="paragraph" w:styleId="CommentSubject">
    <w:name w:val="annotation subject"/>
    <w:basedOn w:val="CommentText"/>
    <w:next w:val="CommentText"/>
    <w:link w:val="CommentSubjectChar"/>
    <w:uiPriority w:val="99"/>
    <w:semiHidden/>
    <w:unhideWhenUsed/>
    <w:rsid w:val="00B27784"/>
    <w:rPr>
      <w:b/>
      <w:bCs/>
    </w:rPr>
  </w:style>
  <w:style w:type="character" w:customStyle="1" w:styleId="CommentSubjectChar">
    <w:name w:val="Comment Subject Char"/>
    <w:basedOn w:val="CommentTextChar"/>
    <w:link w:val="CommentSubject"/>
    <w:uiPriority w:val="99"/>
    <w:semiHidden/>
    <w:rsid w:val="00B27784"/>
    <w:rPr>
      <w:b/>
      <w:bCs/>
      <w:sz w:val="20"/>
      <w:szCs w:val="20"/>
    </w:rPr>
  </w:style>
  <w:style w:type="paragraph" w:styleId="NormalWeb">
    <w:name w:val="Normal (Web)"/>
    <w:basedOn w:val="Normal"/>
    <w:uiPriority w:val="99"/>
    <w:unhideWhenUsed/>
    <w:rsid w:val="004C6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4BA9"/>
    <w:rPr>
      <w:i/>
      <w:iCs/>
    </w:rPr>
  </w:style>
  <w:style w:type="character" w:customStyle="1" w:styleId="apple-converted-space">
    <w:name w:val="apple-converted-space"/>
    <w:basedOn w:val="DefaultParagraphFont"/>
    <w:rsid w:val="00804BA9"/>
  </w:style>
  <w:style w:type="paragraph" w:styleId="Bibliography">
    <w:name w:val="Bibliography"/>
    <w:basedOn w:val="Normal"/>
    <w:next w:val="Normal"/>
    <w:uiPriority w:val="37"/>
    <w:semiHidden/>
    <w:unhideWhenUsed/>
    <w:rsid w:val="00A96EEA"/>
    <w:pPr>
      <w:spacing w:line="480" w:lineRule="auto"/>
      <w:ind w:left="720" w:hanging="720"/>
    </w:pPr>
  </w:style>
  <w:style w:type="character" w:styleId="Hyperlink">
    <w:name w:val="Hyperlink"/>
    <w:basedOn w:val="DefaultParagraphFont"/>
    <w:uiPriority w:val="99"/>
    <w:unhideWhenUsed/>
    <w:rsid w:val="00050F72"/>
    <w:rPr>
      <w:color w:val="0000FF" w:themeColor="hyperlink"/>
      <w:u w:val="single"/>
    </w:rPr>
  </w:style>
  <w:style w:type="character" w:styleId="UnresolvedMention">
    <w:name w:val="Unresolved Mention"/>
    <w:basedOn w:val="DefaultParagraphFont"/>
    <w:uiPriority w:val="99"/>
    <w:semiHidden/>
    <w:unhideWhenUsed/>
    <w:rsid w:val="00050F72"/>
    <w:rPr>
      <w:color w:val="605E5C"/>
      <w:shd w:val="clear" w:color="auto" w:fill="E1DFDD"/>
    </w:rPr>
  </w:style>
  <w:style w:type="character" w:styleId="PlaceholderText">
    <w:name w:val="Placeholder Text"/>
    <w:basedOn w:val="DefaultParagraphFont"/>
    <w:uiPriority w:val="99"/>
    <w:semiHidden/>
    <w:rsid w:val="00672C5D"/>
    <w:rPr>
      <w:color w:val="808080"/>
    </w:rPr>
  </w:style>
  <w:style w:type="paragraph" w:styleId="Revision">
    <w:name w:val="Revision"/>
    <w:hidden/>
    <w:uiPriority w:val="99"/>
    <w:semiHidden/>
    <w:rsid w:val="001B6B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435">
      <w:bodyDiv w:val="1"/>
      <w:marLeft w:val="0"/>
      <w:marRight w:val="0"/>
      <w:marTop w:val="0"/>
      <w:marBottom w:val="0"/>
      <w:divBdr>
        <w:top w:val="none" w:sz="0" w:space="0" w:color="auto"/>
        <w:left w:val="none" w:sz="0" w:space="0" w:color="auto"/>
        <w:bottom w:val="none" w:sz="0" w:space="0" w:color="auto"/>
        <w:right w:val="none" w:sz="0" w:space="0" w:color="auto"/>
      </w:divBdr>
      <w:divsChild>
        <w:div w:id="928854266">
          <w:marLeft w:val="0"/>
          <w:marRight w:val="0"/>
          <w:marTop w:val="0"/>
          <w:marBottom w:val="0"/>
          <w:divBdr>
            <w:top w:val="none" w:sz="0" w:space="0" w:color="auto"/>
            <w:left w:val="none" w:sz="0" w:space="0" w:color="auto"/>
            <w:bottom w:val="none" w:sz="0" w:space="0" w:color="auto"/>
            <w:right w:val="none" w:sz="0" w:space="0" w:color="auto"/>
          </w:divBdr>
          <w:divsChild>
            <w:div w:id="371417326">
              <w:marLeft w:val="0"/>
              <w:marRight w:val="0"/>
              <w:marTop w:val="0"/>
              <w:marBottom w:val="0"/>
              <w:divBdr>
                <w:top w:val="none" w:sz="0" w:space="0" w:color="auto"/>
                <w:left w:val="none" w:sz="0" w:space="0" w:color="auto"/>
                <w:bottom w:val="none" w:sz="0" w:space="0" w:color="auto"/>
                <w:right w:val="none" w:sz="0" w:space="0" w:color="auto"/>
              </w:divBdr>
              <w:divsChild>
                <w:div w:id="1943105688">
                  <w:marLeft w:val="0"/>
                  <w:marRight w:val="0"/>
                  <w:marTop w:val="0"/>
                  <w:marBottom w:val="0"/>
                  <w:divBdr>
                    <w:top w:val="none" w:sz="0" w:space="0" w:color="auto"/>
                    <w:left w:val="none" w:sz="0" w:space="0" w:color="auto"/>
                    <w:bottom w:val="none" w:sz="0" w:space="0" w:color="auto"/>
                    <w:right w:val="none" w:sz="0" w:space="0" w:color="auto"/>
                  </w:divBdr>
                  <w:divsChild>
                    <w:div w:id="12200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270">
      <w:bodyDiv w:val="1"/>
      <w:marLeft w:val="0"/>
      <w:marRight w:val="0"/>
      <w:marTop w:val="0"/>
      <w:marBottom w:val="0"/>
      <w:divBdr>
        <w:top w:val="none" w:sz="0" w:space="0" w:color="auto"/>
        <w:left w:val="none" w:sz="0" w:space="0" w:color="auto"/>
        <w:bottom w:val="none" w:sz="0" w:space="0" w:color="auto"/>
        <w:right w:val="none" w:sz="0" w:space="0" w:color="auto"/>
      </w:divBdr>
      <w:divsChild>
        <w:div w:id="421225072">
          <w:marLeft w:val="0"/>
          <w:marRight w:val="0"/>
          <w:marTop w:val="0"/>
          <w:marBottom w:val="0"/>
          <w:divBdr>
            <w:top w:val="none" w:sz="0" w:space="0" w:color="auto"/>
            <w:left w:val="none" w:sz="0" w:space="0" w:color="auto"/>
            <w:bottom w:val="none" w:sz="0" w:space="0" w:color="auto"/>
            <w:right w:val="none" w:sz="0" w:space="0" w:color="auto"/>
          </w:divBdr>
          <w:divsChild>
            <w:div w:id="1438794163">
              <w:marLeft w:val="0"/>
              <w:marRight w:val="0"/>
              <w:marTop w:val="0"/>
              <w:marBottom w:val="0"/>
              <w:divBdr>
                <w:top w:val="none" w:sz="0" w:space="0" w:color="auto"/>
                <w:left w:val="none" w:sz="0" w:space="0" w:color="auto"/>
                <w:bottom w:val="none" w:sz="0" w:space="0" w:color="auto"/>
                <w:right w:val="none" w:sz="0" w:space="0" w:color="auto"/>
              </w:divBdr>
              <w:divsChild>
                <w:div w:id="648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1731">
      <w:bodyDiv w:val="1"/>
      <w:marLeft w:val="0"/>
      <w:marRight w:val="0"/>
      <w:marTop w:val="0"/>
      <w:marBottom w:val="0"/>
      <w:divBdr>
        <w:top w:val="none" w:sz="0" w:space="0" w:color="auto"/>
        <w:left w:val="none" w:sz="0" w:space="0" w:color="auto"/>
        <w:bottom w:val="none" w:sz="0" w:space="0" w:color="auto"/>
        <w:right w:val="none" w:sz="0" w:space="0" w:color="auto"/>
      </w:divBdr>
      <w:divsChild>
        <w:div w:id="655841867">
          <w:marLeft w:val="0"/>
          <w:marRight w:val="0"/>
          <w:marTop w:val="0"/>
          <w:marBottom w:val="0"/>
          <w:divBdr>
            <w:top w:val="none" w:sz="0" w:space="0" w:color="auto"/>
            <w:left w:val="none" w:sz="0" w:space="0" w:color="auto"/>
            <w:bottom w:val="none" w:sz="0" w:space="0" w:color="auto"/>
            <w:right w:val="none" w:sz="0" w:space="0" w:color="auto"/>
          </w:divBdr>
          <w:divsChild>
            <w:div w:id="66388419">
              <w:marLeft w:val="0"/>
              <w:marRight w:val="0"/>
              <w:marTop w:val="0"/>
              <w:marBottom w:val="0"/>
              <w:divBdr>
                <w:top w:val="none" w:sz="0" w:space="0" w:color="auto"/>
                <w:left w:val="none" w:sz="0" w:space="0" w:color="auto"/>
                <w:bottom w:val="none" w:sz="0" w:space="0" w:color="auto"/>
                <w:right w:val="none" w:sz="0" w:space="0" w:color="auto"/>
              </w:divBdr>
              <w:divsChild>
                <w:div w:id="1691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223">
      <w:bodyDiv w:val="1"/>
      <w:marLeft w:val="0"/>
      <w:marRight w:val="0"/>
      <w:marTop w:val="0"/>
      <w:marBottom w:val="0"/>
      <w:divBdr>
        <w:top w:val="none" w:sz="0" w:space="0" w:color="auto"/>
        <w:left w:val="none" w:sz="0" w:space="0" w:color="auto"/>
        <w:bottom w:val="none" w:sz="0" w:space="0" w:color="auto"/>
        <w:right w:val="none" w:sz="0" w:space="0" w:color="auto"/>
      </w:divBdr>
      <w:divsChild>
        <w:div w:id="1833178384">
          <w:marLeft w:val="0"/>
          <w:marRight w:val="0"/>
          <w:marTop w:val="0"/>
          <w:marBottom w:val="0"/>
          <w:divBdr>
            <w:top w:val="none" w:sz="0" w:space="0" w:color="auto"/>
            <w:left w:val="none" w:sz="0" w:space="0" w:color="auto"/>
            <w:bottom w:val="none" w:sz="0" w:space="0" w:color="auto"/>
            <w:right w:val="none" w:sz="0" w:space="0" w:color="auto"/>
          </w:divBdr>
          <w:divsChild>
            <w:div w:id="160464204">
              <w:marLeft w:val="0"/>
              <w:marRight w:val="0"/>
              <w:marTop w:val="0"/>
              <w:marBottom w:val="0"/>
              <w:divBdr>
                <w:top w:val="none" w:sz="0" w:space="0" w:color="auto"/>
                <w:left w:val="none" w:sz="0" w:space="0" w:color="auto"/>
                <w:bottom w:val="none" w:sz="0" w:space="0" w:color="auto"/>
                <w:right w:val="none" w:sz="0" w:space="0" w:color="auto"/>
              </w:divBdr>
              <w:divsChild>
                <w:div w:id="861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203">
      <w:bodyDiv w:val="1"/>
      <w:marLeft w:val="0"/>
      <w:marRight w:val="0"/>
      <w:marTop w:val="0"/>
      <w:marBottom w:val="0"/>
      <w:divBdr>
        <w:top w:val="none" w:sz="0" w:space="0" w:color="auto"/>
        <w:left w:val="none" w:sz="0" w:space="0" w:color="auto"/>
        <w:bottom w:val="none" w:sz="0" w:space="0" w:color="auto"/>
        <w:right w:val="none" w:sz="0" w:space="0" w:color="auto"/>
      </w:divBdr>
    </w:div>
    <w:div w:id="272787296">
      <w:bodyDiv w:val="1"/>
      <w:marLeft w:val="0"/>
      <w:marRight w:val="0"/>
      <w:marTop w:val="0"/>
      <w:marBottom w:val="0"/>
      <w:divBdr>
        <w:top w:val="none" w:sz="0" w:space="0" w:color="auto"/>
        <w:left w:val="none" w:sz="0" w:space="0" w:color="auto"/>
        <w:bottom w:val="none" w:sz="0" w:space="0" w:color="auto"/>
        <w:right w:val="none" w:sz="0" w:space="0" w:color="auto"/>
      </w:divBdr>
      <w:divsChild>
        <w:div w:id="1402094654">
          <w:marLeft w:val="0"/>
          <w:marRight w:val="0"/>
          <w:marTop w:val="0"/>
          <w:marBottom w:val="0"/>
          <w:divBdr>
            <w:top w:val="none" w:sz="0" w:space="0" w:color="auto"/>
            <w:left w:val="none" w:sz="0" w:space="0" w:color="auto"/>
            <w:bottom w:val="none" w:sz="0" w:space="0" w:color="auto"/>
            <w:right w:val="none" w:sz="0" w:space="0" w:color="auto"/>
          </w:divBdr>
          <w:divsChild>
            <w:div w:id="1320696465">
              <w:marLeft w:val="0"/>
              <w:marRight w:val="0"/>
              <w:marTop w:val="0"/>
              <w:marBottom w:val="0"/>
              <w:divBdr>
                <w:top w:val="none" w:sz="0" w:space="0" w:color="auto"/>
                <w:left w:val="none" w:sz="0" w:space="0" w:color="auto"/>
                <w:bottom w:val="none" w:sz="0" w:space="0" w:color="auto"/>
                <w:right w:val="none" w:sz="0" w:space="0" w:color="auto"/>
              </w:divBdr>
              <w:divsChild>
                <w:div w:id="1834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59104">
      <w:bodyDiv w:val="1"/>
      <w:marLeft w:val="0"/>
      <w:marRight w:val="0"/>
      <w:marTop w:val="0"/>
      <w:marBottom w:val="0"/>
      <w:divBdr>
        <w:top w:val="none" w:sz="0" w:space="0" w:color="auto"/>
        <w:left w:val="none" w:sz="0" w:space="0" w:color="auto"/>
        <w:bottom w:val="none" w:sz="0" w:space="0" w:color="auto"/>
        <w:right w:val="none" w:sz="0" w:space="0" w:color="auto"/>
      </w:divBdr>
      <w:divsChild>
        <w:div w:id="975376382">
          <w:marLeft w:val="0"/>
          <w:marRight w:val="0"/>
          <w:marTop w:val="0"/>
          <w:marBottom w:val="0"/>
          <w:divBdr>
            <w:top w:val="none" w:sz="0" w:space="0" w:color="auto"/>
            <w:left w:val="none" w:sz="0" w:space="0" w:color="auto"/>
            <w:bottom w:val="none" w:sz="0" w:space="0" w:color="auto"/>
            <w:right w:val="none" w:sz="0" w:space="0" w:color="auto"/>
          </w:divBdr>
          <w:divsChild>
            <w:div w:id="1452241796">
              <w:marLeft w:val="0"/>
              <w:marRight w:val="0"/>
              <w:marTop w:val="0"/>
              <w:marBottom w:val="0"/>
              <w:divBdr>
                <w:top w:val="none" w:sz="0" w:space="0" w:color="auto"/>
                <w:left w:val="none" w:sz="0" w:space="0" w:color="auto"/>
                <w:bottom w:val="none" w:sz="0" w:space="0" w:color="auto"/>
                <w:right w:val="none" w:sz="0" w:space="0" w:color="auto"/>
              </w:divBdr>
              <w:divsChild>
                <w:div w:id="2426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94603">
      <w:bodyDiv w:val="1"/>
      <w:marLeft w:val="0"/>
      <w:marRight w:val="0"/>
      <w:marTop w:val="0"/>
      <w:marBottom w:val="0"/>
      <w:divBdr>
        <w:top w:val="none" w:sz="0" w:space="0" w:color="auto"/>
        <w:left w:val="none" w:sz="0" w:space="0" w:color="auto"/>
        <w:bottom w:val="none" w:sz="0" w:space="0" w:color="auto"/>
        <w:right w:val="none" w:sz="0" w:space="0" w:color="auto"/>
      </w:divBdr>
      <w:divsChild>
        <w:div w:id="1254976663">
          <w:marLeft w:val="0"/>
          <w:marRight w:val="0"/>
          <w:marTop w:val="0"/>
          <w:marBottom w:val="0"/>
          <w:divBdr>
            <w:top w:val="none" w:sz="0" w:space="0" w:color="auto"/>
            <w:left w:val="none" w:sz="0" w:space="0" w:color="auto"/>
            <w:bottom w:val="none" w:sz="0" w:space="0" w:color="auto"/>
            <w:right w:val="none" w:sz="0" w:space="0" w:color="auto"/>
          </w:divBdr>
          <w:divsChild>
            <w:div w:id="457069692">
              <w:marLeft w:val="0"/>
              <w:marRight w:val="0"/>
              <w:marTop w:val="0"/>
              <w:marBottom w:val="0"/>
              <w:divBdr>
                <w:top w:val="none" w:sz="0" w:space="0" w:color="auto"/>
                <w:left w:val="none" w:sz="0" w:space="0" w:color="auto"/>
                <w:bottom w:val="none" w:sz="0" w:space="0" w:color="auto"/>
                <w:right w:val="none" w:sz="0" w:space="0" w:color="auto"/>
              </w:divBdr>
              <w:divsChild>
                <w:div w:id="555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9472">
      <w:bodyDiv w:val="1"/>
      <w:marLeft w:val="0"/>
      <w:marRight w:val="0"/>
      <w:marTop w:val="0"/>
      <w:marBottom w:val="0"/>
      <w:divBdr>
        <w:top w:val="none" w:sz="0" w:space="0" w:color="auto"/>
        <w:left w:val="none" w:sz="0" w:space="0" w:color="auto"/>
        <w:bottom w:val="none" w:sz="0" w:space="0" w:color="auto"/>
        <w:right w:val="none" w:sz="0" w:space="0" w:color="auto"/>
      </w:divBdr>
    </w:div>
    <w:div w:id="459033888">
      <w:bodyDiv w:val="1"/>
      <w:marLeft w:val="0"/>
      <w:marRight w:val="0"/>
      <w:marTop w:val="0"/>
      <w:marBottom w:val="0"/>
      <w:divBdr>
        <w:top w:val="none" w:sz="0" w:space="0" w:color="auto"/>
        <w:left w:val="none" w:sz="0" w:space="0" w:color="auto"/>
        <w:bottom w:val="none" w:sz="0" w:space="0" w:color="auto"/>
        <w:right w:val="none" w:sz="0" w:space="0" w:color="auto"/>
      </w:divBdr>
    </w:div>
    <w:div w:id="551422813">
      <w:bodyDiv w:val="1"/>
      <w:marLeft w:val="0"/>
      <w:marRight w:val="0"/>
      <w:marTop w:val="0"/>
      <w:marBottom w:val="0"/>
      <w:divBdr>
        <w:top w:val="none" w:sz="0" w:space="0" w:color="auto"/>
        <w:left w:val="none" w:sz="0" w:space="0" w:color="auto"/>
        <w:bottom w:val="none" w:sz="0" w:space="0" w:color="auto"/>
        <w:right w:val="none" w:sz="0" w:space="0" w:color="auto"/>
      </w:divBdr>
      <w:divsChild>
        <w:div w:id="64954855">
          <w:marLeft w:val="0"/>
          <w:marRight w:val="0"/>
          <w:marTop w:val="0"/>
          <w:marBottom w:val="0"/>
          <w:divBdr>
            <w:top w:val="none" w:sz="0" w:space="0" w:color="auto"/>
            <w:left w:val="none" w:sz="0" w:space="0" w:color="auto"/>
            <w:bottom w:val="none" w:sz="0" w:space="0" w:color="auto"/>
            <w:right w:val="none" w:sz="0" w:space="0" w:color="auto"/>
          </w:divBdr>
          <w:divsChild>
            <w:div w:id="481846896">
              <w:marLeft w:val="0"/>
              <w:marRight w:val="0"/>
              <w:marTop w:val="0"/>
              <w:marBottom w:val="0"/>
              <w:divBdr>
                <w:top w:val="none" w:sz="0" w:space="0" w:color="auto"/>
                <w:left w:val="none" w:sz="0" w:space="0" w:color="auto"/>
                <w:bottom w:val="none" w:sz="0" w:space="0" w:color="auto"/>
                <w:right w:val="none" w:sz="0" w:space="0" w:color="auto"/>
              </w:divBdr>
              <w:divsChild>
                <w:div w:id="10731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6845">
      <w:bodyDiv w:val="1"/>
      <w:marLeft w:val="0"/>
      <w:marRight w:val="0"/>
      <w:marTop w:val="0"/>
      <w:marBottom w:val="0"/>
      <w:divBdr>
        <w:top w:val="none" w:sz="0" w:space="0" w:color="auto"/>
        <w:left w:val="none" w:sz="0" w:space="0" w:color="auto"/>
        <w:bottom w:val="none" w:sz="0" w:space="0" w:color="auto"/>
        <w:right w:val="none" w:sz="0" w:space="0" w:color="auto"/>
      </w:divBdr>
      <w:divsChild>
        <w:div w:id="98835352">
          <w:marLeft w:val="0"/>
          <w:marRight w:val="0"/>
          <w:marTop w:val="0"/>
          <w:marBottom w:val="0"/>
          <w:divBdr>
            <w:top w:val="none" w:sz="0" w:space="0" w:color="auto"/>
            <w:left w:val="none" w:sz="0" w:space="0" w:color="auto"/>
            <w:bottom w:val="none" w:sz="0" w:space="0" w:color="auto"/>
            <w:right w:val="none" w:sz="0" w:space="0" w:color="auto"/>
          </w:divBdr>
          <w:divsChild>
            <w:div w:id="1319993250">
              <w:marLeft w:val="0"/>
              <w:marRight w:val="0"/>
              <w:marTop w:val="0"/>
              <w:marBottom w:val="0"/>
              <w:divBdr>
                <w:top w:val="none" w:sz="0" w:space="0" w:color="auto"/>
                <w:left w:val="none" w:sz="0" w:space="0" w:color="auto"/>
                <w:bottom w:val="none" w:sz="0" w:space="0" w:color="auto"/>
                <w:right w:val="none" w:sz="0" w:space="0" w:color="auto"/>
              </w:divBdr>
              <w:divsChild>
                <w:div w:id="1046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8835">
      <w:bodyDiv w:val="1"/>
      <w:marLeft w:val="0"/>
      <w:marRight w:val="0"/>
      <w:marTop w:val="0"/>
      <w:marBottom w:val="0"/>
      <w:divBdr>
        <w:top w:val="none" w:sz="0" w:space="0" w:color="auto"/>
        <w:left w:val="none" w:sz="0" w:space="0" w:color="auto"/>
        <w:bottom w:val="none" w:sz="0" w:space="0" w:color="auto"/>
        <w:right w:val="none" w:sz="0" w:space="0" w:color="auto"/>
      </w:divBdr>
      <w:divsChild>
        <w:div w:id="974674210">
          <w:marLeft w:val="0"/>
          <w:marRight w:val="0"/>
          <w:marTop w:val="0"/>
          <w:marBottom w:val="0"/>
          <w:divBdr>
            <w:top w:val="none" w:sz="0" w:space="0" w:color="auto"/>
            <w:left w:val="none" w:sz="0" w:space="0" w:color="auto"/>
            <w:bottom w:val="none" w:sz="0" w:space="0" w:color="auto"/>
            <w:right w:val="none" w:sz="0" w:space="0" w:color="auto"/>
          </w:divBdr>
          <w:divsChild>
            <w:div w:id="779301860">
              <w:marLeft w:val="0"/>
              <w:marRight w:val="0"/>
              <w:marTop w:val="0"/>
              <w:marBottom w:val="0"/>
              <w:divBdr>
                <w:top w:val="none" w:sz="0" w:space="0" w:color="auto"/>
                <w:left w:val="none" w:sz="0" w:space="0" w:color="auto"/>
                <w:bottom w:val="none" w:sz="0" w:space="0" w:color="auto"/>
                <w:right w:val="none" w:sz="0" w:space="0" w:color="auto"/>
              </w:divBdr>
              <w:divsChild>
                <w:div w:id="8862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8198">
      <w:bodyDiv w:val="1"/>
      <w:marLeft w:val="0"/>
      <w:marRight w:val="0"/>
      <w:marTop w:val="0"/>
      <w:marBottom w:val="0"/>
      <w:divBdr>
        <w:top w:val="none" w:sz="0" w:space="0" w:color="auto"/>
        <w:left w:val="none" w:sz="0" w:space="0" w:color="auto"/>
        <w:bottom w:val="none" w:sz="0" w:space="0" w:color="auto"/>
        <w:right w:val="none" w:sz="0" w:space="0" w:color="auto"/>
      </w:divBdr>
    </w:div>
    <w:div w:id="602959892">
      <w:bodyDiv w:val="1"/>
      <w:marLeft w:val="0"/>
      <w:marRight w:val="0"/>
      <w:marTop w:val="0"/>
      <w:marBottom w:val="0"/>
      <w:divBdr>
        <w:top w:val="none" w:sz="0" w:space="0" w:color="auto"/>
        <w:left w:val="none" w:sz="0" w:space="0" w:color="auto"/>
        <w:bottom w:val="none" w:sz="0" w:space="0" w:color="auto"/>
        <w:right w:val="none" w:sz="0" w:space="0" w:color="auto"/>
      </w:divBdr>
      <w:divsChild>
        <w:div w:id="1021855146">
          <w:marLeft w:val="0"/>
          <w:marRight w:val="0"/>
          <w:marTop w:val="0"/>
          <w:marBottom w:val="0"/>
          <w:divBdr>
            <w:top w:val="none" w:sz="0" w:space="0" w:color="auto"/>
            <w:left w:val="none" w:sz="0" w:space="0" w:color="auto"/>
            <w:bottom w:val="none" w:sz="0" w:space="0" w:color="auto"/>
            <w:right w:val="none" w:sz="0" w:space="0" w:color="auto"/>
          </w:divBdr>
          <w:divsChild>
            <w:div w:id="265966873">
              <w:marLeft w:val="0"/>
              <w:marRight w:val="0"/>
              <w:marTop w:val="0"/>
              <w:marBottom w:val="0"/>
              <w:divBdr>
                <w:top w:val="none" w:sz="0" w:space="0" w:color="auto"/>
                <w:left w:val="none" w:sz="0" w:space="0" w:color="auto"/>
                <w:bottom w:val="none" w:sz="0" w:space="0" w:color="auto"/>
                <w:right w:val="none" w:sz="0" w:space="0" w:color="auto"/>
              </w:divBdr>
              <w:divsChild>
                <w:div w:id="13874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2728">
      <w:bodyDiv w:val="1"/>
      <w:marLeft w:val="0"/>
      <w:marRight w:val="0"/>
      <w:marTop w:val="0"/>
      <w:marBottom w:val="0"/>
      <w:divBdr>
        <w:top w:val="none" w:sz="0" w:space="0" w:color="auto"/>
        <w:left w:val="none" w:sz="0" w:space="0" w:color="auto"/>
        <w:bottom w:val="none" w:sz="0" w:space="0" w:color="auto"/>
        <w:right w:val="none" w:sz="0" w:space="0" w:color="auto"/>
      </w:divBdr>
      <w:divsChild>
        <w:div w:id="1712269879">
          <w:marLeft w:val="0"/>
          <w:marRight w:val="0"/>
          <w:marTop w:val="0"/>
          <w:marBottom w:val="0"/>
          <w:divBdr>
            <w:top w:val="none" w:sz="0" w:space="0" w:color="auto"/>
            <w:left w:val="none" w:sz="0" w:space="0" w:color="auto"/>
            <w:bottom w:val="none" w:sz="0" w:space="0" w:color="auto"/>
            <w:right w:val="none" w:sz="0" w:space="0" w:color="auto"/>
          </w:divBdr>
          <w:divsChild>
            <w:div w:id="634913631">
              <w:marLeft w:val="0"/>
              <w:marRight w:val="0"/>
              <w:marTop w:val="0"/>
              <w:marBottom w:val="0"/>
              <w:divBdr>
                <w:top w:val="none" w:sz="0" w:space="0" w:color="auto"/>
                <w:left w:val="none" w:sz="0" w:space="0" w:color="auto"/>
                <w:bottom w:val="none" w:sz="0" w:space="0" w:color="auto"/>
                <w:right w:val="none" w:sz="0" w:space="0" w:color="auto"/>
              </w:divBdr>
              <w:divsChild>
                <w:div w:id="298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632">
      <w:bodyDiv w:val="1"/>
      <w:marLeft w:val="0"/>
      <w:marRight w:val="0"/>
      <w:marTop w:val="0"/>
      <w:marBottom w:val="0"/>
      <w:divBdr>
        <w:top w:val="none" w:sz="0" w:space="0" w:color="auto"/>
        <w:left w:val="none" w:sz="0" w:space="0" w:color="auto"/>
        <w:bottom w:val="none" w:sz="0" w:space="0" w:color="auto"/>
        <w:right w:val="none" w:sz="0" w:space="0" w:color="auto"/>
      </w:divBdr>
      <w:divsChild>
        <w:div w:id="1823347891">
          <w:marLeft w:val="0"/>
          <w:marRight w:val="0"/>
          <w:marTop w:val="0"/>
          <w:marBottom w:val="0"/>
          <w:divBdr>
            <w:top w:val="none" w:sz="0" w:space="0" w:color="auto"/>
            <w:left w:val="none" w:sz="0" w:space="0" w:color="auto"/>
            <w:bottom w:val="none" w:sz="0" w:space="0" w:color="auto"/>
            <w:right w:val="none" w:sz="0" w:space="0" w:color="auto"/>
          </w:divBdr>
          <w:divsChild>
            <w:div w:id="913514147">
              <w:marLeft w:val="0"/>
              <w:marRight w:val="0"/>
              <w:marTop w:val="0"/>
              <w:marBottom w:val="0"/>
              <w:divBdr>
                <w:top w:val="none" w:sz="0" w:space="0" w:color="auto"/>
                <w:left w:val="none" w:sz="0" w:space="0" w:color="auto"/>
                <w:bottom w:val="none" w:sz="0" w:space="0" w:color="auto"/>
                <w:right w:val="none" w:sz="0" w:space="0" w:color="auto"/>
              </w:divBdr>
              <w:divsChild>
                <w:div w:id="1363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666">
      <w:bodyDiv w:val="1"/>
      <w:marLeft w:val="0"/>
      <w:marRight w:val="0"/>
      <w:marTop w:val="0"/>
      <w:marBottom w:val="0"/>
      <w:divBdr>
        <w:top w:val="none" w:sz="0" w:space="0" w:color="auto"/>
        <w:left w:val="none" w:sz="0" w:space="0" w:color="auto"/>
        <w:bottom w:val="none" w:sz="0" w:space="0" w:color="auto"/>
        <w:right w:val="none" w:sz="0" w:space="0" w:color="auto"/>
      </w:divBdr>
      <w:divsChild>
        <w:div w:id="1582326015">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2026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4966">
      <w:bodyDiv w:val="1"/>
      <w:marLeft w:val="0"/>
      <w:marRight w:val="0"/>
      <w:marTop w:val="0"/>
      <w:marBottom w:val="0"/>
      <w:divBdr>
        <w:top w:val="none" w:sz="0" w:space="0" w:color="auto"/>
        <w:left w:val="none" w:sz="0" w:space="0" w:color="auto"/>
        <w:bottom w:val="none" w:sz="0" w:space="0" w:color="auto"/>
        <w:right w:val="none" w:sz="0" w:space="0" w:color="auto"/>
      </w:divBdr>
    </w:div>
    <w:div w:id="969480975">
      <w:bodyDiv w:val="1"/>
      <w:marLeft w:val="0"/>
      <w:marRight w:val="0"/>
      <w:marTop w:val="0"/>
      <w:marBottom w:val="0"/>
      <w:divBdr>
        <w:top w:val="none" w:sz="0" w:space="0" w:color="auto"/>
        <w:left w:val="none" w:sz="0" w:space="0" w:color="auto"/>
        <w:bottom w:val="none" w:sz="0" w:space="0" w:color="auto"/>
        <w:right w:val="none" w:sz="0" w:space="0" w:color="auto"/>
      </w:divBdr>
      <w:divsChild>
        <w:div w:id="1481389018">
          <w:marLeft w:val="0"/>
          <w:marRight w:val="0"/>
          <w:marTop w:val="0"/>
          <w:marBottom w:val="0"/>
          <w:divBdr>
            <w:top w:val="none" w:sz="0" w:space="0" w:color="auto"/>
            <w:left w:val="none" w:sz="0" w:space="0" w:color="auto"/>
            <w:bottom w:val="none" w:sz="0" w:space="0" w:color="auto"/>
            <w:right w:val="none" w:sz="0" w:space="0" w:color="auto"/>
          </w:divBdr>
          <w:divsChild>
            <w:div w:id="954407396">
              <w:marLeft w:val="0"/>
              <w:marRight w:val="0"/>
              <w:marTop w:val="0"/>
              <w:marBottom w:val="0"/>
              <w:divBdr>
                <w:top w:val="none" w:sz="0" w:space="0" w:color="auto"/>
                <w:left w:val="none" w:sz="0" w:space="0" w:color="auto"/>
                <w:bottom w:val="none" w:sz="0" w:space="0" w:color="auto"/>
                <w:right w:val="none" w:sz="0" w:space="0" w:color="auto"/>
              </w:divBdr>
              <w:divsChild>
                <w:div w:id="15962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9897">
      <w:bodyDiv w:val="1"/>
      <w:marLeft w:val="0"/>
      <w:marRight w:val="0"/>
      <w:marTop w:val="0"/>
      <w:marBottom w:val="0"/>
      <w:divBdr>
        <w:top w:val="none" w:sz="0" w:space="0" w:color="auto"/>
        <w:left w:val="none" w:sz="0" w:space="0" w:color="auto"/>
        <w:bottom w:val="none" w:sz="0" w:space="0" w:color="auto"/>
        <w:right w:val="none" w:sz="0" w:space="0" w:color="auto"/>
      </w:divBdr>
      <w:divsChild>
        <w:div w:id="433718177">
          <w:marLeft w:val="0"/>
          <w:marRight w:val="0"/>
          <w:marTop w:val="0"/>
          <w:marBottom w:val="0"/>
          <w:divBdr>
            <w:top w:val="none" w:sz="0" w:space="0" w:color="auto"/>
            <w:left w:val="none" w:sz="0" w:space="0" w:color="auto"/>
            <w:bottom w:val="none" w:sz="0" w:space="0" w:color="auto"/>
            <w:right w:val="none" w:sz="0" w:space="0" w:color="auto"/>
          </w:divBdr>
          <w:divsChild>
            <w:div w:id="1344017233">
              <w:marLeft w:val="0"/>
              <w:marRight w:val="0"/>
              <w:marTop w:val="0"/>
              <w:marBottom w:val="0"/>
              <w:divBdr>
                <w:top w:val="none" w:sz="0" w:space="0" w:color="auto"/>
                <w:left w:val="none" w:sz="0" w:space="0" w:color="auto"/>
                <w:bottom w:val="none" w:sz="0" w:space="0" w:color="auto"/>
                <w:right w:val="none" w:sz="0" w:space="0" w:color="auto"/>
              </w:divBdr>
              <w:divsChild>
                <w:div w:id="1507088529">
                  <w:marLeft w:val="0"/>
                  <w:marRight w:val="0"/>
                  <w:marTop w:val="0"/>
                  <w:marBottom w:val="0"/>
                  <w:divBdr>
                    <w:top w:val="none" w:sz="0" w:space="0" w:color="auto"/>
                    <w:left w:val="none" w:sz="0" w:space="0" w:color="auto"/>
                    <w:bottom w:val="none" w:sz="0" w:space="0" w:color="auto"/>
                    <w:right w:val="none" w:sz="0" w:space="0" w:color="auto"/>
                  </w:divBdr>
                  <w:divsChild>
                    <w:div w:id="183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4711">
      <w:bodyDiv w:val="1"/>
      <w:marLeft w:val="0"/>
      <w:marRight w:val="0"/>
      <w:marTop w:val="0"/>
      <w:marBottom w:val="0"/>
      <w:divBdr>
        <w:top w:val="none" w:sz="0" w:space="0" w:color="auto"/>
        <w:left w:val="none" w:sz="0" w:space="0" w:color="auto"/>
        <w:bottom w:val="none" w:sz="0" w:space="0" w:color="auto"/>
        <w:right w:val="none" w:sz="0" w:space="0" w:color="auto"/>
      </w:divBdr>
      <w:divsChild>
        <w:div w:id="544030723">
          <w:marLeft w:val="0"/>
          <w:marRight w:val="0"/>
          <w:marTop w:val="0"/>
          <w:marBottom w:val="0"/>
          <w:divBdr>
            <w:top w:val="none" w:sz="0" w:space="0" w:color="auto"/>
            <w:left w:val="none" w:sz="0" w:space="0" w:color="auto"/>
            <w:bottom w:val="none" w:sz="0" w:space="0" w:color="auto"/>
            <w:right w:val="none" w:sz="0" w:space="0" w:color="auto"/>
          </w:divBdr>
          <w:divsChild>
            <w:div w:id="1659532457">
              <w:marLeft w:val="0"/>
              <w:marRight w:val="0"/>
              <w:marTop w:val="0"/>
              <w:marBottom w:val="0"/>
              <w:divBdr>
                <w:top w:val="none" w:sz="0" w:space="0" w:color="auto"/>
                <w:left w:val="none" w:sz="0" w:space="0" w:color="auto"/>
                <w:bottom w:val="none" w:sz="0" w:space="0" w:color="auto"/>
                <w:right w:val="none" w:sz="0" w:space="0" w:color="auto"/>
              </w:divBdr>
              <w:divsChild>
                <w:div w:id="1982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53891">
      <w:bodyDiv w:val="1"/>
      <w:marLeft w:val="0"/>
      <w:marRight w:val="0"/>
      <w:marTop w:val="0"/>
      <w:marBottom w:val="0"/>
      <w:divBdr>
        <w:top w:val="none" w:sz="0" w:space="0" w:color="auto"/>
        <w:left w:val="none" w:sz="0" w:space="0" w:color="auto"/>
        <w:bottom w:val="none" w:sz="0" w:space="0" w:color="auto"/>
        <w:right w:val="none" w:sz="0" w:space="0" w:color="auto"/>
      </w:divBdr>
    </w:div>
    <w:div w:id="1187406673">
      <w:bodyDiv w:val="1"/>
      <w:marLeft w:val="0"/>
      <w:marRight w:val="0"/>
      <w:marTop w:val="0"/>
      <w:marBottom w:val="0"/>
      <w:divBdr>
        <w:top w:val="none" w:sz="0" w:space="0" w:color="auto"/>
        <w:left w:val="none" w:sz="0" w:space="0" w:color="auto"/>
        <w:bottom w:val="none" w:sz="0" w:space="0" w:color="auto"/>
        <w:right w:val="none" w:sz="0" w:space="0" w:color="auto"/>
      </w:divBdr>
    </w:div>
    <w:div w:id="1208182132">
      <w:bodyDiv w:val="1"/>
      <w:marLeft w:val="0"/>
      <w:marRight w:val="0"/>
      <w:marTop w:val="0"/>
      <w:marBottom w:val="0"/>
      <w:divBdr>
        <w:top w:val="none" w:sz="0" w:space="0" w:color="auto"/>
        <w:left w:val="none" w:sz="0" w:space="0" w:color="auto"/>
        <w:bottom w:val="none" w:sz="0" w:space="0" w:color="auto"/>
        <w:right w:val="none" w:sz="0" w:space="0" w:color="auto"/>
      </w:divBdr>
      <w:divsChild>
        <w:div w:id="101800661">
          <w:marLeft w:val="0"/>
          <w:marRight w:val="0"/>
          <w:marTop w:val="0"/>
          <w:marBottom w:val="0"/>
          <w:divBdr>
            <w:top w:val="none" w:sz="0" w:space="0" w:color="auto"/>
            <w:left w:val="none" w:sz="0" w:space="0" w:color="auto"/>
            <w:bottom w:val="none" w:sz="0" w:space="0" w:color="auto"/>
            <w:right w:val="none" w:sz="0" w:space="0" w:color="auto"/>
          </w:divBdr>
          <w:divsChild>
            <w:div w:id="1242250161">
              <w:marLeft w:val="0"/>
              <w:marRight w:val="0"/>
              <w:marTop w:val="0"/>
              <w:marBottom w:val="0"/>
              <w:divBdr>
                <w:top w:val="none" w:sz="0" w:space="0" w:color="auto"/>
                <w:left w:val="none" w:sz="0" w:space="0" w:color="auto"/>
                <w:bottom w:val="none" w:sz="0" w:space="0" w:color="auto"/>
                <w:right w:val="none" w:sz="0" w:space="0" w:color="auto"/>
              </w:divBdr>
              <w:divsChild>
                <w:div w:id="2015640782">
                  <w:marLeft w:val="0"/>
                  <w:marRight w:val="0"/>
                  <w:marTop w:val="0"/>
                  <w:marBottom w:val="0"/>
                  <w:divBdr>
                    <w:top w:val="none" w:sz="0" w:space="0" w:color="auto"/>
                    <w:left w:val="none" w:sz="0" w:space="0" w:color="auto"/>
                    <w:bottom w:val="none" w:sz="0" w:space="0" w:color="auto"/>
                    <w:right w:val="none" w:sz="0" w:space="0" w:color="auto"/>
                  </w:divBdr>
                </w:div>
                <w:div w:id="9753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564">
      <w:bodyDiv w:val="1"/>
      <w:marLeft w:val="0"/>
      <w:marRight w:val="0"/>
      <w:marTop w:val="0"/>
      <w:marBottom w:val="0"/>
      <w:divBdr>
        <w:top w:val="none" w:sz="0" w:space="0" w:color="auto"/>
        <w:left w:val="none" w:sz="0" w:space="0" w:color="auto"/>
        <w:bottom w:val="none" w:sz="0" w:space="0" w:color="auto"/>
        <w:right w:val="none" w:sz="0" w:space="0" w:color="auto"/>
      </w:divBdr>
    </w:div>
    <w:div w:id="1332104595">
      <w:bodyDiv w:val="1"/>
      <w:marLeft w:val="0"/>
      <w:marRight w:val="0"/>
      <w:marTop w:val="0"/>
      <w:marBottom w:val="0"/>
      <w:divBdr>
        <w:top w:val="none" w:sz="0" w:space="0" w:color="auto"/>
        <w:left w:val="none" w:sz="0" w:space="0" w:color="auto"/>
        <w:bottom w:val="none" w:sz="0" w:space="0" w:color="auto"/>
        <w:right w:val="none" w:sz="0" w:space="0" w:color="auto"/>
      </w:divBdr>
    </w:div>
    <w:div w:id="1454250654">
      <w:bodyDiv w:val="1"/>
      <w:marLeft w:val="0"/>
      <w:marRight w:val="0"/>
      <w:marTop w:val="0"/>
      <w:marBottom w:val="0"/>
      <w:divBdr>
        <w:top w:val="none" w:sz="0" w:space="0" w:color="auto"/>
        <w:left w:val="none" w:sz="0" w:space="0" w:color="auto"/>
        <w:bottom w:val="none" w:sz="0" w:space="0" w:color="auto"/>
        <w:right w:val="none" w:sz="0" w:space="0" w:color="auto"/>
      </w:divBdr>
    </w:div>
    <w:div w:id="1459641732">
      <w:bodyDiv w:val="1"/>
      <w:marLeft w:val="0"/>
      <w:marRight w:val="0"/>
      <w:marTop w:val="0"/>
      <w:marBottom w:val="0"/>
      <w:divBdr>
        <w:top w:val="none" w:sz="0" w:space="0" w:color="auto"/>
        <w:left w:val="none" w:sz="0" w:space="0" w:color="auto"/>
        <w:bottom w:val="none" w:sz="0" w:space="0" w:color="auto"/>
        <w:right w:val="none" w:sz="0" w:space="0" w:color="auto"/>
      </w:divBdr>
    </w:div>
    <w:div w:id="1467121325">
      <w:bodyDiv w:val="1"/>
      <w:marLeft w:val="0"/>
      <w:marRight w:val="0"/>
      <w:marTop w:val="0"/>
      <w:marBottom w:val="0"/>
      <w:divBdr>
        <w:top w:val="none" w:sz="0" w:space="0" w:color="auto"/>
        <w:left w:val="none" w:sz="0" w:space="0" w:color="auto"/>
        <w:bottom w:val="none" w:sz="0" w:space="0" w:color="auto"/>
        <w:right w:val="none" w:sz="0" w:space="0" w:color="auto"/>
      </w:divBdr>
      <w:divsChild>
        <w:div w:id="826097170">
          <w:marLeft w:val="0"/>
          <w:marRight w:val="0"/>
          <w:marTop w:val="0"/>
          <w:marBottom w:val="0"/>
          <w:divBdr>
            <w:top w:val="none" w:sz="0" w:space="0" w:color="auto"/>
            <w:left w:val="none" w:sz="0" w:space="0" w:color="auto"/>
            <w:bottom w:val="none" w:sz="0" w:space="0" w:color="auto"/>
            <w:right w:val="none" w:sz="0" w:space="0" w:color="auto"/>
          </w:divBdr>
          <w:divsChild>
            <w:div w:id="1735008887">
              <w:marLeft w:val="0"/>
              <w:marRight w:val="0"/>
              <w:marTop w:val="0"/>
              <w:marBottom w:val="0"/>
              <w:divBdr>
                <w:top w:val="none" w:sz="0" w:space="0" w:color="auto"/>
                <w:left w:val="none" w:sz="0" w:space="0" w:color="auto"/>
                <w:bottom w:val="none" w:sz="0" w:space="0" w:color="auto"/>
                <w:right w:val="none" w:sz="0" w:space="0" w:color="auto"/>
              </w:divBdr>
              <w:divsChild>
                <w:div w:id="12744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4193">
      <w:bodyDiv w:val="1"/>
      <w:marLeft w:val="0"/>
      <w:marRight w:val="0"/>
      <w:marTop w:val="0"/>
      <w:marBottom w:val="0"/>
      <w:divBdr>
        <w:top w:val="none" w:sz="0" w:space="0" w:color="auto"/>
        <w:left w:val="none" w:sz="0" w:space="0" w:color="auto"/>
        <w:bottom w:val="none" w:sz="0" w:space="0" w:color="auto"/>
        <w:right w:val="none" w:sz="0" w:space="0" w:color="auto"/>
      </w:divBdr>
    </w:div>
    <w:div w:id="1523982103">
      <w:bodyDiv w:val="1"/>
      <w:marLeft w:val="0"/>
      <w:marRight w:val="0"/>
      <w:marTop w:val="0"/>
      <w:marBottom w:val="0"/>
      <w:divBdr>
        <w:top w:val="none" w:sz="0" w:space="0" w:color="auto"/>
        <w:left w:val="none" w:sz="0" w:space="0" w:color="auto"/>
        <w:bottom w:val="none" w:sz="0" w:space="0" w:color="auto"/>
        <w:right w:val="none" w:sz="0" w:space="0" w:color="auto"/>
      </w:divBdr>
    </w:div>
    <w:div w:id="1529294966">
      <w:bodyDiv w:val="1"/>
      <w:marLeft w:val="0"/>
      <w:marRight w:val="0"/>
      <w:marTop w:val="0"/>
      <w:marBottom w:val="0"/>
      <w:divBdr>
        <w:top w:val="none" w:sz="0" w:space="0" w:color="auto"/>
        <w:left w:val="none" w:sz="0" w:space="0" w:color="auto"/>
        <w:bottom w:val="none" w:sz="0" w:space="0" w:color="auto"/>
        <w:right w:val="none" w:sz="0" w:space="0" w:color="auto"/>
      </w:divBdr>
      <w:divsChild>
        <w:div w:id="1739861434">
          <w:marLeft w:val="0"/>
          <w:marRight w:val="0"/>
          <w:marTop w:val="0"/>
          <w:marBottom w:val="0"/>
          <w:divBdr>
            <w:top w:val="none" w:sz="0" w:space="0" w:color="auto"/>
            <w:left w:val="none" w:sz="0" w:space="0" w:color="auto"/>
            <w:bottom w:val="none" w:sz="0" w:space="0" w:color="auto"/>
            <w:right w:val="none" w:sz="0" w:space="0" w:color="auto"/>
          </w:divBdr>
          <w:divsChild>
            <w:div w:id="64451091">
              <w:marLeft w:val="0"/>
              <w:marRight w:val="0"/>
              <w:marTop w:val="0"/>
              <w:marBottom w:val="0"/>
              <w:divBdr>
                <w:top w:val="none" w:sz="0" w:space="0" w:color="auto"/>
                <w:left w:val="none" w:sz="0" w:space="0" w:color="auto"/>
                <w:bottom w:val="none" w:sz="0" w:space="0" w:color="auto"/>
                <w:right w:val="none" w:sz="0" w:space="0" w:color="auto"/>
              </w:divBdr>
              <w:divsChild>
                <w:div w:id="1901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549">
      <w:bodyDiv w:val="1"/>
      <w:marLeft w:val="0"/>
      <w:marRight w:val="0"/>
      <w:marTop w:val="0"/>
      <w:marBottom w:val="0"/>
      <w:divBdr>
        <w:top w:val="none" w:sz="0" w:space="0" w:color="auto"/>
        <w:left w:val="none" w:sz="0" w:space="0" w:color="auto"/>
        <w:bottom w:val="none" w:sz="0" w:space="0" w:color="auto"/>
        <w:right w:val="none" w:sz="0" w:space="0" w:color="auto"/>
      </w:divBdr>
      <w:divsChild>
        <w:div w:id="118259383">
          <w:marLeft w:val="0"/>
          <w:marRight w:val="0"/>
          <w:marTop w:val="0"/>
          <w:marBottom w:val="0"/>
          <w:divBdr>
            <w:top w:val="none" w:sz="0" w:space="0" w:color="auto"/>
            <w:left w:val="none" w:sz="0" w:space="0" w:color="auto"/>
            <w:bottom w:val="none" w:sz="0" w:space="0" w:color="auto"/>
            <w:right w:val="none" w:sz="0" w:space="0" w:color="auto"/>
          </w:divBdr>
          <w:divsChild>
            <w:div w:id="2112628702">
              <w:marLeft w:val="0"/>
              <w:marRight w:val="0"/>
              <w:marTop w:val="0"/>
              <w:marBottom w:val="0"/>
              <w:divBdr>
                <w:top w:val="none" w:sz="0" w:space="0" w:color="auto"/>
                <w:left w:val="none" w:sz="0" w:space="0" w:color="auto"/>
                <w:bottom w:val="none" w:sz="0" w:space="0" w:color="auto"/>
                <w:right w:val="none" w:sz="0" w:space="0" w:color="auto"/>
              </w:divBdr>
              <w:divsChild>
                <w:div w:id="21213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5043">
      <w:bodyDiv w:val="1"/>
      <w:marLeft w:val="0"/>
      <w:marRight w:val="0"/>
      <w:marTop w:val="0"/>
      <w:marBottom w:val="0"/>
      <w:divBdr>
        <w:top w:val="none" w:sz="0" w:space="0" w:color="auto"/>
        <w:left w:val="none" w:sz="0" w:space="0" w:color="auto"/>
        <w:bottom w:val="none" w:sz="0" w:space="0" w:color="auto"/>
        <w:right w:val="none" w:sz="0" w:space="0" w:color="auto"/>
      </w:divBdr>
    </w:div>
    <w:div w:id="1579745889">
      <w:bodyDiv w:val="1"/>
      <w:marLeft w:val="0"/>
      <w:marRight w:val="0"/>
      <w:marTop w:val="0"/>
      <w:marBottom w:val="0"/>
      <w:divBdr>
        <w:top w:val="none" w:sz="0" w:space="0" w:color="auto"/>
        <w:left w:val="none" w:sz="0" w:space="0" w:color="auto"/>
        <w:bottom w:val="none" w:sz="0" w:space="0" w:color="auto"/>
        <w:right w:val="none" w:sz="0" w:space="0" w:color="auto"/>
      </w:divBdr>
      <w:divsChild>
        <w:div w:id="1267080627">
          <w:marLeft w:val="0"/>
          <w:marRight w:val="0"/>
          <w:marTop w:val="0"/>
          <w:marBottom w:val="0"/>
          <w:divBdr>
            <w:top w:val="none" w:sz="0" w:space="0" w:color="auto"/>
            <w:left w:val="none" w:sz="0" w:space="0" w:color="auto"/>
            <w:bottom w:val="none" w:sz="0" w:space="0" w:color="auto"/>
            <w:right w:val="none" w:sz="0" w:space="0" w:color="auto"/>
          </w:divBdr>
          <w:divsChild>
            <w:div w:id="1716348690">
              <w:marLeft w:val="0"/>
              <w:marRight w:val="0"/>
              <w:marTop w:val="0"/>
              <w:marBottom w:val="0"/>
              <w:divBdr>
                <w:top w:val="none" w:sz="0" w:space="0" w:color="auto"/>
                <w:left w:val="none" w:sz="0" w:space="0" w:color="auto"/>
                <w:bottom w:val="none" w:sz="0" w:space="0" w:color="auto"/>
                <w:right w:val="none" w:sz="0" w:space="0" w:color="auto"/>
              </w:divBdr>
              <w:divsChild>
                <w:div w:id="1055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5748">
      <w:bodyDiv w:val="1"/>
      <w:marLeft w:val="0"/>
      <w:marRight w:val="0"/>
      <w:marTop w:val="0"/>
      <w:marBottom w:val="0"/>
      <w:divBdr>
        <w:top w:val="none" w:sz="0" w:space="0" w:color="auto"/>
        <w:left w:val="none" w:sz="0" w:space="0" w:color="auto"/>
        <w:bottom w:val="none" w:sz="0" w:space="0" w:color="auto"/>
        <w:right w:val="none" w:sz="0" w:space="0" w:color="auto"/>
      </w:divBdr>
      <w:divsChild>
        <w:div w:id="220100716">
          <w:marLeft w:val="0"/>
          <w:marRight w:val="0"/>
          <w:marTop w:val="0"/>
          <w:marBottom w:val="0"/>
          <w:divBdr>
            <w:top w:val="none" w:sz="0" w:space="0" w:color="auto"/>
            <w:left w:val="none" w:sz="0" w:space="0" w:color="auto"/>
            <w:bottom w:val="none" w:sz="0" w:space="0" w:color="auto"/>
            <w:right w:val="none" w:sz="0" w:space="0" w:color="auto"/>
          </w:divBdr>
          <w:divsChild>
            <w:div w:id="417212999">
              <w:marLeft w:val="0"/>
              <w:marRight w:val="0"/>
              <w:marTop w:val="0"/>
              <w:marBottom w:val="0"/>
              <w:divBdr>
                <w:top w:val="none" w:sz="0" w:space="0" w:color="auto"/>
                <w:left w:val="none" w:sz="0" w:space="0" w:color="auto"/>
                <w:bottom w:val="none" w:sz="0" w:space="0" w:color="auto"/>
                <w:right w:val="none" w:sz="0" w:space="0" w:color="auto"/>
              </w:divBdr>
              <w:divsChild>
                <w:div w:id="9062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9218">
      <w:bodyDiv w:val="1"/>
      <w:marLeft w:val="0"/>
      <w:marRight w:val="0"/>
      <w:marTop w:val="0"/>
      <w:marBottom w:val="0"/>
      <w:divBdr>
        <w:top w:val="none" w:sz="0" w:space="0" w:color="auto"/>
        <w:left w:val="none" w:sz="0" w:space="0" w:color="auto"/>
        <w:bottom w:val="none" w:sz="0" w:space="0" w:color="auto"/>
        <w:right w:val="none" w:sz="0" w:space="0" w:color="auto"/>
      </w:divBdr>
      <w:divsChild>
        <w:div w:id="1754547618">
          <w:marLeft w:val="0"/>
          <w:marRight w:val="0"/>
          <w:marTop w:val="0"/>
          <w:marBottom w:val="0"/>
          <w:divBdr>
            <w:top w:val="none" w:sz="0" w:space="0" w:color="auto"/>
            <w:left w:val="none" w:sz="0" w:space="0" w:color="auto"/>
            <w:bottom w:val="none" w:sz="0" w:space="0" w:color="auto"/>
            <w:right w:val="none" w:sz="0" w:space="0" w:color="auto"/>
          </w:divBdr>
          <w:divsChild>
            <w:div w:id="1632056636">
              <w:marLeft w:val="0"/>
              <w:marRight w:val="0"/>
              <w:marTop w:val="0"/>
              <w:marBottom w:val="0"/>
              <w:divBdr>
                <w:top w:val="none" w:sz="0" w:space="0" w:color="auto"/>
                <w:left w:val="none" w:sz="0" w:space="0" w:color="auto"/>
                <w:bottom w:val="none" w:sz="0" w:space="0" w:color="auto"/>
                <w:right w:val="none" w:sz="0" w:space="0" w:color="auto"/>
              </w:divBdr>
              <w:divsChild>
                <w:div w:id="380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
    <w:div w:id="1899050105">
      <w:bodyDiv w:val="1"/>
      <w:marLeft w:val="0"/>
      <w:marRight w:val="0"/>
      <w:marTop w:val="0"/>
      <w:marBottom w:val="0"/>
      <w:divBdr>
        <w:top w:val="none" w:sz="0" w:space="0" w:color="auto"/>
        <w:left w:val="none" w:sz="0" w:space="0" w:color="auto"/>
        <w:bottom w:val="none" w:sz="0" w:space="0" w:color="auto"/>
        <w:right w:val="none" w:sz="0" w:space="0" w:color="auto"/>
      </w:divBdr>
    </w:div>
    <w:div w:id="1905557055">
      <w:bodyDiv w:val="1"/>
      <w:marLeft w:val="0"/>
      <w:marRight w:val="0"/>
      <w:marTop w:val="0"/>
      <w:marBottom w:val="0"/>
      <w:divBdr>
        <w:top w:val="none" w:sz="0" w:space="0" w:color="auto"/>
        <w:left w:val="none" w:sz="0" w:space="0" w:color="auto"/>
        <w:bottom w:val="none" w:sz="0" w:space="0" w:color="auto"/>
        <w:right w:val="none" w:sz="0" w:space="0" w:color="auto"/>
      </w:divBdr>
    </w:div>
    <w:div w:id="1908762428">
      <w:bodyDiv w:val="1"/>
      <w:marLeft w:val="0"/>
      <w:marRight w:val="0"/>
      <w:marTop w:val="0"/>
      <w:marBottom w:val="0"/>
      <w:divBdr>
        <w:top w:val="none" w:sz="0" w:space="0" w:color="auto"/>
        <w:left w:val="none" w:sz="0" w:space="0" w:color="auto"/>
        <w:bottom w:val="none" w:sz="0" w:space="0" w:color="auto"/>
        <w:right w:val="none" w:sz="0" w:space="0" w:color="auto"/>
      </w:divBdr>
    </w:div>
    <w:div w:id="2054619602">
      <w:bodyDiv w:val="1"/>
      <w:marLeft w:val="0"/>
      <w:marRight w:val="0"/>
      <w:marTop w:val="0"/>
      <w:marBottom w:val="0"/>
      <w:divBdr>
        <w:top w:val="none" w:sz="0" w:space="0" w:color="auto"/>
        <w:left w:val="none" w:sz="0" w:space="0" w:color="auto"/>
        <w:bottom w:val="none" w:sz="0" w:space="0" w:color="auto"/>
        <w:right w:val="none" w:sz="0" w:space="0" w:color="auto"/>
      </w:divBdr>
      <w:divsChild>
        <w:div w:id="1399864814">
          <w:marLeft w:val="0"/>
          <w:marRight w:val="0"/>
          <w:marTop w:val="0"/>
          <w:marBottom w:val="0"/>
          <w:divBdr>
            <w:top w:val="none" w:sz="0" w:space="0" w:color="auto"/>
            <w:left w:val="none" w:sz="0" w:space="0" w:color="auto"/>
            <w:bottom w:val="none" w:sz="0" w:space="0" w:color="auto"/>
            <w:right w:val="none" w:sz="0" w:space="0" w:color="auto"/>
          </w:divBdr>
          <w:divsChild>
            <w:div w:id="854996831">
              <w:marLeft w:val="0"/>
              <w:marRight w:val="0"/>
              <w:marTop w:val="0"/>
              <w:marBottom w:val="0"/>
              <w:divBdr>
                <w:top w:val="none" w:sz="0" w:space="0" w:color="auto"/>
                <w:left w:val="none" w:sz="0" w:space="0" w:color="auto"/>
                <w:bottom w:val="none" w:sz="0" w:space="0" w:color="auto"/>
                <w:right w:val="none" w:sz="0" w:space="0" w:color="auto"/>
              </w:divBdr>
              <w:divsChild>
                <w:div w:id="4752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99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prereg" TargetMode="External"/><Relationship Id="rId13" Type="http://schemas.openxmlformats.org/officeDocument/2006/relationships/hyperlink" Target="https://osf.io/preprints/metaarxiv/epgj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witter.com/osfprereg?lan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prereg@cos.io"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cos.io/prereg" TargetMode="External"/><Relationship Id="rId4" Type="http://schemas.openxmlformats.org/officeDocument/2006/relationships/webSettings" Target="webSettings.xml"/><Relationship Id="rId9" Type="http://schemas.openxmlformats.org/officeDocument/2006/relationships/hyperlink" Target="https://help.osf.io/hc/en-us/categories/360001550953-Registr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2213</TotalTime>
  <Pages>17</Pages>
  <Words>9839</Words>
  <Characters>56087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SCHNEIDEREIT Shawn</cp:lastModifiedBy>
  <cp:revision>91</cp:revision>
  <dcterms:created xsi:type="dcterms:W3CDTF">2020-02-07T09:35:00Z</dcterms:created>
  <dcterms:modified xsi:type="dcterms:W3CDTF">2020-03-13T07:47:00Z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zotero-version="5.0.85-beta.3+da5e8c549"&gt;&lt;session id="MbMLk4dk"/&gt;&lt;style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