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C0B6F3" w14:textId="211CCB96" w:rsidR="000B3AE9" w:rsidRPr="0040037A" w:rsidRDefault="000B3AE9" w:rsidP="0040037A">
      <w:pPr>
        <w:jc w:val="center"/>
        <w:rPr>
          <w:rFonts w:ascii="Helvetica" w:hAnsi="Helvetica" w:cstheme="minorHAnsi"/>
          <w:lang w:val="en-GB"/>
        </w:rPr>
      </w:pPr>
      <w:r w:rsidRPr="0040037A">
        <w:rPr>
          <w:rFonts w:ascii="Helvetica" w:hAnsi="Helvetica" w:cstheme="minorHAnsi"/>
          <w:lang w:val="en-GB"/>
        </w:rPr>
        <w:t>Harnessing Remote Sensed Hyper-Spectral Signatures as Indicators of</w:t>
      </w:r>
    </w:p>
    <w:p w14:paraId="7B3733F5" w14:textId="68BAFB6D" w:rsidR="000B3AE9" w:rsidRPr="0040037A" w:rsidRDefault="000B3AE9" w:rsidP="0040037A">
      <w:pPr>
        <w:jc w:val="center"/>
        <w:rPr>
          <w:rFonts w:ascii="Helvetica" w:hAnsi="Helvetica" w:cstheme="minorHAnsi"/>
          <w:lang w:val="en-GB"/>
        </w:rPr>
      </w:pPr>
      <w:r w:rsidRPr="0040037A">
        <w:rPr>
          <w:rFonts w:ascii="Helvetica" w:hAnsi="Helvetica" w:cstheme="minorHAnsi"/>
          <w:lang w:val="en-GB"/>
        </w:rPr>
        <w:t>Arctic Tundra Vegetation Biodiversity</w:t>
      </w:r>
    </w:p>
    <w:p w14:paraId="0FD13A3D" w14:textId="77777777" w:rsidR="000B3AE9" w:rsidRPr="0040037A" w:rsidRDefault="000B3AE9" w:rsidP="0040037A">
      <w:pPr>
        <w:jc w:val="center"/>
        <w:rPr>
          <w:rFonts w:ascii="Helvetica" w:hAnsi="Helvetica" w:cstheme="minorHAnsi"/>
          <w:lang w:val="en-GB"/>
        </w:rPr>
      </w:pPr>
    </w:p>
    <w:p w14:paraId="68B3EFED" w14:textId="77777777" w:rsidR="000B3AE9" w:rsidRPr="0040037A" w:rsidRDefault="000B3AE9" w:rsidP="0040037A">
      <w:pPr>
        <w:jc w:val="center"/>
        <w:rPr>
          <w:rFonts w:ascii="Helvetica" w:hAnsi="Helvetica" w:cstheme="minorHAnsi"/>
          <w:lang w:val="en-GB"/>
        </w:rPr>
      </w:pPr>
      <w:r w:rsidRPr="0040037A">
        <w:rPr>
          <w:rFonts w:ascii="Helvetica" w:hAnsi="Helvetica" w:cstheme="minorHAnsi"/>
          <w:lang w:val="en-GB"/>
        </w:rPr>
        <w:t>OR</w:t>
      </w:r>
    </w:p>
    <w:p w14:paraId="5A085906" w14:textId="77777777" w:rsidR="000B3AE9" w:rsidRPr="0040037A" w:rsidRDefault="000B3AE9" w:rsidP="0040037A">
      <w:pPr>
        <w:jc w:val="center"/>
        <w:rPr>
          <w:rFonts w:ascii="Helvetica" w:hAnsi="Helvetica" w:cstheme="minorHAnsi"/>
          <w:lang w:val="en-GB"/>
        </w:rPr>
      </w:pPr>
    </w:p>
    <w:p w14:paraId="0D4C13AC" w14:textId="77777777" w:rsidR="000B3AE9" w:rsidRPr="0040037A" w:rsidRDefault="000B3AE9" w:rsidP="0040037A">
      <w:pPr>
        <w:jc w:val="center"/>
        <w:rPr>
          <w:rFonts w:ascii="Helvetica" w:hAnsi="Helvetica" w:cstheme="minorHAnsi"/>
          <w:lang w:val="en-GB"/>
        </w:rPr>
      </w:pPr>
      <w:r w:rsidRPr="0040037A">
        <w:rPr>
          <w:rFonts w:ascii="Helvetica" w:hAnsi="Helvetica" w:cstheme="minorHAnsi"/>
          <w:lang w:val="en-GB"/>
        </w:rPr>
        <w:t>Remotely Sensed Hyper-Spectral Signatures as Indicators of Biodiversity</w:t>
      </w:r>
      <w:commentRangeStart w:id="0"/>
      <w:r w:rsidRPr="0040037A">
        <w:rPr>
          <w:rFonts w:ascii="Helvetica" w:hAnsi="Helvetica" w:cstheme="minorHAnsi"/>
          <w:lang w:val="en-GB"/>
        </w:rPr>
        <w:t xml:space="preserve"> </w:t>
      </w:r>
      <w:commentRangeEnd w:id="0"/>
      <w:r w:rsidR="00440BD3" w:rsidRPr="0040037A">
        <w:rPr>
          <w:rStyle w:val="CommentReference"/>
          <w:rFonts w:ascii="Helvetica" w:hAnsi="Helvetica"/>
          <w:lang w:val="en-GB"/>
        </w:rPr>
        <w:commentReference w:id="0"/>
      </w:r>
    </w:p>
    <w:p w14:paraId="3A9B74D1" w14:textId="77777777" w:rsidR="000B3AE9" w:rsidRPr="0040037A" w:rsidRDefault="000B3AE9" w:rsidP="0040037A">
      <w:pPr>
        <w:jc w:val="both"/>
        <w:rPr>
          <w:rFonts w:ascii="Helvetica" w:hAnsi="Helvetica" w:cstheme="minorHAnsi"/>
          <w:lang w:val="en-GB"/>
        </w:rPr>
      </w:pPr>
    </w:p>
    <w:p w14:paraId="78DD4CC4" w14:textId="77777777" w:rsidR="000B3AE9" w:rsidRPr="0040037A" w:rsidRDefault="000B3AE9" w:rsidP="0040037A">
      <w:pPr>
        <w:jc w:val="both"/>
        <w:rPr>
          <w:rFonts w:ascii="Helvetica" w:hAnsi="Helvetica" w:cstheme="minorHAnsi"/>
          <w:lang w:val="en-GB"/>
        </w:rPr>
      </w:pPr>
    </w:p>
    <w:p w14:paraId="5CD6E90C" w14:textId="77777777" w:rsidR="000B3AE9" w:rsidRPr="0040037A" w:rsidRDefault="000B3AE9" w:rsidP="0040037A">
      <w:pPr>
        <w:jc w:val="both"/>
        <w:rPr>
          <w:rFonts w:ascii="Helvetica" w:hAnsi="Helvetica" w:cstheme="minorHAnsi"/>
          <w:u w:val="single"/>
          <w:lang w:val="en-GB"/>
        </w:rPr>
      </w:pPr>
      <w:r w:rsidRPr="0040037A">
        <w:rPr>
          <w:rFonts w:ascii="Helvetica" w:hAnsi="Helvetica" w:cstheme="minorHAnsi"/>
          <w:u w:val="single"/>
          <w:lang w:val="en-GB"/>
        </w:rPr>
        <w:t xml:space="preserve">The Hook </w:t>
      </w:r>
    </w:p>
    <w:p w14:paraId="3BB7564A" w14:textId="77777777" w:rsidR="000B3AE9" w:rsidRPr="0040037A" w:rsidRDefault="000B3AE9" w:rsidP="0040037A">
      <w:pPr>
        <w:jc w:val="both"/>
        <w:rPr>
          <w:rFonts w:ascii="Helvetica" w:hAnsi="Helvetica" w:cstheme="minorHAnsi"/>
          <w:u w:val="single"/>
          <w:lang w:val="en-GB"/>
        </w:rPr>
      </w:pPr>
    </w:p>
    <w:p w14:paraId="03762210" w14:textId="15E4AE9E" w:rsidR="000B3AE9" w:rsidRDefault="000B3AE9" w:rsidP="0040037A">
      <w:pPr>
        <w:jc w:val="both"/>
        <w:rPr>
          <w:ins w:id="1" w:author="DASKALOVA Gergana Nikolaeva" w:date="2019-12-16T13:12:00Z"/>
          <w:rFonts w:ascii="Helvetica" w:hAnsi="Helvetica" w:cstheme="minorHAnsi"/>
          <w:lang w:val="en-GB"/>
        </w:rPr>
      </w:pPr>
      <w:r w:rsidRPr="0040037A">
        <w:rPr>
          <w:rFonts w:ascii="Helvetica" w:hAnsi="Helvetica" w:cstheme="minorHAnsi"/>
          <w:lang w:val="en-GB"/>
        </w:rPr>
        <w:tab/>
      </w:r>
      <w:commentRangeStart w:id="2"/>
      <w:ins w:id="3" w:author="DASKALOVA Gergana Nikolaeva" w:date="2019-12-16T13:00:00Z">
        <w:r w:rsidR="0040037A" w:rsidRPr="0040037A">
          <w:rPr>
            <w:rFonts w:ascii="Helvetica" w:hAnsi="Helvetica" w:cstheme="minorHAnsi"/>
            <w:lang w:val="en-GB"/>
          </w:rPr>
          <w:t>T</w:t>
        </w:r>
      </w:ins>
      <w:ins w:id="4" w:author="DASKALOVA Gergana Nikolaeva" w:date="2019-12-16T12:59:00Z">
        <w:r w:rsidR="0040037A" w:rsidRPr="0040037A">
          <w:rPr>
            <w:rFonts w:ascii="Helvetica" w:hAnsi="Helvetica" w:cstheme="minorHAnsi"/>
            <w:lang w:val="en-GB"/>
          </w:rPr>
          <w:t xml:space="preserve">he diversity and composition of plant communities </w:t>
        </w:r>
      </w:ins>
      <w:commentRangeEnd w:id="2"/>
      <w:ins w:id="5" w:author="DASKALOVA Gergana Nikolaeva" w:date="2019-12-16T13:00:00Z">
        <w:r w:rsidR="0040037A">
          <w:rPr>
            <w:rStyle w:val="CommentReference"/>
          </w:rPr>
          <w:commentReference w:id="2"/>
        </w:r>
      </w:ins>
      <w:ins w:id="6" w:author="DASKALOVA Gergana Nikolaeva" w:date="2019-12-16T12:59:00Z">
        <w:r w:rsidR="0040037A" w:rsidRPr="0040037A">
          <w:rPr>
            <w:rFonts w:ascii="Helvetica" w:hAnsi="Helvetica" w:cstheme="minorHAnsi"/>
            <w:lang w:val="en-GB"/>
          </w:rPr>
          <w:t xml:space="preserve">is </w:t>
        </w:r>
        <w:commentRangeStart w:id="7"/>
        <w:r w:rsidR="0040037A" w:rsidRPr="0040037A">
          <w:rPr>
            <w:rFonts w:ascii="Helvetica" w:hAnsi="Helvetica" w:cstheme="minorHAnsi"/>
            <w:lang w:val="en-GB"/>
          </w:rPr>
          <w:t>f</w:t>
        </w:r>
      </w:ins>
      <w:del w:id="8" w:author="DASKALOVA Gergana Nikolaeva" w:date="2019-12-16T12:59:00Z">
        <w:r w:rsidRPr="0040037A" w:rsidDel="0040037A">
          <w:rPr>
            <w:rFonts w:ascii="Helvetica" w:hAnsi="Helvetica" w:cstheme="minorHAnsi"/>
            <w:lang w:val="en-GB"/>
          </w:rPr>
          <w:delText>F</w:delText>
        </w:r>
      </w:del>
      <w:r w:rsidRPr="0040037A">
        <w:rPr>
          <w:rFonts w:ascii="Helvetica" w:hAnsi="Helvetica" w:cstheme="minorHAnsi"/>
          <w:lang w:val="en-GB"/>
        </w:rPr>
        <w:t>undamental</w:t>
      </w:r>
      <w:commentRangeEnd w:id="7"/>
      <w:r w:rsidR="0040037A">
        <w:rPr>
          <w:rStyle w:val="CommentReference"/>
        </w:rPr>
        <w:commentReference w:id="7"/>
      </w:r>
      <w:r w:rsidRPr="0040037A">
        <w:rPr>
          <w:rFonts w:ascii="Helvetica" w:hAnsi="Helvetica" w:cstheme="minorHAnsi"/>
          <w:lang w:val="en-GB"/>
        </w:rPr>
        <w:t xml:space="preserve"> to global ecological processes</w:t>
      </w:r>
      <w:del w:id="9" w:author="DASKALOVA Gergana Nikolaeva" w:date="2019-12-16T12:59:00Z">
        <w:r w:rsidRPr="0040037A" w:rsidDel="0040037A">
          <w:rPr>
            <w:rFonts w:ascii="Helvetica" w:hAnsi="Helvetica" w:cstheme="minorHAnsi"/>
            <w:lang w:val="en-GB"/>
          </w:rPr>
          <w:delText xml:space="preserve"> is the diversity and composition of plant communities</w:delText>
        </w:r>
      </w:del>
      <w:r w:rsidRPr="0040037A">
        <w:rPr>
          <w:rFonts w:ascii="Helvetica" w:hAnsi="Helvetica" w:cstheme="minorHAnsi"/>
          <w:lang w:val="en-GB"/>
        </w:rPr>
        <w:t xml:space="preserve">. </w:t>
      </w:r>
      <w:commentRangeStart w:id="10"/>
      <w:r w:rsidRPr="0040037A">
        <w:rPr>
          <w:rFonts w:ascii="Helvetica" w:hAnsi="Helvetica" w:cstheme="minorHAnsi"/>
          <w:lang w:val="en-GB"/>
        </w:rPr>
        <w:t>They</w:t>
      </w:r>
      <w:commentRangeEnd w:id="10"/>
      <w:r w:rsidR="0040037A">
        <w:rPr>
          <w:rStyle w:val="CommentReference"/>
        </w:rPr>
        <w:commentReference w:id="10"/>
      </w:r>
      <w:r w:rsidRPr="0040037A">
        <w:rPr>
          <w:rFonts w:ascii="Helvetica" w:hAnsi="Helvetica" w:cstheme="minorHAnsi"/>
          <w:lang w:val="en-GB"/>
        </w:rPr>
        <w:t xml:space="preserve"> are critical to providing a multitude of functions, </w:t>
      </w:r>
      <w:r w:rsidRPr="0040037A">
        <w:rPr>
          <w:rFonts w:ascii="Helvetica" w:hAnsi="Helvetica" w:cstheme="minorHAnsi"/>
          <w:color w:val="000000" w:themeColor="text1"/>
          <w:lang w:val="en-GB"/>
        </w:rPr>
        <w:t xml:space="preserve">such as </w:t>
      </w:r>
      <w:r w:rsidRPr="0040037A">
        <w:rPr>
          <w:rFonts w:ascii="Helvetica" w:hAnsi="Helvetica" w:cstheme="minorHAnsi"/>
          <w:lang w:val="en-GB"/>
        </w:rPr>
        <w:t xml:space="preserve">building the foundation of trophic food chains, supporting the existence of </w:t>
      </w:r>
      <w:commentRangeStart w:id="11"/>
      <w:r w:rsidRPr="0040037A">
        <w:rPr>
          <w:rFonts w:ascii="Helvetica" w:hAnsi="Helvetica" w:cstheme="minorHAnsi"/>
          <w:lang w:val="en-GB"/>
        </w:rPr>
        <w:t>all other organisms</w:t>
      </w:r>
      <w:commentRangeEnd w:id="11"/>
      <w:r w:rsidR="0040037A">
        <w:rPr>
          <w:rStyle w:val="CommentReference"/>
        </w:rPr>
        <w:commentReference w:id="11"/>
      </w:r>
      <w:r w:rsidRPr="0040037A">
        <w:rPr>
          <w:rFonts w:ascii="Helvetica" w:hAnsi="Helvetica" w:cstheme="minorHAnsi"/>
          <w:lang w:val="en-GB"/>
        </w:rPr>
        <w:t xml:space="preserve">, as well providing fundamental ecosystem services, </w:t>
      </w:r>
      <w:r w:rsidRPr="0040037A">
        <w:rPr>
          <w:rFonts w:ascii="Helvetica" w:hAnsi="Helvetica" w:cstheme="minorHAnsi"/>
          <w:color w:val="000000" w:themeColor="text1"/>
          <w:lang w:val="en-GB"/>
        </w:rPr>
        <w:t>including</w:t>
      </w:r>
      <w:r w:rsidRPr="0040037A">
        <w:rPr>
          <w:rFonts w:ascii="Helvetica" w:hAnsi="Helvetica" w:cstheme="minorHAnsi"/>
          <w:color w:val="FF0000"/>
          <w:lang w:val="en-GB"/>
        </w:rPr>
        <w:t xml:space="preserve"> </w:t>
      </w:r>
      <w:r w:rsidRPr="0040037A">
        <w:rPr>
          <w:rFonts w:ascii="Helvetica" w:hAnsi="Helvetica" w:cstheme="minorHAnsi"/>
          <w:lang w:val="en-GB"/>
        </w:rPr>
        <w:t xml:space="preserve">maintaining fresh water supplies </w:t>
      </w:r>
      <w:r w:rsidRPr="0040037A">
        <w:rPr>
          <w:rFonts w:ascii="Helvetica" w:hAnsi="Helvetica" w:cstheme="minorHAnsi"/>
          <w:lang w:val="en-GB"/>
        </w:rPr>
        <w:fldChar w:fldCharType="begin"/>
      </w:r>
      <w:r w:rsidRPr="0040037A">
        <w:rPr>
          <w:rFonts w:ascii="Helvetica" w:hAnsi="Helvetica" w:cstheme="minorHAnsi"/>
          <w:lang w:val="en-GB"/>
        </w:rPr>
        <w:instrText xml:space="preserve"> ADDIN ZOTERO_ITEM CSL_CITATION {"citationID":"VKanUwEF","properties":{"formattedCitation":"(Cavender-Bares et al., 2017)","plainCitation":"(Cavender-Bares et al., 2017)","noteIndex":0},"citationItems":[{"id":448,"uris":["http://zotero.org/users/local/8RirLiuI/items/7MLSJHKG"],"uri":["http://zotero.org/users/local/8RirLiuI/items/7MLSJHKG"],"itemData":{"id":448,"type":"article-journal","title":"Harnessing plant spectra to integrate the biodiversity sciences across biological and spatial scales","container-title":"American Journal of Botany","page":"966-969","volume":"104","issue":"7","source":"DOI.org (Crossref)","DOI":"10.3732/ajb.1700061","ISSN":"0002-9122, 1537-2197","journalAbbreviation":"Am. J. Bot.","language":"en","author":[{"family":"Cavender-Bares","given":"Jeannine"},{"family":"Gamon","given":"John A."},{"family":"Hobbie","given":"Sarah E."},{"family":"Madritch","given":"Michael D."},{"family":"Meireles","given":"José Eduardo"},{"family":"Schweiger","given":"Anna K."},{"family":"Townsend","given":"Philip A."}],"issued":{"date-parts":[["2017",7]]}}}],"schema":"https://github.com/citation-style-language/schema/raw/master/csl-citation.json"} </w:instrText>
      </w:r>
      <w:r w:rsidRPr="0040037A">
        <w:rPr>
          <w:rFonts w:ascii="Helvetica" w:hAnsi="Helvetica" w:cstheme="minorHAnsi"/>
          <w:lang w:val="en-GB"/>
        </w:rPr>
        <w:fldChar w:fldCharType="separate"/>
      </w:r>
      <w:r w:rsidRPr="0040037A">
        <w:rPr>
          <w:rFonts w:ascii="Helvetica" w:hAnsi="Helvetica" w:cstheme="minorHAnsi"/>
          <w:noProof/>
          <w:lang w:val="en-GB"/>
        </w:rPr>
        <w:t>(Cavender-Bares et al., 2017)</w:t>
      </w:r>
      <w:r w:rsidRPr="0040037A">
        <w:rPr>
          <w:rFonts w:ascii="Helvetica" w:hAnsi="Helvetica" w:cstheme="minorHAnsi"/>
          <w:lang w:val="en-GB"/>
        </w:rPr>
        <w:fldChar w:fldCharType="end"/>
      </w:r>
      <w:r w:rsidRPr="0040037A">
        <w:rPr>
          <w:rFonts w:ascii="Helvetica" w:hAnsi="Helvetica" w:cstheme="minorHAnsi"/>
          <w:lang w:val="en-GB"/>
        </w:rPr>
        <w:t xml:space="preserve">. </w:t>
      </w:r>
      <w:commentRangeStart w:id="12"/>
      <w:del w:id="13" w:author="DASKALOVA Gergana Nikolaeva" w:date="2019-12-16T13:07:00Z">
        <w:r w:rsidRPr="0040037A" w:rsidDel="0040037A">
          <w:rPr>
            <w:rFonts w:ascii="Helvetica" w:hAnsi="Helvetica" w:cstheme="minorHAnsi"/>
            <w:lang w:val="en-GB"/>
          </w:rPr>
          <w:delText>Concerningly</w:delText>
        </w:r>
        <w:commentRangeEnd w:id="12"/>
        <w:r w:rsidR="0040037A" w:rsidDel="0040037A">
          <w:rPr>
            <w:rStyle w:val="CommentReference"/>
          </w:rPr>
          <w:commentReference w:id="12"/>
        </w:r>
        <w:r w:rsidRPr="0040037A" w:rsidDel="0040037A">
          <w:rPr>
            <w:rFonts w:ascii="Helvetica" w:hAnsi="Helvetica" w:cstheme="minorHAnsi"/>
            <w:lang w:val="en-GB"/>
          </w:rPr>
          <w:delText xml:space="preserve">, </w:delText>
        </w:r>
      </w:del>
      <w:ins w:id="14" w:author="DASKALOVA Gergana Nikolaeva" w:date="2019-12-16T13:07:00Z">
        <w:r w:rsidR="0040037A">
          <w:rPr>
            <w:rFonts w:ascii="Helvetica" w:hAnsi="Helvetica" w:cstheme="minorHAnsi"/>
            <w:lang w:val="en-GB"/>
          </w:rPr>
          <w:t>O</w:t>
        </w:r>
      </w:ins>
      <w:del w:id="15" w:author="DASKALOVA Gergana Nikolaeva" w:date="2019-12-16T13:07:00Z">
        <w:r w:rsidRPr="0040037A" w:rsidDel="0040037A">
          <w:rPr>
            <w:rFonts w:ascii="Helvetica" w:hAnsi="Helvetica" w:cstheme="minorHAnsi"/>
            <w:lang w:val="en-GB"/>
          </w:rPr>
          <w:delText>o</w:delText>
        </w:r>
      </w:del>
      <w:r w:rsidRPr="0040037A">
        <w:rPr>
          <w:rFonts w:ascii="Helvetica" w:hAnsi="Helvetica" w:cstheme="minorHAnsi"/>
          <w:lang w:val="en-GB"/>
        </w:rPr>
        <w:t xml:space="preserve">ne in five plant species is currently categorized as threatened by extinction due to </w:t>
      </w:r>
      <w:del w:id="16" w:author="DASKALOVA Gergana Nikolaeva" w:date="2019-12-16T13:07:00Z">
        <w:r w:rsidRPr="0040037A" w:rsidDel="0040037A">
          <w:rPr>
            <w:rFonts w:ascii="Helvetica" w:hAnsi="Helvetica" w:cstheme="minorHAnsi"/>
            <w:lang w:val="en-GB"/>
          </w:rPr>
          <w:delText xml:space="preserve">a number of </w:delText>
        </w:r>
      </w:del>
      <w:r w:rsidRPr="0040037A">
        <w:rPr>
          <w:rFonts w:ascii="Helvetica" w:hAnsi="Helvetica" w:cstheme="minorHAnsi"/>
          <w:lang w:val="en-GB"/>
        </w:rPr>
        <w:t xml:space="preserve">stress factors such as land use change, global warming, overexploitation, invasive species, and pathogen introduction </w:t>
      </w:r>
      <w:r w:rsidRPr="0040037A">
        <w:rPr>
          <w:rFonts w:ascii="Helvetica" w:hAnsi="Helvetica" w:cstheme="minorHAnsi"/>
          <w:lang w:val="en-GB"/>
        </w:rPr>
        <w:fldChar w:fldCharType="begin"/>
      </w:r>
      <w:r w:rsidRPr="0040037A">
        <w:rPr>
          <w:rFonts w:ascii="Helvetica" w:hAnsi="Helvetica" w:cstheme="minorHAnsi"/>
          <w:lang w:val="en-GB"/>
        </w:rPr>
        <w:instrText xml:space="preserve"> ADDIN ZOTERO_ITEM CSL_CITATION {"citationID":"15md5Cyb","properties":{"formattedCitation":"(Royal Botanic Gardens, 2016)","plainCitation":"(Royal Botanic Gardens, 2016)","noteIndex":0},"citationItems":[{"id":454,"uris":["http://zotero.org/users/local/8RirLiuI/items/YR3HRE8N"],"uri":["http://zotero.org/users/local/8RirLiuI/items/YR3HRE8N"],"itemData":{"id":454,"type":"book","title":"State of the world's plants, 2016","source":"Open WorldCat","ISBN":"978-1-84246-628-5","note":"OCLC: 987910032","language":"English","author":[{"family":"Royal Botanic Gardens","given":"Kew"}],"issued":{"date-parts":[["2016"]]}}}],"schema":"https://github.com/citation-style-language/schema/raw/master/csl-citation.json"} </w:instrText>
      </w:r>
      <w:r w:rsidRPr="0040037A">
        <w:rPr>
          <w:rFonts w:ascii="Helvetica" w:hAnsi="Helvetica" w:cstheme="minorHAnsi"/>
          <w:lang w:val="en-GB"/>
        </w:rPr>
        <w:fldChar w:fldCharType="separate"/>
      </w:r>
      <w:r w:rsidRPr="0040037A">
        <w:rPr>
          <w:rFonts w:ascii="Helvetica" w:hAnsi="Helvetica" w:cstheme="minorHAnsi"/>
          <w:noProof/>
          <w:lang w:val="en-GB"/>
        </w:rPr>
        <w:t>(Royal Botanic Gardens, 2016)</w:t>
      </w:r>
      <w:r w:rsidRPr="0040037A">
        <w:rPr>
          <w:rFonts w:ascii="Helvetica" w:hAnsi="Helvetica" w:cstheme="minorHAnsi"/>
          <w:lang w:val="en-GB"/>
        </w:rPr>
        <w:fldChar w:fldCharType="end"/>
      </w:r>
      <w:r w:rsidRPr="0040037A">
        <w:rPr>
          <w:rFonts w:ascii="Helvetica" w:hAnsi="Helvetica" w:cstheme="minorHAnsi"/>
          <w:lang w:val="en-GB"/>
        </w:rPr>
        <w:t xml:space="preserve">. Assessing changes in biodiversity and community composition is key to the efficient allocation of </w:t>
      </w:r>
      <w:commentRangeStart w:id="17"/>
      <w:del w:id="18" w:author="DASKALOVA Gergana Nikolaeva" w:date="2019-12-16T13:09:00Z">
        <w:r w:rsidRPr="0040037A" w:rsidDel="00AB27EF">
          <w:rPr>
            <w:rFonts w:ascii="Helvetica" w:hAnsi="Helvetica" w:cstheme="minorHAnsi"/>
            <w:lang w:val="en-GB"/>
          </w:rPr>
          <w:delText xml:space="preserve">the </w:delText>
        </w:r>
      </w:del>
      <w:commentRangeStart w:id="19"/>
      <w:r w:rsidRPr="0040037A">
        <w:rPr>
          <w:rFonts w:ascii="Helvetica" w:hAnsi="Helvetica" w:cstheme="minorHAnsi"/>
          <w:lang w:val="en-GB"/>
        </w:rPr>
        <w:t>limited resources</w:t>
      </w:r>
      <w:commentRangeEnd w:id="17"/>
      <w:r w:rsidR="00AB27EF">
        <w:rPr>
          <w:rStyle w:val="CommentReference"/>
        </w:rPr>
        <w:commentReference w:id="17"/>
      </w:r>
      <w:commentRangeEnd w:id="19"/>
      <w:r w:rsidR="00AB27EF">
        <w:rPr>
          <w:rStyle w:val="CommentReference"/>
        </w:rPr>
        <w:commentReference w:id="19"/>
      </w:r>
      <w:r w:rsidRPr="0040037A">
        <w:rPr>
          <w:rFonts w:ascii="Helvetica" w:hAnsi="Helvetica" w:cstheme="minorHAnsi"/>
          <w:lang w:val="en-GB"/>
        </w:rPr>
        <w:t>, available to conservation efforts.</w:t>
      </w:r>
      <w:commentRangeStart w:id="20"/>
      <w:r w:rsidRPr="0040037A">
        <w:rPr>
          <w:rFonts w:ascii="Helvetica" w:hAnsi="Helvetica" w:cstheme="minorHAnsi"/>
          <w:lang w:val="en-GB"/>
        </w:rPr>
        <w:t xml:space="preserve"> </w:t>
      </w:r>
      <w:commentRangeEnd w:id="20"/>
      <w:r w:rsidR="00AB27EF">
        <w:rPr>
          <w:rStyle w:val="CommentReference"/>
        </w:rPr>
        <w:commentReference w:id="20"/>
      </w:r>
      <w:commentRangeStart w:id="21"/>
      <w:r w:rsidRPr="0040037A">
        <w:rPr>
          <w:rFonts w:ascii="Helvetica" w:hAnsi="Helvetica" w:cstheme="minorHAnsi"/>
          <w:lang w:val="en-GB"/>
        </w:rPr>
        <w:t>Traditional methods of measuring biodiversity are costly and not sufficiently scalable,</w:t>
      </w:r>
      <w:commentRangeEnd w:id="21"/>
      <w:r w:rsidR="00814C36">
        <w:rPr>
          <w:rStyle w:val="CommentReference"/>
        </w:rPr>
        <w:commentReference w:id="21"/>
      </w:r>
      <w:r w:rsidRPr="0040037A">
        <w:rPr>
          <w:rFonts w:ascii="Helvetica" w:hAnsi="Helvetica" w:cstheme="minorHAnsi"/>
          <w:lang w:val="en-GB"/>
        </w:rPr>
        <w:t xml:space="preserve"> to adequately address </w:t>
      </w:r>
      <w:commentRangeStart w:id="22"/>
      <w:r w:rsidRPr="0040037A">
        <w:rPr>
          <w:rFonts w:ascii="Helvetica" w:hAnsi="Helvetica" w:cstheme="minorHAnsi"/>
          <w:lang w:val="en-GB"/>
        </w:rPr>
        <w:t xml:space="preserve">the magnitude of change </w:t>
      </w:r>
      <w:commentRangeEnd w:id="22"/>
      <w:r w:rsidR="00814C36">
        <w:rPr>
          <w:rStyle w:val="CommentReference"/>
        </w:rPr>
        <w:commentReference w:id="22"/>
      </w:r>
      <w:r w:rsidRPr="0040037A">
        <w:rPr>
          <w:rFonts w:ascii="Helvetica" w:hAnsi="Helvetica" w:cstheme="minorHAnsi"/>
          <w:lang w:val="en-GB"/>
        </w:rPr>
        <w:t xml:space="preserve">occurring. </w:t>
      </w:r>
      <w:commentRangeStart w:id="23"/>
      <w:r w:rsidRPr="0040037A">
        <w:rPr>
          <w:rFonts w:ascii="Helvetica" w:hAnsi="Helvetica" w:cstheme="minorHAnsi"/>
          <w:lang w:val="en-GB"/>
        </w:rPr>
        <w:t xml:space="preserve">Remote sensing techniques </w:t>
      </w:r>
      <w:del w:id="24" w:author="DASKALOVA Gergana Nikolaeva" w:date="2019-12-16T13:29:00Z">
        <w:r w:rsidRPr="0040037A" w:rsidDel="003952D0">
          <w:rPr>
            <w:rFonts w:ascii="Helvetica" w:hAnsi="Helvetica" w:cstheme="minorHAnsi"/>
            <w:lang w:val="en-GB"/>
          </w:rPr>
          <w:delText>present themselves as</w:delText>
        </w:r>
      </w:del>
      <w:ins w:id="25" w:author="DASKALOVA Gergana Nikolaeva" w:date="2019-12-16T13:29:00Z">
        <w:r w:rsidR="003952D0">
          <w:rPr>
            <w:rFonts w:ascii="Helvetica" w:hAnsi="Helvetica" w:cstheme="minorHAnsi"/>
            <w:lang w:val="en-GB"/>
          </w:rPr>
          <w:t>could be</w:t>
        </w:r>
      </w:ins>
      <w:r w:rsidRPr="0040037A">
        <w:rPr>
          <w:rFonts w:ascii="Helvetica" w:hAnsi="Helvetica" w:cstheme="minorHAnsi"/>
          <w:lang w:val="en-GB"/>
        </w:rPr>
        <w:t xml:space="preserve"> a cost-effective and standardized technique to monitor real-time changes on an ecosystem</w:t>
      </w:r>
      <w:ins w:id="26" w:author="DASKALOVA Gergana Nikolaeva" w:date="2019-12-16T13:29:00Z">
        <w:r w:rsidR="003952D0">
          <w:rPr>
            <w:rFonts w:ascii="Helvetica" w:hAnsi="Helvetica" w:cstheme="minorHAnsi"/>
            <w:lang w:val="en-GB"/>
          </w:rPr>
          <w:t>,</w:t>
        </w:r>
      </w:ins>
      <w:r w:rsidRPr="0040037A">
        <w:rPr>
          <w:rFonts w:ascii="Helvetica" w:hAnsi="Helvetica" w:cstheme="minorHAnsi"/>
          <w:lang w:val="en-GB"/>
        </w:rPr>
        <w:t xml:space="preserve"> or even global scale, by combining remotely sensed earth observation data with local climatic and topographical conditions. </w:t>
      </w:r>
      <w:commentRangeEnd w:id="23"/>
      <w:r w:rsidR="003952D0">
        <w:rPr>
          <w:rStyle w:val="CommentReference"/>
        </w:rPr>
        <w:commentReference w:id="23"/>
      </w:r>
    </w:p>
    <w:p w14:paraId="7C13B5E6" w14:textId="6A2B933B" w:rsidR="00AB27EF" w:rsidRDefault="00AB27EF" w:rsidP="0040037A">
      <w:pPr>
        <w:jc w:val="both"/>
        <w:rPr>
          <w:ins w:id="27" w:author="DASKALOVA Gergana Nikolaeva" w:date="2019-12-16T13:29:00Z"/>
          <w:rFonts w:ascii="Helvetica" w:hAnsi="Helvetica" w:cstheme="minorHAnsi"/>
          <w:lang w:val="en-GB"/>
        </w:rPr>
      </w:pPr>
    </w:p>
    <w:p w14:paraId="6040D87C" w14:textId="77777777" w:rsidR="003952D0" w:rsidRDefault="003952D0" w:rsidP="003952D0">
      <w:pPr>
        <w:jc w:val="both"/>
        <w:rPr>
          <w:ins w:id="28" w:author="DASKALOVA Gergana Nikolaeva" w:date="2019-12-16T13:29:00Z"/>
          <w:rFonts w:ascii="Helvetica" w:hAnsi="Helvetica" w:cstheme="minorHAnsi"/>
          <w:lang w:val="en-GB"/>
        </w:rPr>
      </w:pPr>
      <w:ins w:id="29" w:author="DASKALOVA Gergana Nikolaeva" w:date="2019-12-16T13:29:00Z">
        <w:r>
          <w:rPr>
            <w:rFonts w:ascii="Helvetica" w:hAnsi="Helvetica" w:cstheme="minorHAnsi"/>
            <w:lang w:val="en-GB"/>
          </w:rPr>
          <w:t>Changes in plant communities are one of the most distinct signatures of climate change on the planet, yet we lack a fundamental understanding of plant richness and composition in the biome experiencing the highest rate of warming – the tundra.</w:t>
        </w:r>
      </w:ins>
    </w:p>
    <w:p w14:paraId="24BC20BE" w14:textId="77777777" w:rsidR="003952D0" w:rsidRDefault="003952D0" w:rsidP="0040037A">
      <w:pPr>
        <w:jc w:val="both"/>
        <w:rPr>
          <w:ins w:id="30" w:author="DASKALOVA Gergana Nikolaeva" w:date="2019-12-16T13:12:00Z"/>
          <w:rFonts w:ascii="Helvetica" w:hAnsi="Helvetica" w:cstheme="minorHAnsi"/>
          <w:lang w:val="en-GB"/>
        </w:rPr>
      </w:pPr>
    </w:p>
    <w:p w14:paraId="0B572EC7" w14:textId="43DC96EC" w:rsidR="00AB27EF" w:rsidRDefault="00AB27EF" w:rsidP="0040037A">
      <w:pPr>
        <w:jc w:val="both"/>
        <w:rPr>
          <w:ins w:id="31" w:author="DASKALOVA Gergana Nikolaeva" w:date="2019-12-16T13:13:00Z"/>
          <w:rFonts w:ascii="Helvetica" w:hAnsi="Helvetica" w:cstheme="minorHAnsi"/>
          <w:lang w:val="en-GB"/>
        </w:rPr>
      </w:pPr>
      <w:ins w:id="32" w:author="DASKALOVA Gergana Nikolaeva" w:date="2019-12-16T13:13:00Z">
        <w:r>
          <w:rPr>
            <w:rFonts w:ascii="Helvetica" w:hAnsi="Helvetica" w:cstheme="minorHAnsi"/>
            <w:lang w:val="en-GB"/>
          </w:rPr>
          <w:t xml:space="preserve">Global climate change is altering the Earth’s </w:t>
        </w:r>
      </w:ins>
      <w:ins w:id="33" w:author="DASKALOVA Gergana Nikolaeva" w:date="2019-12-16T13:17:00Z">
        <w:r>
          <w:rPr>
            <w:rFonts w:ascii="Helvetica" w:hAnsi="Helvetica" w:cstheme="minorHAnsi"/>
            <w:lang w:val="en-GB"/>
          </w:rPr>
          <w:t>ecosystems</w:t>
        </w:r>
      </w:ins>
      <w:ins w:id="34" w:author="DASKALOVA Gergana Nikolaeva" w:date="2019-12-16T13:18:00Z">
        <w:r w:rsidR="00814C36">
          <w:rPr>
            <w:rFonts w:ascii="Helvetica" w:hAnsi="Helvetica" w:cstheme="minorHAnsi"/>
            <w:lang w:val="en-GB"/>
          </w:rPr>
          <w:t>, among which the tundra is experiencing the highest rates of warming.</w:t>
        </w:r>
      </w:ins>
    </w:p>
    <w:p w14:paraId="6390247E" w14:textId="2BD4DEA4" w:rsidR="00AB27EF" w:rsidRDefault="00AB27EF" w:rsidP="0040037A">
      <w:pPr>
        <w:jc w:val="both"/>
        <w:rPr>
          <w:ins w:id="35" w:author="DASKALOVA Gergana Nikolaeva" w:date="2019-12-16T13:13:00Z"/>
          <w:rFonts w:ascii="Helvetica" w:hAnsi="Helvetica" w:cstheme="minorHAnsi"/>
          <w:lang w:val="en-GB"/>
        </w:rPr>
      </w:pPr>
    </w:p>
    <w:p w14:paraId="206DF8BF" w14:textId="41BE8CC6" w:rsidR="00AB27EF" w:rsidRDefault="00AB27EF" w:rsidP="0040037A">
      <w:pPr>
        <w:jc w:val="both"/>
        <w:rPr>
          <w:ins w:id="36" w:author="DASKALOVA Gergana Nikolaeva" w:date="2019-12-16T13:15:00Z"/>
          <w:rFonts w:ascii="Helvetica" w:hAnsi="Helvetica" w:cstheme="minorHAnsi"/>
          <w:lang w:val="en-GB"/>
        </w:rPr>
      </w:pPr>
      <w:ins w:id="37" w:author="DASKALOVA Gergana Nikolaeva" w:date="2019-12-16T13:13:00Z">
        <w:r>
          <w:rPr>
            <w:rFonts w:ascii="Helvetica" w:hAnsi="Helvetica" w:cstheme="minorHAnsi"/>
            <w:lang w:val="en-GB"/>
          </w:rPr>
          <w:t>Among all of the Earth’s biomes, the tundra is experiencing the highest rates of climate warming and ye</w:t>
        </w:r>
      </w:ins>
      <w:ins w:id="38" w:author="DASKALOVA Gergana Nikolaeva" w:date="2019-12-16T13:14:00Z">
        <w:r>
          <w:rPr>
            <w:rFonts w:ascii="Helvetica" w:hAnsi="Helvetica" w:cstheme="minorHAnsi"/>
            <w:lang w:val="en-GB"/>
          </w:rPr>
          <w:t>t,</w:t>
        </w:r>
      </w:ins>
      <w:ins w:id="39" w:author="DASKALOVA Gergana Nikolaeva" w:date="2019-12-16T13:15:00Z">
        <w:r>
          <w:rPr>
            <w:rFonts w:ascii="Helvetica" w:hAnsi="Helvetica" w:cstheme="minorHAnsi"/>
            <w:lang w:val="en-GB"/>
          </w:rPr>
          <w:t xml:space="preserve"> its remoteness</w:t>
        </w:r>
      </w:ins>
      <w:ins w:id="40" w:author="DASKALOVA Gergana Nikolaeva" w:date="2019-12-16T13:16:00Z">
        <w:r>
          <w:rPr>
            <w:rFonts w:ascii="Helvetica" w:hAnsi="Helvetica" w:cstheme="minorHAnsi"/>
            <w:lang w:val="en-GB"/>
          </w:rPr>
          <w:t xml:space="preserve"> has </w:t>
        </w:r>
      </w:ins>
      <w:ins w:id="41" w:author="DASKALOVA Gergana Nikolaeva" w:date="2019-12-16T13:18:00Z">
        <w:r w:rsidR="00814C36">
          <w:rPr>
            <w:rFonts w:ascii="Helvetica" w:hAnsi="Helvetica" w:cstheme="minorHAnsi"/>
            <w:lang w:val="en-GB"/>
          </w:rPr>
          <w:t xml:space="preserve">obscured our understanding of biodiversity at </w:t>
        </w:r>
      </w:ins>
      <w:ins w:id="42" w:author="DASKALOVA Gergana Nikolaeva" w:date="2019-12-16T13:19:00Z">
        <w:r w:rsidR="00814C36">
          <w:rPr>
            <w:rFonts w:ascii="Helvetica" w:hAnsi="Helvetica" w:cstheme="minorHAnsi"/>
            <w:lang w:val="en-GB"/>
          </w:rPr>
          <w:t xml:space="preserve">northern latitudes. </w:t>
        </w:r>
      </w:ins>
    </w:p>
    <w:p w14:paraId="3772F974" w14:textId="50D8A43E" w:rsidR="00AB27EF" w:rsidRDefault="00AB27EF" w:rsidP="0040037A">
      <w:pPr>
        <w:jc w:val="both"/>
        <w:rPr>
          <w:ins w:id="43" w:author="DASKALOVA Gergana Nikolaeva" w:date="2019-12-16T13:15:00Z"/>
          <w:rFonts w:ascii="Helvetica" w:hAnsi="Helvetica" w:cstheme="minorHAnsi"/>
          <w:lang w:val="en-GB"/>
        </w:rPr>
      </w:pPr>
    </w:p>
    <w:p w14:paraId="2221B4D8" w14:textId="1F7D10E4" w:rsidR="00AB27EF" w:rsidRPr="0040037A" w:rsidRDefault="00AB27EF" w:rsidP="0040037A">
      <w:pPr>
        <w:jc w:val="both"/>
        <w:rPr>
          <w:rFonts w:ascii="Helvetica" w:hAnsi="Helvetica" w:cstheme="minorHAnsi"/>
          <w:lang w:val="en-GB"/>
        </w:rPr>
      </w:pPr>
      <w:ins w:id="44" w:author="DASKALOVA Gergana Nikolaeva" w:date="2019-12-16T13:15:00Z">
        <w:r>
          <w:rPr>
            <w:rFonts w:ascii="Helvetica" w:hAnsi="Helvetica" w:cstheme="minorHAnsi"/>
            <w:lang w:val="en-GB"/>
          </w:rPr>
          <w:t xml:space="preserve">Plants are among the first </w:t>
        </w:r>
      </w:ins>
      <w:ins w:id="45" w:author="DASKALOVA Gergana Nikolaeva" w:date="2019-12-16T13:16:00Z">
        <w:r>
          <w:rPr>
            <w:rFonts w:ascii="Helvetica" w:hAnsi="Helvetica" w:cstheme="minorHAnsi"/>
            <w:lang w:val="en-GB"/>
          </w:rPr>
          <w:t>taxa to respond to environmental change, making them one of the most distinct signatures of the effects of climate change on biodiversity around the world.</w:t>
        </w:r>
      </w:ins>
    </w:p>
    <w:p w14:paraId="660576BC" w14:textId="77777777" w:rsidR="000B3AE9" w:rsidRPr="0040037A" w:rsidRDefault="000B3AE9" w:rsidP="0040037A">
      <w:pPr>
        <w:tabs>
          <w:tab w:val="left" w:pos="3336"/>
        </w:tabs>
        <w:jc w:val="both"/>
        <w:rPr>
          <w:rFonts w:ascii="Helvetica" w:hAnsi="Helvetica" w:cstheme="minorHAnsi"/>
          <w:lang w:val="en-GB"/>
        </w:rPr>
      </w:pPr>
      <w:r w:rsidRPr="0040037A">
        <w:rPr>
          <w:rFonts w:ascii="Helvetica" w:hAnsi="Helvetica" w:cstheme="minorHAnsi"/>
          <w:lang w:val="en-GB"/>
        </w:rPr>
        <w:tab/>
      </w:r>
    </w:p>
    <w:p w14:paraId="7AA8E99A" w14:textId="77777777" w:rsidR="000B3AE9" w:rsidRPr="0040037A" w:rsidRDefault="000B3AE9" w:rsidP="0040037A">
      <w:pPr>
        <w:tabs>
          <w:tab w:val="left" w:pos="3336"/>
        </w:tabs>
        <w:jc w:val="both"/>
        <w:rPr>
          <w:rFonts w:ascii="Helvetica" w:hAnsi="Helvetica" w:cstheme="minorHAnsi"/>
          <w:lang w:val="en-GB"/>
        </w:rPr>
      </w:pPr>
    </w:p>
    <w:p w14:paraId="3D16BAF2" w14:textId="77777777" w:rsidR="000B3AE9" w:rsidRPr="0040037A" w:rsidRDefault="000B3AE9" w:rsidP="0040037A">
      <w:pPr>
        <w:jc w:val="both"/>
        <w:rPr>
          <w:rFonts w:ascii="Helvetica" w:hAnsi="Helvetica" w:cstheme="minorHAnsi"/>
          <w:u w:val="single"/>
          <w:lang w:val="en-GB"/>
        </w:rPr>
      </w:pPr>
      <w:r w:rsidRPr="0040037A">
        <w:rPr>
          <w:rFonts w:ascii="Helvetica" w:hAnsi="Helvetica" w:cstheme="minorHAnsi"/>
          <w:u w:val="single"/>
          <w:lang w:val="en-GB"/>
        </w:rPr>
        <w:t xml:space="preserve">The Knowledge Gap </w:t>
      </w:r>
    </w:p>
    <w:p w14:paraId="2C0EB573" w14:textId="77777777" w:rsidR="000B3AE9" w:rsidRPr="0040037A" w:rsidRDefault="000B3AE9" w:rsidP="0040037A">
      <w:pPr>
        <w:jc w:val="both"/>
        <w:rPr>
          <w:rFonts w:ascii="Helvetica" w:hAnsi="Helvetica" w:cstheme="minorHAnsi"/>
          <w:u w:val="single"/>
          <w:lang w:val="en-GB"/>
        </w:rPr>
      </w:pPr>
    </w:p>
    <w:p w14:paraId="4B53C6F5" w14:textId="75598991" w:rsidR="000B3AE9" w:rsidRPr="0040037A" w:rsidRDefault="000B3AE9" w:rsidP="0040037A">
      <w:pPr>
        <w:jc w:val="both"/>
        <w:rPr>
          <w:rFonts w:ascii="Helvetica" w:hAnsi="Helvetica" w:cstheme="minorHAnsi"/>
          <w:lang w:val="en-GB"/>
        </w:rPr>
      </w:pPr>
      <w:r w:rsidRPr="0040037A">
        <w:rPr>
          <w:rFonts w:ascii="Helvetica" w:hAnsi="Helvetica" w:cstheme="minorHAnsi"/>
          <w:lang w:val="en-GB"/>
        </w:rPr>
        <w:tab/>
        <w:t xml:space="preserve">Different vegetation types have </w:t>
      </w:r>
      <w:r w:rsidRPr="003952D0">
        <w:rPr>
          <w:rFonts w:ascii="Helvetica" w:hAnsi="Helvetica" w:cstheme="minorHAnsi"/>
          <w:highlight w:val="yellow"/>
          <w:lang w:val="en-GB"/>
          <w:rPrChange w:id="46" w:author="DASKALOVA Gergana Nikolaeva" w:date="2019-12-16T13:30:00Z">
            <w:rPr>
              <w:rFonts w:ascii="Helvetica" w:hAnsi="Helvetica" w:cstheme="minorHAnsi"/>
              <w:lang w:val="en-GB"/>
            </w:rPr>
          </w:rPrChange>
        </w:rPr>
        <w:t>distinct</w:t>
      </w:r>
      <w:r w:rsidRPr="0040037A">
        <w:rPr>
          <w:rFonts w:ascii="Helvetica" w:hAnsi="Helvetica" w:cstheme="minorHAnsi"/>
          <w:lang w:val="en-GB"/>
        </w:rPr>
        <w:t xml:space="preserve"> chemical, anatomical, and morphological traits resulting in </w:t>
      </w:r>
      <w:r w:rsidRPr="003952D0">
        <w:rPr>
          <w:rFonts w:ascii="Helvetica" w:hAnsi="Helvetica" w:cstheme="minorHAnsi"/>
          <w:highlight w:val="yellow"/>
          <w:lang w:val="en-GB"/>
          <w:rPrChange w:id="47" w:author="DASKALOVA Gergana Nikolaeva" w:date="2019-12-16T13:30:00Z">
            <w:rPr>
              <w:rFonts w:ascii="Helvetica" w:hAnsi="Helvetica" w:cstheme="minorHAnsi"/>
              <w:lang w:val="en-GB"/>
            </w:rPr>
          </w:rPrChange>
        </w:rPr>
        <w:t>distinct</w:t>
      </w:r>
      <w:r w:rsidRPr="0040037A">
        <w:rPr>
          <w:rFonts w:ascii="Helvetica" w:hAnsi="Helvetica" w:cstheme="minorHAnsi"/>
          <w:lang w:val="en-GB"/>
        </w:rPr>
        <w:t xml:space="preserve"> spectral signatures </w:t>
      </w:r>
      <w:r w:rsidRPr="0040037A">
        <w:rPr>
          <w:rFonts w:ascii="Helvetica" w:hAnsi="Helvetica" w:cstheme="minorHAnsi"/>
          <w:lang w:val="en-GB"/>
        </w:rPr>
        <w:fldChar w:fldCharType="begin"/>
      </w:r>
      <w:r w:rsidRPr="0040037A">
        <w:rPr>
          <w:rFonts w:ascii="Helvetica" w:hAnsi="Helvetica" w:cstheme="minorHAnsi"/>
          <w:lang w:val="en-GB"/>
        </w:rPr>
        <w:instrText xml:space="preserve"> ADDIN ZOTERO_ITEM CSL_CITATION {"citationID":"upb6RuUW","properties":{"formattedCitation":"(Schweiger et al., 2018)","plainCitation":"(Schweiger et al., 2018)","noteIndex":0},"citationItems":[{"id":416,"uris":["http://zotero.org/users/local/8RirLiuI/items/LZB3BZ8T"],"uri":["http://zotero.org/users/local/8RirLiuI/items/LZB3BZ8T"],"itemData":{"id":416,"type":"article-journal","title":"Plant spectral diversity integrates functional and phylogenetic components of biodiversity and predicts ecosystem function","container-title":"Nature Ecology &amp; Evolution","page":"976-982","volume":"2","issue":"6","source":"DOI.org (Crossref)","DOI":"10.1038/s41559-018-0551-1","ISSN":"2397-334X","journalAbbreviation":"Nat Ecol Evol","language":"en","author":[{"family":"Schweiger","given":"Anna K."},{"family":"Cavender-Bares","given":"Jeannine"},{"family":"Townsend","given":"Philip A."},{"family":"Hobbie","given":"Sarah E."},{"family":"Madritch","given":"Michael D."},{"family":"Wang","given":"Ran"},{"family":"Tilman","given":"David"},{"family":"Gamon","given":"John A."}],"issued":{"date-parts":[["2018",6]]}}}],"schema":"https://github.com/citation-style-language/schema/raw/master/csl-citation.json"} </w:instrText>
      </w:r>
      <w:r w:rsidRPr="0040037A">
        <w:rPr>
          <w:rFonts w:ascii="Helvetica" w:hAnsi="Helvetica" w:cstheme="minorHAnsi"/>
          <w:lang w:val="en-GB"/>
        </w:rPr>
        <w:fldChar w:fldCharType="separate"/>
      </w:r>
      <w:r w:rsidRPr="0040037A">
        <w:rPr>
          <w:rFonts w:ascii="Helvetica" w:hAnsi="Helvetica" w:cstheme="minorHAnsi"/>
          <w:noProof/>
          <w:lang w:val="en-GB"/>
        </w:rPr>
        <w:t>(Schweiger et al., 2018)</w:t>
      </w:r>
      <w:r w:rsidRPr="0040037A">
        <w:rPr>
          <w:rFonts w:ascii="Helvetica" w:hAnsi="Helvetica" w:cstheme="minorHAnsi"/>
          <w:lang w:val="en-GB"/>
        </w:rPr>
        <w:fldChar w:fldCharType="end"/>
      </w:r>
      <w:r w:rsidRPr="0040037A">
        <w:rPr>
          <w:rFonts w:ascii="Helvetica" w:hAnsi="Helvetica" w:cstheme="minorHAnsi"/>
          <w:lang w:val="en-GB"/>
        </w:rPr>
        <w:t xml:space="preserve">. The spectral variability hypothesis states that the spectral diversity of an area can be </w:t>
      </w:r>
      <w:commentRangeStart w:id="48"/>
      <w:del w:id="49" w:author="DASKALOVA Gergana Nikolaeva" w:date="2019-12-16T13:31:00Z">
        <w:r w:rsidRPr="0040037A" w:rsidDel="003952D0">
          <w:rPr>
            <w:rFonts w:ascii="Helvetica" w:hAnsi="Helvetica" w:cstheme="minorHAnsi"/>
            <w:lang w:val="en-GB"/>
          </w:rPr>
          <w:delText xml:space="preserve">utilized </w:delText>
        </w:r>
      </w:del>
      <w:commentRangeEnd w:id="48"/>
      <w:r w:rsidR="003952D0">
        <w:rPr>
          <w:rStyle w:val="CommentReference"/>
        </w:rPr>
        <w:commentReference w:id="48"/>
      </w:r>
      <w:ins w:id="50" w:author="DASKALOVA Gergana Nikolaeva" w:date="2019-12-16T13:31:00Z">
        <w:r w:rsidR="003952D0">
          <w:rPr>
            <w:rFonts w:ascii="Helvetica" w:hAnsi="Helvetica" w:cstheme="minorHAnsi"/>
            <w:lang w:val="en-GB"/>
          </w:rPr>
          <w:t>used</w:t>
        </w:r>
        <w:r w:rsidR="003952D0" w:rsidRPr="0040037A">
          <w:rPr>
            <w:rFonts w:ascii="Helvetica" w:hAnsi="Helvetica" w:cstheme="minorHAnsi"/>
            <w:lang w:val="en-GB"/>
          </w:rPr>
          <w:t xml:space="preserve"> </w:t>
        </w:r>
      </w:ins>
      <w:r w:rsidRPr="0040037A">
        <w:rPr>
          <w:rFonts w:ascii="Helvetica" w:hAnsi="Helvetica" w:cstheme="minorHAnsi"/>
          <w:lang w:val="en-GB"/>
        </w:rPr>
        <w:t xml:space="preserve">as a proxy for spatial heterogeneity within an ecosystem. Thus, spectral diversity is an expression of the vegetation functional and biodiversity, and </w:t>
      </w:r>
      <w:commentRangeStart w:id="51"/>
      <w:r w:rsidRPr="0040037A">
        <w:rPr>
          <w:rFonts w:ascii="Helvetica" w:hAnsi="Helvetica" w:cstheme="minorHAnsi"/>
          <w:lang w:val="en-GB"/>
        </w:rPr>
        <w:t xml:space="preserve">can be used as </w:t>
      </w:r>
      <w:r w:rsidRPr="0040037A">
        <w:rPr>
          <w:rFonts w:ascii="Helvetica" w:hAnsi="Helvetica" w:cstheme="minorHAnsi"/>
          <w:lang w:val="en-GB"/>
        </w:rPr>
        <w:lastRenderedPageBreak/>
        <w:t xml:space="preserve">diversity metric </w:t>
      </w:r>
      <w:commentRangeEnd w:id="51"/>
      <w:r w:rsidR="003952D0">
        <w:rPr>
          <w:rStyle w:val="CommentReference"/>
        </w:rPr>
        <w:commentReference w:id="51"/>
      </w:r>
      <w:r w:rsidRPr="0040037A">
        <w:rPr>
          <w:rFonts w:ascii="Helvetica" w:hAnsi="Helvetica" w:cstheme="minorHAnsi"/>
          <w:lang w:val="en-GB"/>
        </w:rPr>
        <w:fldChar w:fldCharType="begin"/>
      </w:r>
      <w:r w:rsidRPr="0040037A">
        <w:rPr>
          <w:rFonts w:ascii="Helvetica" w:hAnsi="Helvetica" w:cstheme="minorHAnsi"/>
          <w:lang w:val="en-GB"/>
        </w:rPr>
        <w:instrText xml:space="preserve"> ADDIN ZOTERO_ITEM CSL_CITATION {"citationID":"PEbczger","properties":{"formattedCitation":"(Wang and Gamon, 2019)","plainCitation":"(Wang and Gamon, 2019)","noteIndex":0},"citationItems":[{"id":455,"uris":["http://zotero.org/users/local/8RirLiuI/items/WSR4WYR9"],"uri":["http://zotero.org/users/local/8RirLiuI/items/WSR4WYR9"],"itemData":{"id":455,"type":"article-journal","title":"Remote sensing of terrestrial plant biodiversity","container-title":"Remote Sensing of Environment","page":"111218","volume":"231","source":"DOI.org (Crossref)","DOI":"10.1016/j.rse.2019.111218","ISSN":"00344257","journalAbbreviation":"Remote Sensing of Environment","language":"en","author":[{"family":"Wang","given":"Ran"},{"family":"Gamon","given":"John A."}],"issued":{"date-parts":[["2019",9]]}}}],"schema":"https://github.com/citation-style-language/schema/raw/master/csl-citation.json"} </w:instrText>
      </w:r>
      <w:r w:rsidRPr="0040037A">
        <w:rPr>
          <w:rFonts w:ascii="Helvetica" w:hAnsi="Helvetica" w:cstheme="minorHAnsi"/>
          <w:lang w:val="en-GB"/>
        </w:rPr>
        <w:fldChar w:fldCharType="separate"/>
      </w:r>
      <w:r w:rsidRPr="0040037A">
        <w:rPr>
          <w:rFonts w:ascii="Helvetica" w:hAnsi="Helvetica" w:cstheme="minorHAnsi"/>
          <w:lang w:val="en-GB"/>
        </w:rPr>
        <w:t>(Wang and Gamon, 2019)</w:t>
      </w:r>
      <w:r w:rsidRPr="0040037A">
        <w:rPr>
          <w:rFonts w:ascii="Helvetica" w:hAnsi="Helvetica" w:cstheme="minorHAnsi"/>
          <w:lang w:val="en-GB"/>
        </w:rPr>
        <w:fldChar w:fldCharType="end"/>
      </w:r>
      <w:r w:rsidRPr="0040037A">
        <w:rPr>
          <w:rFonts w:ascii="Helvetica" w:hAnsi="Helvetica" w:cstheme="minorHAnsi"/>
          <w:lang w:val="en-GB"/>
        </w:rPr>
        <w:t xml:space="preserve">. </w:t>
      </w:r>
      <w:commentRangeStart w:id="52"/>
      <w:r w:rsidRPr="0040037A">
        <w:rPr>
          <w:rFonts w:ascii="Helvetica" w:hAnsi="Helvetica" w:cstheme="minorHAnsi"/>
          <w:lang w:val="en-GB"/>
        </w:rPr>
        <w:t xml:space="preserve">While multiscale spectral data are becoming increasingly available, there is little known on transitioning from species specific signatures to </w:t>
      </w:r>
      <w:proofErr w:type="gramStart"/>
      <w:r w:rsidRPr="0040037A">
        <w:rPr>
          <w:rFonts w:ascii="Helvetica" w:hAnsi="Helvetica" w:cstheme="minorHAnsi"/>
          <w:lang w:val="en-GB"/>
        </w:rPr>
        <w:t>ones</w:t>
      </w:r>
      <w:proofErr w:type="gramEnd"/>
      <w:r w:rsidRPr="0040037A">
        <w:rPr>
          <w:rFonts w:ascii="Helvetica" w:hAnsi="Helvetica" w:cstheme="minorHAnsi"/>
          <w:lang w:val="en-GB"/>
        </w:rPr>
        <w:t xml:space="preserve"> representative of communities. </w:t>
      </w:r>
      <w:commentRangeEnd w:id="52"/>
      <w:r w:rsidR="00A65052">
        <w:rPr>
          <w:rStyle w:val="CommentReference"/>
        </w:rPr>
        <w:commentReference w:id="52"/>
      </w:r>
      <w:r w:rsidRPr="0040037A">
        <w:rPr>
          <w:rFonts w:ascii="Helvetica" w:hAnsi="Helvetica" w:cstheme="minorHAnsi"/>
          <w:lang w:val="en-GB"/>
        </w:rPr>
        <w:t xml:space="preserve">Furthermore, for many habitat types, the direct relationship of vegetation spectral signatures to </w:t>
      </w:r>
      <w:commentRangeStart w:id="53"/>
      <w:r w:rsidRPr="0040037A">
        <w:rPr>
          <w:rFonts w:ascii="Helvetica" w:hAnsi="Helvetica" w:cstheme="minorHAnsi"/>
          <w:lang w:val="en-GB"/>
        </w:rPr>
        <w:t xml:space="preserve">functional and biodiversity </w:t>
      </w:r>
      <w:commentRangeEnd w:id="53"/>
      <w:r w:rsidR="00A65052">
        <w:rPr>
          <w:rStyle w:val="CommentReference"/>
        </w:rPr>
        <w:commentReference w:id="53"/>
      </w:r>
      <w:r w:rsidRPr="0040037A">
        <w:rPr>
          <w:rFonts w:ascii="Helvetica" w:hAnsi="Helvetica" w:cstheme="minorHAnsi"/>
          <w:lang w:val="en-GB"/>
        </w:rPr>
        <w:t xml:space="preserve">are unknown. </w:t>
      </w:r>
      <w:commentRangeStart w:id="54"/>
      <w:r w:rsidRPr="0040037A">
        <w:rPr>
          <w:rFonts w:ascii="Helvetica" w:hAnsi="Helvetica" w:cstheme="minorHAnsi"/>
          <w:lang w:val="en-GB"/>
        </w:rPr>
        <w:t>How the results of airborne remote sensing methods compare to ground based sampling techniques also require</w:t>
      </w:r>
      <w:ins w:id="55" w:author="DASKALOVA Gergana Nikolaeva" w:date="2019-12-16T14:06:00Z">
        <w:r w:rsidR="00A65052">
          <w:rPr>
            <w:rFonts w:ascii="Helvetica" w:hAnsi="Helvetica" w:cstheme="minorHAnsi"/>
            <w:lang w:val="en-GB"/>
          </w:rPr>
          <w:t>s</w:t>
        </w:r>
      </w:ins>
      <w:r w:rsidRPr="0040037A">
        <w:rPr>
          <w:rFonts w:ascii="Helvetica" w:hAnsi="Helvetica" w:cstheme="minorHAnsi"/>
          <w:lang w:val="en-GB"/>
        </w:rPr>
        <w:t xml:space="preserve"> further investigation, as the spectral diversity to biodiversity relationship may change at different grain sizes (pixel resolution) and across greater spatial </w:t>
      </w:r>
      <w:commentRangeStart w:id="56"/>
      <w:r w:rsidRPr="0040037A">
        <w:rPr>
          <w:rFonts w:ascii="Helvetica" w:hAnsi="Helvetica" w:cstheme="minorHAnsi"/>
          <w:lang w:val="en-GB"/>
        </w:rPr>
        <w:t>scales</w:t>
      </w:r>
      <w:commentRangeEnd w:id="56"/>
      <w:r w:rsidR="00A65052">
        <w:rPr>
          <w:rStyle w:val="CommentReference"/>
        </w:rPr>
        <w:commentReference w:id="56"/>
      </w:r>
      <w:r w:rsidRPr="0040037A">
        <w:rPr>
          <w:rFonts w:ascii="Helvetica" w:hAnsi="Helvetica" w:cstheme="minorHAnsi"/>
          <w:lang w:val="en-GB"/>
        </w:rPr>
        <w:t xml:space="preserve">. </w:t>
      </w:r>
      <w:commentRangeEnd w:id="54"/>
      <w:r w:rsidR="00C14371">
        <w:rPr>
          <w:rStyle w:val="CommentReference"/>
        </w:rPr>
        <w:commentReference w:id="54"/>
      </w:r>
    </w:p>
    <w:p w14:paraId="68047819" w14:textId="77777777" w:rsidR="000B3AE9" w:rsidRPr="0040037A" w:rsidRDefault="000B3AE9" w:rsidP="0040037A">
      <w:pPr>
        <w:jc w:val="both"/>
        <w:rPr>
          <w:rFonts w:ascii="Helvetica" w:hAnsi="Helvetica" w:cstheme="minorHAnsi"/>
          <w:lang w:val="en-GB"/>
        </w:rPr>
      </w:pPr>
    </w:p>
    <w:p w14:paraId="0E8041C9" w14:textId="77777777" w:rsidR="000B3AE9" w:rsidRPr="0040037A" w:rsidRDefault="000B3AE9" w:rsidP="0040037A">
      <w:pPr>
        <w:jc w:val="both"/>
        <w:rPr>
          <w:rFonts w:ascii="Helvetica" w:hAnsi="Helvetica" w:cstheme="minorHAnsi"/>
          <w:lang w:val="en-GB"/>
        </w:rPr>
      </w:pPr>
    </w:p>
    <w:p w14:paraId="6968624E" w14:textId="77777777" w:rsidR="000B3AE9" w:rsidRPr="0040037A" w:rsidRDefault="000B3AE9" w:rsidP="0040037A">
      <w:pPr>
        <w:jc w:val="both"/>
        <w:rPr>
          <w:rFonts w:ascii="Helvetica" w:hAnsi="Helvetica" w:cstheme="minorHAnsi"/>
          <w:u w:val="single"/>
          <w:lang w:val="en-GB"/>
        </w:rPr>
      </w:pPr>
      <w:r w:rsidRPr="0040037A">
        <w:rPr>
          <w:rFonts w:ascii="Helvetica" w:hAnsi="Helvetica" w:cstheme="minorHAnsi"/>
          <w:u w:val="single"/>
          <w:lang w:val="en-GB"/>
        </w:rPr>
        <w:t xml:space="preserve">Research Questions and Predictions </w:t>
      </w:r>
    </w:p>
    <w:p w14:paraId="64904391" w14:textId="77777777" w:rsidR="000B3AE9" w:rsidRPr="0040037A" w:rsidRDefault="000B3AE9" w:rsidP="0040037A">
      <w:pPr>
        <w:jc w:val="both"/>
        <w:rPr>
          <w:rFonts w:ascii="Helvetica" w:hAnsi="Helvetica" w:cstheme="minorHAnsi"/>
          <w:u w:val="single"/>
          <w:lang w:val="en-GB"/>
        </w:rPr>
      </w:pPr>
    </w:p>
    <w:p w14:paraId="0D7D0DD6" w14:textId="25311DD8" w:rsidR="000B3AE9" w:rsidRPr="0040037A" w:rsidRDefault="000B3AE9" w:rsidP="0040037A">
      <w:pPr>
        <w:pStyle w:val="ListParagraph"/>
        <w:numPr>
          <w:ilvl w:val="0"/>
          <w:numId w:val="2"/>
        </w:numPr>
        <w:jc w:val="both"/>
        <w:rPr>
          <w:rFonts w:ascii="Helvetica" w:eastAsiaTheme="minorHAnsi" w:hAnsi="Helvetica" w:cstheme="minorHAnsi"/>
          <w:lang w:val="en-GB" w:eastAsia="en-US"/>
        </w:rPr>
      </w:pPr>
      <w:r w:rsidRPr="0040037A">
        <w:rPr>
          <w:rFonts w:ascii="Helvetica" w:eastAsiaTheme="minorHAnsi" w:hAnsi="Helvetica" w:cstheme="minorHAnsi"/>
          <w:lang w:val="en-GB" w:eastAsia="en-US"/>
        </w:rPr>
        <w:t xml:space="preserve">Can </w:t>
      </w:r>
      <w:ins w:id="57" w:author="DASKALOVA Gergana Nikolaeva" w:date="2019-12-16T14:09:00Z">
        <w:r w:rsidR="00C14371">
          <w:rPr>
            <w:rFonts w:ascii="Helvetica" w:eastAsiaTheme="minorHAnsi" w:hAnsi="Helvetica" w:cstheme="minorHAnsi"/>
            <w:lang w:val="en-GB" w:eastAsia="en-US"/>
          </w:rPr>
          <w:t xml:space="preserve">tundra </w:t>
        </w:r>
      </w:ins>
      <w:r w:rsidRPr="0040037A">
        <w:rPr>
          <w:rFonts w:ascii="Helvetica" w:eastAsiaTheme="minorHAnsi" w:hAnsi="Helvetica" w:cstheme="minorHAnsi"/>
          <w:lang w:val="en-GB" w:eastAsia="en-US"/>
        </w:rPr>
        <w:t xml:space="preserve">vegetation types be identified based on </w:t>
      </w:r>
      <w:commentRangeStart w:id="58"/>
      <w:r w:rsidRPr="0040037A">
        <w:rPr>
          <w:rFonts w:ascii="Helvetica" w:eastAsiaTheme="minorHAnsi" w:hAnsi="Helvetica" w:cstheme="minorHAnsi"/>
          <w:lang w:val="en-GB" w:eastAsia="en-US"/>
        </w:rPr>
        <w:t>the variation in their hyperspectral signatures?</w:t>
      </w:r>
      <w:commentRangeEnd w:id="58"/>
      <w:r w:rsidR="00C14371">
        <w:rPr>
          <w:rStyle w:val="CommentReference"/>
        </w:rPr>
        <w:commentReference w:id="58"/>
      </w:r>
    </w:p>
    <w:p w14:paraId="11887D66" w14:textId="77777777" w:rsidR="000B3AE9" w:rsidRPr="0040037A" w:rsidRDefault="000B3AE9" w:rsidP="0040037A">
      <w:pPr>
        <w:pStyle w:val="ListParagraph"/>
        <w:jc w:val="both"/>
        <w:rPr>
          <w:rFonts w:ascii="Helvetica" w:eastAsiaTheme="minorHAnsi" w:hAnsi="Helvetica" w:cstheme="minorHAnsi"/>
          <w:lang w:val="en-GB" w:eastAsia="en-US"/>
        </w:rPr>
      </w:pPr>
    </w:p>
    <w:p w14:paraId="3C3F5D70" w14:textId="5D0845E7" w:rsidR="000B3AE9" w:rsidRPr="00C14371" w:rsidRDefault="000B3AE9" w:rsidP="0040037A">
      <w:pPr>
        <w:pStyle w:val="ListParagraph"/>
        <w:numPr>
          <w:ilvl w:val="1"/>
          <w:numId w:val="2"/>
        </w:numPr>
        <w:jc w:val="both"/>
        <w:rPr>
          <w:ins w:id="59" w:author="DASKALOVA Gergana Nikolaeva" w:date="2019-12-16T14:12:00Z"/>
          <w:rFonts w:ascii="Helvetica" w:hAnsi="Helvetica" w:cstheme="minorHAnsi"/>
          <w:lang w:val="en-GB"/>
          <w:rPrChange w:id="60" w:author="DASKALOVA Gergana Nikolaeva" w:date="2019-12-16T14:12:00Z">
            <w:rPr>
              <w:ins w:id="61" w:author="DASKALOVA Gergana Nikolaeva" w:date="2019-12-16T14:12:00Z"/>
              <w:rFonts w:ascii="Helvetica" w:hAnsi="Helvetica" w:cs="Arial"/>
              <w:sz w:val="22"/>
              <w:szCs w:val="22"/>
              <w:lang w:val="en-GB"/>
            </w:rPr>
          </w:rPrChange>
        </w:rPr>
      </w:pPr>
      <w:r w:rsidRPr="0040037A">
        <w:rPr>
          <w:rFonts w:ascii="Helvetica" w:hAnsi="Helvetica" w:cstheme="minorHAnsi"/>
          <w:lang w:val="en-GB"/>
        </w:rPr>
        <w:t xml:space="preserve">Given the </w:t>
      </w:r>
      <w:commentRangeStart w:id="62"/>
      <w:r w:rsidRPr="0040037A">
        <w:rPr>
          <w:rFonts w:ascii="Helvetica" w:hAnsi="Helvetica" w:cstheme="minorHAnsi"/>
          <w:lang w:val="en-GB"/>
        </w:rPr>
        <w:t>press</w:t>
      </w:r>
      <w:commentRangeEnd w:id="62"/>
      <w:r w:rsidR="00C14371">
        <w:rPr>
          <w:rStyle w:val="CommentReference"/>
        </w:rPr>
        <w:commentReference w:id="62"/>
      </w:r>
      <w:r w:rsidRPr="0040037A">
        <w:rPr>
          <w:rFonts w:ascii="Helvetica" w:hAnsi="Helvetica" w:cstheme="minorHAnsi"/>
          <w:lang w:val="en-GB"/>
        </w:rPr>
        <w:t xml:space="preserve"> work by shrub et al. and wide number of other studies that have been able to correlate spectral with biological diversity, I think a simple difference in hyper-spectral signature is likely to be observable</w:t>
      </w:r>
      <w:bookmarkStart w:id="63" w:name="bbb0040"/>
      <w:r w:rsidRPr="0040037A">
        <w:rPr>
          <w:rFonts w:ascii="Helvetica" w:hAnsi="Helvetica" w:cstheme="minorHAnsi"/>
          <w:lang w:val="en-GB"/>
        </w:rPr>
        <w:t xml:space="preserve"> (</w:t>
      </w:r>
      <w:proofErr w:type="spellStart"/>
      <w:r w:rsidR="0040538F" w:rsidRPr="0040037A">
        <w:rPr>
          <w:rFonts w:ascii="Helvetica" w:hAnsi="Helvetica"/>
          <w:lang w:val="en-GB"/>
        </w:rPr>
        <w:fldChar w:fldCharType="begin"/>
      </w:r>
      <w:r w:rsidR="0040538F" w:rsidRPr="0040037A">
        <w:rPr>
          <w:rFonts w:ascii="Helvetica" w:hAnsi="Helvetica"/>
          <w:lang w:val="en-GB"/>
        </w:rPr>
        <w:instrText xml:space="preserve"> HYPERLINK "https://www.sciencedirect.com/science/article/pii/S0034425717300482" \l "bb0040" </w:instrText>
      </w:r>
      <w:r w:rsidR="0040538F" w:rsidRPr="0040037A">
        <w:rPr>
          <w:rFonts w:ascii="Helvetica" w:hAnsi="Helvetica"/>
          <w:lang w:val="en-GB"/>
        </w:rPr>
        <w:fldChar w:fldCharType="separate"/>
      </w:r>
      <w:r w:rsidRPr="0040037A">
        <w:rPr>
          <w:rFonts w:ascii="Helvetica" w:hAnsi="Helvetica" w:cs="Arial"/>
          <w:sz w:val="22"/>
          <w:szCs w:val="22"/>
          <w:lang w:val="en-GB"/>
        </w:rPr>
        <w:t>Feilhauer</w:t>
      </w:r>
      <w:proofErr w:type="spellEnd"/>
      <w:r w:rsidRPr="0040037A">
        <w:rPr>
          <w:rFonts w:ascii="Helvetica" w:hAnsi="Helvetica" w:cs="Arial"/>
          <w:sz w:val="22"/>
          <w:szCs w:val="22"/>
          <w:lang w:val="en-GB"/>
        </w:rPr>
        <w:t xml:space="preserve"> and </w:t>
      </w:r>
      <w:proofErr w:type="spellStart"/>
      <w:r w:rsidRPr="0040037A">
        <w:rPr>
          <w:rFonts w:ascii="Helvetica" w:hAnsi="Helvetica" w:cs="Arial"/>
          <w:sz w:val="22"/>
          <w:szCs w:val="22"/>
          <w:lang w:val="en-GB"/>
        </w:rPr>
        <w:t>Schmidtlein</w:t>
      </w:r>
      <w:proofErr w:type="spellEnd"/>
      <w:r w:rsidRPr="0040037A">
        <w:rPr>
          <w:rFonts w:ascii="Helvetica" w:hAnsi="Helvetica" w:cs="Arial"/>
          <w:sz w:val="22"/>
          <w:szCs w:val="22"/>
          <w:lang w:val="en-GB"/>
        </w:rPr>
        <w:t>, 2009</w:t>
      </w:r>
      <w:r w:rsidR="0040538F" w:rsidRPr="0040037A">
        <w:rPr>
          <w:rFonts w:ascii="Helvetica" w:hAnsi="Helvetica" w:cs="Arial"/>
          <w:sz w:val="22"/>
          <w:szCs w:val="22"/>
          <w:lang w:val="en-GB"/>
        </w:rPr>
        <w:fldChar w:fldCharType="end"/>
      </w:r>
      <w:bookmarkEnd w:id="63"/>
      <w:r w:rsidRPr="0040037A">
        <w:rPr>
          <w:rFonts w:ascii="Helvetica" w:hAnsi="Helvetica" w:cs="Arial"/>
          <w:sz w:val="22"/>
          <w:szCs w:val="22"/>
          <w:lang w:val="en-GB"/>
        </w:rPr>
        <w:t>, </w:t>
      </w:r>
      <w:bookmarkStart w:id="64" w:name="bbb0050"/>
      <w:r w:rsidRPr="0040037A">
        <w:rPr>
          <w:rFonts w:ascii="Helvetica" w:hAnsi="Helvetica" w:cs="Arial"/>
          <w:sz w:val="22"/>
          <w:szCs w:val="22"/>
          <w:lang w:val="en-GB"/>
        </w:rPr>
        <w:fldChar w:fldCharType="begin"/>
      </w:r>
      <w:r w:rsidRPr="0040037A">
        <w:rPr>
          <w:rFonts w:ascii="Helvetica" w:hAnsi="Helvetica" w:cs="Arial"/>
          <w:sz w:val="22"/>
          <w:szCs w:val="22"/>
          <w:lang w:val="en-GB"/>
        </w:rPr>
        <w:instrText xml:space="preserve"> HYPERLINK "https://www.sciencedirect.com/science/article/pii/S0034425717300482" \l "bb0050" </w:instrText>
      </w:r>
      <w:r w:rsidRPr="0040037A">
        <w:rPr>
          <w:rFonts w:ascii="Helvetica" w:hAnsi="Helvetica" w:cs="Arial"/>
          <w:sz w:val="22"/>
          <w:szCs w:val="22"/>
          <w:lang w:val="en-GB"/>
        </w:rPr>
        <w:fldChar w:fldCharType="separate"/>
      </w:r>
      <w:r w:rsidRPr="0040037A">
        <w:rPr>
          <w:rFonts w:ascii="Helvetica" w:hAnsi="Helvetica" w:cs="Arial"/>
          <w:sz w:val="22"/>
          <w:szCs w:val="22"/>
          <w:lang w:val="en-GB"/>
        </w:rPr>
        <w:t>Foody and Cutler, 2003</w:t>
      </w:r>
      <w:r w:rsidRPr="0040037A">
        <w:rPr>
          <w:rFonts w:ascii="Helvetica" w:hAnsi="Helvetica" w:cs="Arial"/>
          <w:sz w:val="22"/>
          <w:szCs w:val="22"/>
          <w:lang w:val="en-GB"/>
        </w:rPr>
        <w:fldChar w:fldCharType="end"/>
      </w:r>
      <w:bookmarkEnd w:id="64"/>
      <w:r w:rsidRPr="0040037A">
        <w:rPr>
          <w:rFonts w:ascii="Helvetica" w:hAnsi="Helvetica" w:cs="Arial"/>
          <w:sz w:val="22"/>
          <w:szCs w:val="22"/>
          <w:lang w:val="en-GB"/>
        </w:rPr>
        <w:t>, </w:t>
      </w:r>
      <w:bookmarkStart w:id="65" w:name="bbb0055"/>
      <w:r w:rsidRPr="0040037A">
        <w:rPr>
          <w:rFonts w:ascii="Helvetica" w:hAnsi="Helvetica" w:cs="Arial"/>
          <w:sz w:val="22"/>
          <w:szCs w:val="22"/>
          <w:lang w:val="en-GB"/>
        </w:rPr>
        <w:fldChar w:fldCharType="begin"/>
      </w:r>
      <w:r w:rsidRPr="0040037A">
        <w:rPr>
          <w:rFonts w:ascii="Helvetica" w:hAnsi="Helvetica" w:cs="Arial"/>
          <w:sz w:val="22"/>
          <w:szCs w:val="22"/>
          <w:lang w:val="en-GB"/>
        </w:rPr>
        <w:instrText xml:space="preserve"> HYPERLINK "https://www.sciencedirect.com/science/article/pii/S0034425717300482" \l "bb0055" </w:instrText>
      </w:r>
      <w:r w:rsidRPr="0040037A">
        <w:rPr>
          <w:rFonts w:ascii="Helvetica" w:hAnsi="Helvetica" w:cs="Arial"/>
          <w:sz w:val="22"/>
          <w:szCs w:val="22"/>
          <w:lang w:val="en-GB"/>
        </w:rPr>
        <w:fldChar w:fldCharType="separate"/>
      </w:r>
      <w:r w:rsidRPr="0040037A">
        <w:rPr>
          <w:rFonts w:ascii="Helvetica" w:hAnsi="Helvetica" w:cs="Arial"/>
          <w:sz w:val="22"/>
          <w:szCs w:val="22"/>
          <w:lang w:val="en-GB"/>
        </w:rPr>
        <w:t>Foody and Cutler, 2006</w:t>
      </w:r>
      <w:r w:rsidRPr="0040037A">
        <w:rPr>
          <w:rFonts w:ascii="Helvetica" w:hAnsi="Helvetica" w:cs="Arial"/>
          <w:sz w:val="22"/>
          <w:szCs w:val="22"/>
          <w:lang w:val="en-GB"/>
        </w:rPr>
        <w:fldChar w:fldCharType="end"/>
      </w:r>
      <w:bookmarkEnd w:id="65"/>
      <w:r w:rsidRPr="0040037A">
        <w:rPr>
          <w:rFonts w:ascii="Helvetica" w:hAnsi="Helvetica" w:cs="Arial"/>
          <w:sz w:val="22"/>
          <w:szCs w:val="22"/>
          <w:lang w:val="en-GB"/>
        </w:rPr>
        <w:t>, </w:t>
      </w:r>
      <w:bookmarkStart w:id="66" w:name="bbb0175"/>
      <w:proofErr w:type="spellStart"/>
      <w:r w:rsidRPr="0040037A">
        <w:rPr>
          <w:rFonts w:ascii="Helvetica" w:hAnsi="Helvetica" w:cs="Arial"/>
          <w:sz w:val="22"/>
          <w:szCs w:val="22"/>
          <w:lang w:val="en-GB"/>
        </w:rPr>
        <w:fldChar w:fldCharType="begin"/>
      </w:r>
      <w:r w:rsidRPr="0040037A">
        <w:rPr>
          <w:rFonts w:ascii="Helvetica" w:hAnsi="Helvetica" w:cs="Arial"/>
          <w:sz w:val="22"/>
          <w:szCs w:val="22"/>
          <w:lang w:val="en-GB"/>
        </w:rPr>
        <w:instrText xml:space="preserve"> HYPERLINK "https://www.sciencedirect.com/science/article/pii/S0034425717300482" \l "bb0175" </w:instrText>
      </w:r>
      <w:r w:rsidRPr="0040037A">
        <w:rPr>
          <w:rFonts w:ascii="Helvetica" w:hAnsi="Helvetica" w:cs="Arial"/>
          <w:sz w:val="22"/>
          <w:szCs w:val="22"/>
          <w:lang w:val="en-GB"/>
        </w:rPr>
        <w:fldChar w:fldCharType="separate"/>
      </w:r>
      <w:r w:rsidRPr="0040037A">
        <w:rPr>
          <w:rFonts w:ascii="Helvetica" w:hAnsi="Helvetica" w:cs="Arial"/>
          <w:sz w:val="22"/>
          <w:szCs w:val="22"/>
          <w:lang w:val="en-GB"/>
        </w:rPr>
        <w:t>Rocchini</w:t>
      </w:r>
      <w:proofErr w:type="spellEnd"/>
      <w:r w:rsidRPr="0040037A">
        <w:rPr>
          <w:rFonts w:ascii="Helvetica" w:hAnsi="Helvetica" w:cs="Arial"/>
          <w:sz w:val="22"/>
          <w:szCs w:val="22"/>
          <w:lang w:val="en-GB"/>
        </w:rPr>
        <w:t>, 2007</w:t>
      </w:r>
      <w:r w:rsidRPr="0040037A">
        <w:rPr>
          <w:rFonts w:ascii="Helvetica" w:hAnsi="Helvetica" w:cs="Arial"/>
          <w:sz w:val="22"/>
          <w:szCs w:val="22"/>
          <w:lang w:val="en-GB"/>
        </w:rPr>
        <w:fldChar w:fldCharType="end"/>
      </w:r>
      <w:bookmarkEnd w:id="66"/>
      <w:r w:rsidRPr="0040037A">
        <w:rPr>
          <w:rFonts w:ascii="Helvetica" w:hAnsi="Helvetica" w:cs="Arial"/>
          <w:sz w:val="22"/>
          <w:szCs w:val="22"/>
          <w:lang w:val="en-GB"/>
        </w:rPr>
        <w:t>)</w:t>
      </w:r>
    </w:p>
    <w:p w14:paraId="216E8610" w14:textId="5D8BEE3B" w:rsidR="00C14371" w:rsidRPr="0040037A" w:rsidRDefault="00C14371" w:rsidP="0040037A">
      <w:pPr>
        <w:pStyle w:val="ListParagraph"/>
        <w:numPr>
          <w:ilvl w:val="1"/>
          <w:numId w:val="2"/>
        </w:numPr>
        <w:jc w:val="both"/>
        <w:rPr>
          <w:rFonts w:ascii="Helvetica" w:hAnsi="Helvetica" w:cstheme="minorHAnsi"/>
          <w:lang w:val="en-GB"/>
        </w:rPr>
      </w:pPr>
      <w:ins w:id="67" w:author="DASKALOVA Gergana Nikolaeva" w:date="2019-12-16T14:12:00Z">
        <w:r>
          <w:rPr>
            <w:rFonts w:ascii="Helvetica" w:hAnsi="Helvetica" w:cs="Arial"/>
            <w:sz w:val="22"/>
            <w:szCs w:val="22"/>
            <w:lang w:val="en-GB"/>
          </w:rPr>
          <w:t xml:space="preserve">There will be more variation in hyperspectral signatures </w:t>
        </w:r>
      </w:ins>
      <w:ins w:id="68" w:author="DASKALOVA Gergana Nikolaeva" w:date="2019-12-16T14:13:00Z">
        <w:r>
          <w:rPr>
            <w:rFonts w:ascii="Helvetica" w:hAnsi="Helvetica" w:cs="Arial"/>
            <w:sz w:val="22"/>
            <w:szCs w:val="22"/>
            <w:lang w:val="en-GB"/>
          </w:rPr>
          <w:t>among, rather than within, vegetation communities. (this is another, perhaps more specific way, of saying the above)</w:t>
        </w:r>
      </w:ins>
    </w:p>
    <w:p w14:paraId="65F0720B" w14:textId="5C3F379B" w:rsidR="000B3AE9" w:rsidRDefault="000B3AE9" w:rsidP="0040037A">
      <w:pPr>
        <w:pStyle w:val="ListParagraph"/>
        <w:numPr>
          <w:ilvl w:val="1"/>
          <w:numId w:val="2"/>
        </w:numPr>
        <w:jc w:val="both"/>
        <w:rPr>
          <w:ins w:id="69" w:author="DASKALOVA Gergana Nikolaeva" w:date="2019-12-16T14:13:00Z"/>
          <w:rFonts w:ascii="Helvetica" w:hAnsi="Helvetica" w:cstheme="minorHAnsi"/>
          <w:lang w:val="en-GB"/>
        </w:rPr>
      </w:pPr>
      <w:r w:rsidRPr="0040037A">
        <w:rPr>
          <w:rFonts w:ascii="Helvetica" w:hAnsi="Helvetica" w:cstheme="minorHAnsi"/>
          <w:lang w:val="en-GB"/>
        </w:rPr>
        <w:t xml:space="preserve">If spectral signatures are detected, these should also be observable at remotely sensed scales as </w:t>
      </w:r>
      <w:commentRangeStart w:id="70"/>
      <w:r w:rsidRPr="0040037A">
        <w:rPr>
          <w:rFonts w:ascii="Helvetica" w:hAnsi="Helvetica" w:cstheme="minorHAnsi"/>
          <w:lang w:val="en-GB"/>
        </w:rPr>
        <w:t xml:space="preserve">other studies </w:t>
      </w:r>
      <w:commentRangeEnd w:id="70"/>
      <w:r w:rsidR="00C14371">
        <w:rPr>
          <w:rStyle w:val="CommentReference"/>
        </w:rPr>
        <w:commentReference w:id="70"/>
      </w:r>
      <w:r w:rsidRPr="0040037A">
        <w:rPr>
          <w:rFonts w:ascii="Helvetica" w:hAnsi="Helvetica" w:cstheme="minorHAnsi"/>
          <w:lang w:val="en-GB"/>
        </w:rPr>
        <w:t xml:space="preserve">have done so </w:t>
      </w:r>
      <w:commentRangeStart w:id="71"/>
      <w:r w:rsidRPr="0040037A">
        <w:rPr>
          <w:rFonts w:ascii="Helvetica" w:hAnsi="Helvetica" w:cstheme="minorHAnsi"/>
          <w:lang w:val="en-GB"/>
        </w:rPr>
        <w:t>at comparable resolutions.</w:t>
      </w:r>
      <w:commentRangeEnd w:id="71"/>
      <w:r w:rsidR="00C14371">
        <w:rPr>
          <w:rStyle w:val="CommentReference"/>
        </w:rPr>
        <w:commentReference w:id="71"/>
      </w:r>
    </w:p>
    <w:p w14:paraId="17450E6D" w14:textId="4F4736E6" w:rsidR="00C14371" w:rsidRDefault="00C14371" w:rsidP="00C14371">
      <w:pPr>
        <w:jc w:val="both"/>
        <w:rPr>
          <w:ins w:id="72" w:author="DASKALOVA Gergana Nikolaeva" w:date="2019-12-16T14:13:00Z"/>
          <w:rFonts w:ascii="Helvetica" w:hAnsi="Helvetica" w:cstheme="minorHAnsi"/>
          <w:lang w:val="en-GB"/>
        </w:rPr>
      </w:pPr>
    </w:p>
    <w:p w14:paraId="7A120472" w14:textId="48BD4977" w:rsidR="00C14371" w:rsidRPr="00C14371" w:rsidRDefault="00C14371">
      <w:pPr>
        <w:jc w:val="both"/>
        <w:rPr>
          <w:rFonts w:ascii="Helvetica" w:hAnsi="Helvetica" w:cstheme="minorHAnsi"/>
          <w:lang w:val="en-GB"/>
          <w:rPrChange w:id="73" w:author="DASKALOVA Gergana Nikolaeva" w:date="2019-12-16T14:13:00Z">
            <w:rPr>
              <w:lang w:val="en-GB"/>
            </w:rPr>
          </w:rPrChange>
        </w:rPr>
        <w:pPrChange w:id="74" w:author="DASKALOVA Gergana Nikolaeva" w:date="2019-12-16T14:13:00Z">
          <w:pPr>
            <w:pStyle w:val="ListParagraph"/>
            <w:numPr>
              <w:ilvl w:val="1"/>
              <w:numId w:val="2"/>
            </w:numPr>
            <w:ind w:left="1440" w:hanging="360"/>
            <w:jc w:val="both"/>
          </w:pPr>
        </w:pPrChange>
      </w:pPr>
      <w:ins w:id="75" w:author="DASKALOVA Gergana Nikolaeva" w:date="2019-12-16T14:13:00Z">
        <w:r>
          <w:rPr>
            <w:rFonts w:ascii="Helvetica" w:hAnsi="Helvetica" w:cstheme="minorHAnsi"/>
            <w:lang w:val="en-GB"/>
          </w:rPr>
          <w:t>As future steps, here below each question you can add a sketch of what you think the graph to answer this question will look like.</w:t>
        </w:r>
      </w:ins>
      <w:ins w:id="76" w:author="DASKALOVA Gergana Nikolaeva" w:date="2019-12-16T14:20:00Z">
        <w:r w:rsidR="000A2CE8">
          <w:rPr>
            <w:rFonts w:ascii="Helvetica" w:hAnsi="Helvetica" w:cstheme="minorHAnsi"/>
            <w:lang w:val="en-GB"/>
          </w:rPr>
          <w:t xml:space="preserve"> Okay now I see you have some further down! So then next you can draw (either literally with pen and paper, or in </w:t>
        </w:r>
        <w:proofErr w:type="spellStart"/>
        <w:r w:rsidR="000A2CE8">
          <w:rPr>
            <w:rFonts w:ascii="Helvetica" w:hAnsi="Helvetica" w:cstheme="minorHAnsi"/>
            <w:lang w:val="en-GB"/>
          </w:rPr>
          <w:t>powerpoint</w:t>
        </w:r>
        <w:proofErr w:type="spellEnd"/>
        <w:r w:rsidR="000A2CE8">
          <w:rPr>
            <w:rFonts w:ascii="Helvetica" w:hAnsi="Helvetica" w:cstheme="minorHAnsi"/>
            <w:lang w:val="en-GB"/>
          </w:rPr>
          <w:t>) what you think y</w:t>
        </w:r>
      </w:ins>
      <w:ins w:id="77" w:author="DASKALOVA Gergana Nikolaeva" w:date="2019-12-16T14:21:00Z">
        <w:r w:rsidR="000A2CE8">
          <w:rPr>
            <w:rFonts w:ascii="Helvetica" w:hAnsi="Helvetica" w:cstheme="minorHAnsi"/>
            <w:lang w:val="en-GB"/>
          </w:rPr>
          <w:t>our figures specifically will be like),</w:t>
        </w:r>
      </w:ins>
    </w:p>
    <w:p w14:paraId="54540076" w14:textId="77777777" w:rsidR="000B3AE9" w:rsidRPr="0040037A" w:rsidRDefault="000B3AE9" w:rsidP="0040037A">
      <w:pPr>
        <w:pStyle w:val="ListParagraph"/>
        <w:jc w:val="both"/>
        <w:rPr>
          <w:rFonts w:ascii="Helvetica" w:eastAsiaTheme="minorHAnsi" w:hAnsi="Helvetica" w:cstheme="minorHAnsi"/>
          <w:lang w:val="en-GB" w:eastAsia="en-US"/>
        </w:rPr>
      </w:pPr>
    </w:p>
    <w:p w14:paraId="35A2A15C" w14:textId="77777777" w:rsidR="000B3AE9" w:rsidRPr="0040037A" w:rsidRDefault="000B3AE9" w:rsidP="0040037A">
      <w:pPr>
        <w:pStyle w:val="ListParagraph"/>
        <w:numPr>
          <w:ilvl w:val="0"/>
          <w:numId w:val="2"/>
        </w:numPr>
        <w:jc w:val="both"/>
        <w:rPr>
          <w:rFonts w:ascii="Helvetica" w:eastAsiaTheme="minorHAnsi" w:hAnsi="Helvetica" w:cstheme="minorHAnsi"/>
          <w:lang w:val="en-GB" w:eastAsia="en-US"/>
        </w:rPr>
      </w:pPr>
      <w:r w:rsidRPr="0040037A">
        <w:rPr>
          <w:rFonts w:ascii="Helvetica" w:eastAsiaTheme="minorHAnsi" w:hAnsi="Helvetica" w:cstheme="minorHAnsi"/>
          <w:lang w:val="en-GB" w:eastAsia="en-US"/>
        </w:rPr>
        <w:t>How do hyperspectral signatures relate to species richness &amp; evenness, canopy cover, and percent bare ground?</w:t>
      </w:r>
    </w:p>
    <w:p w14:paraId="3B150EE1" w14:textId="77777777" w:rsidR="000B3AE9" w:rsidRPr="0040037A" w:rsidRDefault="000B3AE9" w:rsidP="0040037A">
      <w:pPr>
        <w:pStyle w:val="ListParagraph"/>
        <w:jc w:val="both"/>
        <w:rPr>
          <w:rFonts w:ascii="Helvetica" w:eastAsiaTheme="minorHAnsi" w:hAnsi="Helvetica" w:cstheme="minorHAnsi"/>
          <w:lang w:val="en-GB" w:eastAsia="en-US"/>
        </w:rPr>
      </w:pPr>
    </w:p>
    <w:p w14:paraId="31E89A04" w14:textId="77777777" w:rsidR="000B3AE9" w:rsidRPr="0040037A" w:rsidRDefault="000B3AE9" w:rsidP="0040037A">
      <w:pPr>
        <w:pStyle w:val="ListParagraph"/>
        <w:numPr>
          <w:ilvl w:val="0"/>
          <w:numId w:val="8"/>
        </w:numPr>
        <w:jc w:val="both"/>
        <w:rPr>
          <w:rFonts w:ascii="Helvetica" w:eastAsiaTheme="minorHAnsi" w:hAnsi="Helvetica" w:cstheme="minorHAnsi"/>
          <w:lang w:val="en-GB" w:eastAsia="en-US"/>
        </w:rPr>
      </w:pPr>
      <w:r w:rsidRPr="0040037A">
        <w:rPr>
          <w:rFonts w:ascii="Helvetica" w:eastAsiaTheme="minorHAnsi" w:hAnsi="Helvetica" w:cstheme="minorHAnsi"/>
          <w:lang w:val="en-GB" w:eastAsia="en-US"/>
        </w:rPr>
        <w:t xml:space="preserve">There should exist at least a correlational relationship between </w:t>
      </w:r>
      <w:commentRangeStart w:id="78"/>
      <w:r w:rsidRPr="0040037A">
        <w:rPr>
          <w:rFonts w:ascii="Helvetica" w:eastAsiaTheme="minorHAnsi" w:hAnsi="Helvetica" w:cstheme="minorHAnsi"/>
          <w:lang w:val="en-GB" w:eastAsia="en-US"/>
        </w:rPr>
        <w:t>spectral signatures</w:t>
      </w:r>
      <w:commentRangeEnd w:id="78"/>
      <w:r w:rsidR="00C14371">
        <w:rPr>
          <w:rStyle w:val="CommentReference"/>
        </w:rPr>
        <w:commentReference w:id="78"/>
      </w:r>
      <w:r w:rsidRPr="0040037A">
        <w:rPr>
          <w:rFonts w:ascii="Helvetica" w:eastAsiaTheme="minorHAnsi" w:hAnsi="Helvetica" w:cstheme="minorHAnsi"/>
          <w:lang w:val="en-GB" w:eastAsia="en-US"/>
        </w:rPr>
        <w:t xml:space="preserve"> and biodiversity. At increased observations scales, canopy cover and especially bare ground visibility will begin to have a significant impact on observed spectral diversity and the subsequent biodiversity predictions </w:t>
      </w:r>
      <w:r w:rsidRPr="0040037A">
        <w:rPr>
          <w:rFonts w:ascii="Helvetica" w:hAnsi="Helvetica" w:cstheme="minorHAnsi"/>
          <w:color w:val="201F1E"/>
          <w:bdr w:val="none" w:sz="0" w:space="0" w:color="auto" w:frame="1"/>
          <w:lang w:val="en-GB"/>
        </w:rPr>
        <w:fldChar w:fldCharType="begin"/>
      </w:r>
      <w:r w:rsidRPr="0040037A">
        <w:rPr>
          <w:rFonts w:ascii="Helvetica" w:hAnsi="Helvetica" w:cstheme="minorHAnsi"/>
          <w:color w:val="201F1E"/>
          <w:bdr w:val="none" w:sz="0" w:space="0" w:color="auto" w:frame="1"/>
          <w:lang w:val="en-GB"/>
        </w:rPr>
        <w:instrText xml:space="preserve"> ADDIN ZOTERO_ITEM CSL_CITATION {"citationID":"2bhw3sYy","properties":{"formattedCitation":"(Ollinger, 2011)","plainCitation":"(Ollinger, 2011)","noteIndex":0},"citationItems":[{"id":472,"uris":["http://zotero.org/users/local/8RirLiuI/items/JBUCD3WL"],"uri":["http://zotero.org/users/local/8RirLiuI/items/JBUCD3WL"],"itemData":{"id":472,"type":"article-journal","title":"Sources of variability in canopy reflectance and the convergent properties of plants: Tansley review","container-title":"New Phytologist","page":"375-394","volume":"189","issue":"2","source":"DOI.org (Crossref)","DOI":"10.1111/j.1469-8137.2010.03536.x","ISSN":"0028646X","title-short":"Sources of variability in canopy reflectance and the convergent properties of plants","language":"en","author":[{"family":"Ollinger","given":"S. V."}],"issued":{"date-parts":[["2011",1]]}}}],"schema":"https://github.com/citation-style-language/schema/raw/master/csl-citation.json"} </w:instrText>
      </w:r>
      <w:r w:rsidRPr="0040037A">
        <w:rPr>
          <w:rFonts w:ascii="Helvetica" w:hAnsi="Helvetica" w:cstheme="minorHAnsi"/>
          <w:color w:val="201F1E"/>
          <w:bdr w:val="none" w:sz="0" w:space="0" w:color="auto" w:frame="1"/>
          <w:lang w:val="en-GB"/>
        </w:rPr>
        <w:fldChar w:fldCharType="separate"/>
      </w:r>
      <w:r w:rsidRPr="0040037A">
        <w:rPr>
          <w:rFonts w:ascii="Helvetica" w:hAnsi="Helvetica" w:cstheme="minorHAnsi"/>
          <w:noProof/>
          <w:color w:val="201F1E"/>
          <w:bdr w:val="none" w:sz="0" w:space="0" w:color="auto" w:frame="1"/>
          <w:lang w:val="en-GB"/>
        </w:rPr>
        <w:t>(Ollinger, 2011)</w:t>
      </w:r>
      <w:r w:rsidRPr="0040037A">
        <w:rPr>
          <w:rFonts w:ascii="Helvetica" w:hAnsi="Helvetica" w:cstheme="minorHAnsi"/>
          <w:color w:val="201F1E"/>
          <w:bdr w:val="none" w:sz="0" w:space="0" w:color="auto" w:frame="1"/>
          <w:lang w:val="en-GB"/>
        </w:rPr>
        <w:fldChar w:fldCharType="end"/>
      </w:r>
      <w:r w:rsidRPr="0040037A">
        <w:rPr>
          <w:rFonts w:ascii="Helvetica" w:hAnsi="Helvetica" w:cstheme="minorHAnsi"/>
          <w:color w:val="201F1E"/>
          <w:bdr w:val="none" w:sz="0" w:space="0" w:color="auto" w:frame="1"/>
          <w:lang w:val="en-GB"/>
        </w:rPr>
        <w:t xml:space="preserve"> </w:t>
      </w:r>
      <w:r w:rsidRPr="0040037A">
        <w:rPr>
          <w:rFonts w:ascii="Helvetica" w:hAnsi="Helvetica" w:cstheme="minorHAnsi"/>
          <w:color w:val="201F1E"/>
          <w:bdr w:val="none" w:sz="0" w:space="0" w:color="auto" w:frame="1"/>
          <w:lang w:val="en-GB"/>
        </w:rPr>
        <w:fldChar w:fldCharType="begin"/>
      </w:r>
      <w:r w:rsidRPr="0040037A">
        <w:rPr>
          <w:rFonts w:ascii="Helvetica" w:hAnsi="Helvetica" w:cstheme="minorHAnsi"/>
          <w:color w:val="201F1E"/>
          <w:bdr w:val="none" w:sz="0" w:space="0" w:color="auto" w:frame="1"/>
          <w:lang w:val="en-GB"/>
        </w:rPr>
        <w:instrText xml:space="preserve"> ADDIN ZOTERO_ITEM CSL_CITATION {"citationID":"3KoYxQeW","properties":{"formattedCitation":"(Gholizadeh et al., 2018)","plainCitation":"(Gholizadeh et al., 2018)","noteIndex":0},"citationItems":[{"id":453,"uris":["http://zotero.org/users/local/8RirLiuI/items/7Q8K297K"],"uri":["http://zotero.org/users/local/8RirLiuI/items/7Q8K297K"],"itemData":{"id":453,"type":"article-journal","title":"Remote sensing of biodiversity: Soil correction and data dimension reduction methods improve assessment of α-diversity (species richness) in prairie ecosystems","container-title":"Remote Sensing of Environment","page":"240-253","volume":"206","source":"DOI.org (Crossref)","DOI":"10.1016/j.rse.2017.12.014","ISSN":"00344257","title-short":"Remote sensing of biodiversity","journalAbbreviation":"Remote Sensing of Environment","language":"en","author":[{"family":"Gholizadeh","given":"Hamed"},{"family":"Gamon","given":"John A."},{"family":"Zygielbaum","given":"Arthur I."},{"family":"Wang","given":"Ran"},{"family":"Schweiger","given":"Anna K."},{"family":"Cavender-Bares","given":"Jeannine"}],"issued":{"date-parts":[["2018",3]]}}}],"schema":"https://github.com/citation-style-language/schema/raw/master/csl-citation.json"} </w:instrText>
      </w:r>
      <w:r w:rsidRPr="0040037A">
        <w:rPr>
          <w:rFonts w:ascii="Helvetica" w:hAnsi="Helvetica" w:cstheme="minorHAnsi"/>
          <w:color w:val="201F1E"/>
          <w:bdr w:val="none" w:sz="0" w:space="0" w:color="auto" w:frame="1"/>
          <w:lang w:val="en-GB"/>
        </w:rPr>
        <w:fldChar w:fldCharType="separate"/>
      </w:r>
      <w:r w:rsidRPr="0040037A">
        <w:rPr>
          <w:rFonts w:ascii="Helvetica" w:hAnsi="Helvetica" w:cstheme="minorHAnsi"/>
          <w:noProof/>
          <w:color w:val="201F1E"/>
          <w:bdr w:val="none" w:sz="0" w:space="0" w:color="auto" w:frame="1"/>
          <w:lang w:val="en-GB"/>
        </w:rPr>
        <w:t>(Gholizadeh et al., 2018)</w:t>
      </w:r>
      <w:r w:rsidRPr="0040037A">
        <w:rPr>
          <w:rFonts w:ascii="Helvetica" w:hAnsi="Helvetica" w:cstheme="minorHAnsi"/>
          <w:color w:val="201F1E"/>
          <w:bdr w:val="none" w:sz="0" w:space="0" w:color="auto" w:frame="1"/>
          <w:lang w:val="en-GB"/>
        </w:rPr>
        <w:fldChar w:fldCharType="end"/>
      </w:r>
      <w:r w:rsidRPr="0040037A">
        <w:rPr>
          <w:rFonts w:ascii="Helvetica" w:eastAsiaTheme="minorHAnsi" w:hAnsi="Helvetica" w:cstheme="minorHAnsi"/>
          <w:lang w:val="en-GB" w:eastAsia="en-US"/>
        </w:rPr>
        <w:t xml:space="preserve">. </w:t>
      </w:r>
    </w:p>
    <w:p w14:paraId="436961D8" w14:textId="77777777" w:rsidR="000B3AE9" w:rsidRPr="0040037A" w:rsidRDefault="000B3AE9" w:rsidP="0040037A">
      <w:pPr>
        <w:pStyle w:val="ListParagraph"/>
        <w:ind w:left="1440"/>
        <w:jc w:val="both"/>
        <w:rPr>
          <w:rFonts w:ascii="Helvetica" w:eastAsiaTheme="minorHAnsi" w:hAnsi="Helvetica" w:cstheme="minorHAnsi"/>
          <w:lang w:val="en-GB" w:eastAsia="en-US"/>
        </w:rPr>
      </w:pPr>
    </w:p>
    <w:p w14:paraId="3CDB85DE" w14:textId="77777777" w:rsidR="000B3AE9" w:rsidRPr="0040037A" w:rsidRDefault="000B3AE9" w:rsidP="0040037A">
      <w:pPr>
        <w:pStyle w:val="ListParagraph"/>
        <w:numPr>
          <w:ilvl w:val="0"/>
          <w:numId w:val="2"/>
        </w:numPr>
        <w:jc w:val="both"/>
        <w:rPr>
          <w:rFonts w:ascii="Helvetica" w:eastAsiaTheme="minorHAnsi" w:hAnsi="Helvetica" w:cstheme="minorHAnsi"/>
          <w:lang w:val="en-GB" w:eastAsia="en-US"/>
        </w:rPr>
      </w:pPr>
      <w:commentRangeStart w:id="79"/>
      <w:r w:rsidRPr="0040037A">
        <w:rPr>
          <w:rFonts w:ascii="Helvetica" w:eastAsiaTheme="minorHAnsi" w:hAnsi="Helvetica" w:cstheme="minorHAnsi"/>
          <w:lang w:val="en-GB" w:eastAsia="en-US"/>
        </w:rPr>
        <w:t xml:space="preserve">At what scale/resolution </w:t>
      </w:r>
      <w:commentRangeEnd w:id="79"/>
      <w:r w:rsidR="00C14371">
        <w:rPr>
          <w:rStyle w:val="CommentReference"/>
        </w:rPr>
        <w:commentReference w:id="79"/>
      </w:r>
      <w:r w:rsidRPr="0040037A">
        <w:rPr>
          <w:rFonts w:ascii="Helvetica" w:eastAsiaTheme="minorHAnsi" w:hAnsi="Helvetica" w:cstheme="minorHAnsi"/>
          <w:lang w:val="en-GB" w:eastAsia="en-US"/>
        </w:rPr>
        <w:t>(site, drone, plane) can remote sensing data be applied before the stated hyperspectral relationships can no longer be observed? What is the variance in accuracy?</w:t>
      </w:r>
    </w:p>
    <w:p w14:paraId="4CAB6CCA" w14:textId="77777777" w:rsidR="000B3AE9" w:rsidRPr="0040037A" w:rsidRDefault="000B3AE9" w:rsidP="0040037A">
      <w:pPr>
        <w:pStyle w:val="ListParagraph"/>
        <w:jc w:val="both"/>
        <w:rPr>
          <w:rFonts w:ascii="Helvetica" w:eastAsiaTheme="minorHAnsi" w:hAnsi="Helvetica" w:cstheme="minorHAnsi"/>
          <w:lang w:val="en-GB" w:eastAsia="en-US"/>
        </w:rPr>
      </w:pPr>
    </w:p>
    <w:p w14:paraId="677964BC" w14:textId="77777777" w:rsidR="000B3AE9" w:rsidRPr="0040037A" w:rsidRDefault="000B3AE9" w:rsidP="0040037A">
      <w:pPr>
        <w:pStyle w:val="ListParagraph"/>
        <w:numPr>
          <w:ilvl w:val="1"/>
          <w:numId w:val="2"/>
        </w:numPr>
        <w:jc w:val="both"/>
        <w:rPr>
          <w:rFonts w:ascii="Helvetica" w:eastAsiaTheme="minorHAnsi" w:hAnsi="Helvetica" w:cstheme="minorHAnsi"/>
          <w:lang w:val="en-GB" w:eastAsia="en-US"/>
        </w:rPr>
      </w:pPr>
      <w:r w:rsidRPr="0040037A">
        <w:rPr>
          <w:rFonts w:ascii="Helvetica" w:eastAsiaTheme="minorHAnsi" w:hAnsi="Helvetica" w:cstheme="minorHAnsi"/>
          <w:lang w:val="en-GB" w:eastAsia="en-US"/>
        </w:rPr>
        <w:t xml:space="preserve">This depends on </w:t>
      </w:r>
      <w:commentRangeStart w:id="80"/>
      <w:r w:rsidRPr="0040037A">
        <w:rPr>
          <w:rFonts w:ascii="Helvetica" w:eastAsiaTheme="minorHAnsi" w:hAnsi="Helvetica" w:cstheme="minorHAnsi"/>
          <w:lang w:val="en-GB" w:eastAsia="en-US"/>
        </w:rPr>
        <w:t xml:space="preserve">the effect size </w:t>
      </w:r>
      <w:commentRangeEnd w:id="80"/>
      <w:r w:rsidR="00C14371">
        <w:rPr>
          <w:rStyle w:val="CommentReference"/>
        </w:rPr>
        <w:commentReference w:id="80"/>
      </w:r>
      <w:r w:rsidRPr="0040037A">
        <w:rPr>
          <w:rFonts w:ascii="Helvetica" w:eastAsiaTheme="minorHAnsi" w:hAnsi="Helvetica" w:cstheme="minorHAnsi"/>
          <w:lang w:val="en-GB" w:eastAsia="en-US"/>
        </w:rPr>
        <w:t xml:space="preserve">of the relationship between spectral signature and biodiversity. If sufficiently large, even considering diminished resolution and the inclusion of increased environmental variation, the relationship could hold true. </w:t>
      </w:r>
    </w:p>
    <w:p w14:paraId="371A7AF5" w14:textId="77777777" w:rsidR="000B3AE9" w:rsidRPr="0040037A" w:rsidRDefault="000B3AE9" w:rsidP="0040037A">
      <w:pPr>
        <w:pStyle w:val="ListParagraph"/>
        <w:ind w:left="1440"/>
        <w:jc w:val="both"/>
        <w:rPr>
          <w:rFonts w:ascii="Helvetica" w:eastAsiaTheme="minorHAnsi" w:hAnsi="Helvetica" w:cstheme="minorHAnsi"/>
          <w:lang w:val="en-GB" w:eastAsia="en-US"/>
        </w:rPr>
      </w:pPr>
    </w:p>
    <w:p w14:paraId="0DEBC9BF" w14:textId="77777777" w:rsidR="000B3AE9" w:rsidRPr="0040037A" w:rsidRDefault="000B3AE9" w:rsidP="0040037A">
      <w:pPr>
        <w:pStyle w:val="ListParagraph"/>
        <w:numPr>
          <w:ilvl w:val="0"/>
          <w:numId w:val="2"/>
        </w:numPr>
        <w:jc w:val="both"/>
        <w:rPr>
          <w:rFonts w:ascii="Helvetica" w:eastAsiaTheme="minorHAnsi" w:hAnsi="Helvetica" w:cstheme="minorHAnsi"/>
          <w:lang w:val="en-GB" w:eastAsia="en-US"/>
        </w:rPr>
      </w:pPr>
      <w:r w:rsidRPr="0040037A">
        <w:rPr>
          <w:rFonts w:ascii="Helvetica" w:eastAsiaTheme="minorHAnsi" w:hAnsi="Helvetica" w:cstheme="minorHAnsi"/>
          <w:lang w:val="en-GB" w:eastAsia="en-US"/>
        </w:rPr>
        <w:t>Can spectral diversity be scaled beyond individual vegetation communities? Can local or regional mappings be produced of e.g. richness? </w:t>
      </w:r>
      <w:commentRangeStart w:id="81"/>
      <w:commentRangeEnd w:id="81"/>
      <w:r w:rsidR="00C14371">
        <w:rPr>
          <w:rStyle w:val="CommentReference"/>
        </w:rPr>
        <w:commentReference w:id="81"/>
      </w:r>
    </w:p>
    <w:p w14:paraId="29A75577" w14:textId="77777777" w:rsidR="000B3AE9" w:rsidRPr="0040037A" w:rsidRDefault="000B3AE9" w:rsidP="0040037A">
      <w:pPr>
        <w:pStyle w:val="ListParagraph"/>
        <w:jc w:val="both"/>
        <w:rPr>
          <w:rFonts w:ascii="Helvetica" w:eastAsiaTheme="minorHAnsi" w:hAnsi="Helvetica" w:cstheme="minorHAnsi"/>
          <w:lang w:val="en-GB" w:eastAsia="en-US"/>
        </w:rPr>
      </w:pPr>
    </w:p>
    <w:p w14:paraId="13868F19" w14:textId="77777777" w:rsidR="000B3AE9" w:rsidRPr="0040037A" w:rsidRDefault="000B3AE9" w:rsidP="0040037A">
      <w:pPr>
        <w:pStyle w:val="ListParagraph"/>
        <w:numPr>
          <w:ilvl w:val="0"/>
          <w:numId w:val="9"/>
        </w:numPr>
        <w:jc w:val="both"/>
        <w:rPr>
          <w:rFonts w:ascii="Helvetica" w:eastAsiaTheme="minorHAnsi" w:hAnsi="Helvetica" w:cstheme="minorHAnsi"/>
          <w:lang w:val="en-GB" w:eastAsia="en-US"/>
        </w:rPr>
      </w:pPr>
      <w:r w:rsidRPr="0040037A">
        <w:rPr>
          <w:rFonts w:ascii="Helvetica" w:eastAsiaTheme="minorHAnsi" w:hAnsi="Helvetica" w:cstheme="minorHAnsi"/>
          <w:lang w:val="en-GB" w:eastAsia="en-US"/>
        </w:rPr>
        <w:t xml:space="preserve">If attempted the produced map will be more a test of feasibility and exploratory exercise. As much of the vegetative variation isn’t accounted for in the spectral diversity to biodiversity model and only 12 plots exist to validate the final output, a high variance between estimated and true biodiversity is to be expected. </w:t>
      </w:r>
    </w:p>
    <w:p w14:paraId="2C2C75E5" w14:textId="77777777" w:rsidR="000B3AE9" w:rsidRPr="0040037A" w:rsidRDefault="000B3AE9" w:rsidP="0040037A">
      <w:pPr>
        <w:jc w:val="both"/>
        <w:rPr>
          <w:rFonts w:ascii="Helvetica" w:hAnsi="Helvetica" w:cstheme="minorHAnsi"/>
          <w:lang w:val="en-GB"/>
        </w:rPr>
      </w:pPr>
    </w:p>
    <w:p w14:paraId="40B3946E" w14:textId="77777777" w:rsidR="000B3AE9" w:rsidRPr="0040037A" w:rsidRDefault="000B3AE9" w:rsidP="0040037A">
      <w:pPr>
        <w:jc w:val="both"/>
        <w:rPr>
          <w:rFonts w:ascii="Helvetica" w:hAnsi="Helvetica" w:cstheme="minorHAnsi"/>
          <w:u w:val="single"/>
          <w:lang w:val="en-GB"/>
        </w:rPr>
      </w:pPr>
      <w:r w:rsidRPr="0040037A">
        <w:rPr>
          <w:rFonts w:ascii="Helvetica" w:hAnsi="Helvetica" w:cstheme="minorHAnsi"/>
          <w:u w:val="single"/>
          <w:lang w:val="en-GB"/>
        </w:rPr>
        <w:t xml:space="preserve">Methods </w:t>
      </w:r>
    </w:p>
    <w:p w14:paraId="44520951" w14:textId="77777777" w:rsidR="000B3AE9" w:rsidRPr="0040037A" w:rsidRDefault="000B3AE9" w:rsidP="0040037A">
      <w:pPr>
        <w:jc w:val="both"/>
        <w:rPr>
          <w:rFonts w:ascii="Helvetica" w:eastAsiaTheme="minorHAnsi" w:hAnsi="Helvetica" w:cstheme="minorHAnsi"/>
          <w:lang w:val="en-GB" w:eastAsia="en-US"/>
        </w:rPr>
      </w:pPr>
    </w:p>
    <w:p w14:paraId="1A3C3B99" w14:textId="77777777" w:rsidR="000B3AE9" w:rsidRPr="0040037A" w:rsidRDefault="000B3AE9" w:rsidP="0040037A">
      <w:pPr>
        <w:jc w:val="both"/>
        <w:rPr>
          <w:rFonts w:ascii="Helvetica" w:hAnsi="Helvetica" w:cstheme="minorHAnsi"/>
          <w:lang w:val="en-GB"/>
        </w:rPr>
      </w:pPr>
      <w:r w:rsidRPr="0040037A">
        <w:rPr>
          <w:rFonts w:ascii="Helvetica" w:hAnsi="Helvetica" w:cstheme="minorHAnsi"/>
          <w:lang w:val="en-GB"/>
        </w:rPr>
        <w:tab/>
        <w:t xml:space="preserve">The terms spectral diversity, spectral heterogeneity or spectral variability, synonymously refer to quantifying the </w:t>
      </w:r>
      <w:commentRangeStart w:id="82"/>
      <w:r w:rsidRPr="0040037A">
        <w:rPr>
          <w:rFonts w:ascii="Helvetica" w:hAnsi="Helvetica" w:cstheme="minorHAnsi"/>
          <w:lang w:val="en-GB"/>
        </w:rPr>
        <w:t xml:space="preserve">spatial variation of spectral reflectance </w:t>
      </w:r>
      <w:commentRangeEnd w:id="82"/>
      <w:r w:rsidR="00C14371">
        <w:rPr>
          <w:rStyle w:val="CommentReference"/>
        </w:rPr>
        <w:commentReference w:id="82"/>
      </w:r>
      <w:r w:rsidRPr="0040037A">
        <w:rPr>
          <w:rFonts w:ascii="Helvetica" w:hAnsi="Helvetica" w:cstheme="minorHAnsi"/>
          <w:lang w:val="en-GB"/>
        </w:rPr>
        <w:fldChar w:fldCharType="begin"/>
      </w:r>
      <w:r w:rsidRPr="0040037A">
        <w:rPr>
          <w:rFonts w:ascii="Helvetica" w:hAnsi="Helvetica" w:cstheme="minorHAnsi"/>
          <w:lang w:val="en-GB"/>
        </w:rPr>
        <w:instrText xml:space="preserve"> ADDIN ZOTERO_ITEM CSL_CITATION {"citationID":"3nw0mmUn","properties":{"formattedCitation":"(Wang and Gamon, 2019)","plainCitation":"(Wang and Gamon, 2019)","noteIndex":0},"citationItems":[{"id":455,"uris":["http://zotero.org/users/local/8RirLiuI/items/WSR4WYR9"],"uri":["http://zotero.org/users/local/8RirLiuI/items/WSR4WYR9"],"itemData":{"id":455,"type":"article-journal","title":"Remote sensing of terrestrial plant biodiversity","container-title":"Remote Sensing of Environment","page":"111218","volume":"231","source":"DOI.org (Crossref)","DOI":"10.1016/j.rse.2019.111218","ISSN":"00344257","journalAbbreviation":"Remote Sensing of Environment","language":"en","author":[{"family":"Wang","given":"Ran"},{"family":"Gamon","given":"John A."}],"issued":{"date-parts":[["2019",9]]}}}],"schema":"https://github.com/citation-style-language/schema/raw/master/csl-citation.json"} </w:instrText>
      </w:r>
      <w:r w:rsidRPr="0040037A">
        <w:rPr>
          <w:rFonts w:ascii="Helvetica" w:hAnsi="Helvetica" w:cstheme="minorHAnsi"/>
          <w:lang w:val="en-GB"/>
        </w:rPr>
        <w:fldChar w:fldCharType="separate"/>
      </w:r>
      <w:r w:rsidRPr="0040037A">
        <w:rPr>
          <w:rFonts w:ascii="Helvetica" w:hAnsi="Helvetica" w:cstheme="minorHAnsi"/>
          <w:lang w:val="en-GB"/>
        </w:rPr>
        <w:t>(Wang and Gamon 2019</w:t>
      </w:r>
      <w:r w:rsidRPr="0040037A">
        <w:rPr>
          <w:rFonts w:ascii="Helvetica" w:hAnsi="Helvetica" w:cstheme="minorHAnsi"/>
          <w:lang w:val="en-GB"/>
        </w:rPr>
        <w:fldChar w:fldCharType="end"/>
      </w:r>
      <w:r w:rsidRPr="0040037A">
        <w:rPr>
          <w:rFonts w:ascii="Helvetica" w:hAnsi="Helvetica" w:cstheme="minorHAnsi"/>
          <w:lang w:val="en-GB"/>
        </w:rPr>
        <w:t xml:space="preserve">, </w:t>
      </w:r>
      <w:r w:rsidRPr="0040037A">
        <w:rPr>
          <w:rFonts w:ascii="Helvetica" w:hAnsi="Helvetica" w:cstheme="minorHAnsi"/>
          <w:lang w:val="en-GB"/>
        </w:rPr>
        <w:fldChar w:fldCharType="begin"/>
      </w:r>
      <w:r w:rsidRPr="0040037A">
        <w:rPr>
          <w:rFonts w:ascii="Helvetica" w:hAnsi="Helvetica" w:cstheme="minorHAnsi"/>
          <w:lang w:val="en-GB"/>
        </w:rPr>
        <w:instrText xml:space="preserve"> ADDIN ZOTERO_ITEM CSL_CITATION {"citationID":"JdZruAMk","properties":{"formattedCitation":"(Lalibert\\uc0\\u233{} et al., 2019)","plainCitation":"(Laliberté et al., 2019)","noteIndex":0},"citationItems":[{"id":470,"uris":["http://zotero.org/users/local/8RirLiuI/items/YMIX7PH5"],"uri":["http://zotero.org/users/local/8RirLiuI/items/YMIX7PH5"],"itemData":{"id":470,"type":"report","title":"Partitioning plant spectral diversity into alpha and beta components","publisher":"Ecology","genre":"preprint","source":"DOI.org (Crossref)","abstract":"ABSTRACT\n          \n            Plant spectral diversity — how plants differentially interact with solar radiation — is an integrator of plant chemical, structural, and taxonomic diversity that can be remotely sensed. We propose to measure spectral diversity as spectral variance, which allows the partitioning of the spectral diversity of a region, called spectral\n            gamma\n            (\n            γ\n            ) diversity, into additive alpha (\n            α\n            ; within communities) and beta (\n            β\n            ; among communities) components. Our method calculates the contributions of individual bands or spectral features to spectral\n            γ\n            -,\n            β\n            -, and\n            α\n            -diversity, as well as the contributions of individual plant communities to spectral diversity. We present two case studies illustrating how our approach can identify “hotspots” of spectral\n            α\n            -diversity within a region, and discover spectrally unique areas that contribute strongly to\n            β\n            -diversity. Partitioning spectral diversity and mapping its spatial components has many applications for conservation since high local diversity and distinctiveness in composition are two key criteria used to determine the ecological value of ecosystems.","URL":"http://biorxiv.org/lookup/doi/10.1101/742080","note":"DOI: 10.1101/742080","language":"en","author":[{"family":"Laliberté","given":"Etienne"},{"family":"Schweiger","given":"Anna K."},{"family":"Legendre","given":"Pierre"}],"issued":{"date-parts":[["2019",8,21]]},"accessed":{"date-parts":[["2019",12,2]]}}}],"schema":"https://github.com/citation-style-language/schema/raw/master/csl-citation.json"} </w:instrText>
      </w:r>
      <w:r w:rsidRPr="0040037A">
        <w:rPr>
          <w:rFonts w:ascii="Helvetica" w:hAnsi="Helvetica" w:cstheme="minorHAnsi"/>
          <w:lang w:val="en-GB"/>
        </w:rPr>
        <w:fldChar w:fldCharType="separate"/>
      </w:r>
      <w:r w:rsidRPr="0040037A">
        <w:rPr>
          <w:rFonts w:ascii="Helvetica" w:hAnsi="Helvetica" w:cstheme="minorHAnsi"/>
          <w:lang w:val="en-GB"/>
        </w:rPr>
        <w:t>Laliberté et al., 2019</w:t>
      </w:r>
      <w:r w:rsidRPr="0040037A">
        <w:rPr>
          <w:rFonts w:ascii="Helvetica" w:hAnsi="Helvetica" w:cstheme="minorHAnsi"/>
          <w:lang w:val="en-GB"/>
        </w:rPr>
        <w:fldChar w:fldCharType="end"/>
      </w:r>
      <w:r w:rsidRPr="0040037A">
        <w:rPr>
          <w:rFonts w:ascii="Helvetica" w:hAnsi="Helvetica" w:cstheme="minorHAnsi"/>
          <w:lang w:val="en-GB"/>
        </w:rPr>
        <w:t xml:space="preserve">). The quantification of this relationship is what is required to determine the spectral signature of a vegetation community </w:t>
      </w:r>
      <w:r w:rsidRPr="0040037A">
        <w:rPr>
          <w:rFonts w:ascii="Helvetica" w:hAnsi="Helvetica" w:cstheme="minorHAnsi"/>
          <w:lang w:val="en-GB"/>
        </w:rPr>
        <w:fldChar w:fldCharType="begin"/>
      </w:r>
      <w:r w:rsidRPr="0040037A">
        <w:rPr>
          <w:rFonts w:ascii="Helvetica" w:hAnsi="Helvetica" w:cstheme="minorHAnsi"/>
          <w:lang w:val="en-GB"/>
        </w:rPr>
        <w:instrText xml:space="preserve"> ADDIN ZOTERO_ITEM CSL_CITATION {"citationID":"PPeclKEd","properties":{"formattedCitation":"(Rocchini et al., 2010)","plainCitation":"(Rocchini et al., 2010)","noteIndex":0},"citationItems":[{"id":469,"uris":["http://zotero.org/users/local/8RirLiuI/items/BYHGHF5S"],"uri":["http://zotero.org/users/local/8RirLiuI/items/BYHGHF5S"],"itemData":{"id":469,"type":"article-journal","title":"Remotely sensed spectral heterogeneity as a proxy of species diversity: Recent advances and open challenges","container-title":"Ecological Informatics","page":"318-329","volume":"5","issue":"5","source":"DOI.org (Crossref)","DOI":"10.1016/j.ecoinf.2010.06.001","ISSN":"15749541","title-short":"Remotely sensed spectral heterogeneity as a proxy of species diversity","journalAbbreviation":"Ecological Informatics","language":"en","author":[{"family":"Rocchini","given":"Duccio"},{"family":"Balkenhol","given":"Niko"},{"family":"Carter","given":"Gregory A."},{"family":"Foody","given":"Giles M."},{"family":"Gillespie","given":"Thomas W."},{"family":"He","given":"Kate S."},{"family":"Kark","given":"Salit"},{"family":"Levin","given":"Noam"},{"family":"Lucas","given":"Kelly"},{"family":"Luoto","given":"Miska"},{"family":"Nagendra","given":"Harini"},{"family":"Oldeland","given":"Jens"},{"family":"Ricotta","given":"Carlo"},{"family":"Southworth","given":"Jane"},{"family":"Neteler","given":"Markus"}],"issued":{"date-parts":[["2010",9]]}}}],"schema":"https://github.com/citation-style-language/schema/raw/master/csl-citation.json"} </w:instrText>
      </w:r>
      <w:r w:rsidRPr="0040037A">
        <w:rPr>
          <w:rFonts w:ascii="Helvetica" w:hAnsi="Helvetica" w:cstheme="minorHAnsi"/>
          <w:lang w:val="en-GB"/>
        </w:rPr>
        <w:fldChar w:fldCharType="separate"/>
      </w:r>
      <w:r w:rsidRPr="0040037A">
        <w:rPr>
          <w:rFonts w:ascii="Helvetica" w:hAnsi="Helvetica" w:cstheme="minorHAnsi"/>
          <w:lang w:val="en-GB"/>
        </w:rPr>
        <w:t>(Rocchini et al., 2010)</w:t>
      </w:r>
      <w:r w:rsidRPr="0040037A">
        <w:rPr>
          <w:rFonts w:ascii="Helvetica" w:hAnsi="Helvetica" w:cstheme="minorHAnsi"/>
          <w:lang w:val="en-GB"/>
        </w:rPr>
        <w:fldChar w:fldCharType="end"/>
      </w:r>
      <w:r w:rsidRPr="0040037A">
        <w:rPr>
          <w:rFonts w:ascii="Helvetica" w:hAnsi="Helvetica" w:cstheme="minorHAnsi"/>
          <w:lang w:val="en-GB"/>
        </w:rPr>
        <w:t xml:space="preserve">. The coefficient of variation (CV) of spectral reflectance (equation 1), will be used as the spectral diversity metric for this study </w:t>
      </w:r>
      <w:r w:rsidRPr="0040037A">
        <w:rPr>
          <w:rFonts w:ascii="Helvetica" w:hAnsi="Helvetica" w:cstheme="minorHAnsi"/>
          <w:lang w:val="en-GB"/>
        </w:rPr>
        <w:fldChar w:fldCharType="begin"/>
      </w:r>
      <w:r w:rsidRPr="0040037A">
        <w:rPr>
          <w:rFonts w:ascii="Helvetica" w:hAnsi="Helvetica" w:cstheme="minorHAnsi"/>
          <w:lang w:val="en-GB"/>
        </w:rPr>
        <w:instrText xml:space="preserve"> ADDIN ZOTERO_ITEM CSL_CITATION {"citationID":"QetmdzRR","properties":{"formattedCitation":"(Wang et al., 2018)","plainCitation":"(Wang et al., 2018)","noteIndex":0},"citationItems":[{"id":410,"uris":["http://zotero.org/users/local/8RirLiuI/items/PFHUP97H"],"uri":["http://zotero.org/users/local/8RirLiuI/items/PFHUP97H"],"itemData":{"id":410,"type":"article-journal","title":"The spatial sensitivity of the spectral diversity-biodiversity relationship: an experimental test in a prairie grassland","container-title":"Ecological Applications","page":"541-556","volume":"28","issue":"2","source":"DOI.org (Crossref)","DOI":"10.1002/eap.1669","ISSN":"10510761","title-short":"The spatial sensitivity of the spectral diversity-biodiversity relationship","journalAbbreviation":"Ecol Appl","language":"en","author":[{"family":"Wang","given":"Ran"},{"family":"Gamon","given":"John A."},{"family":"Cavender-Bares","given":"Jeannine"},{"family":"Townsend","given":"Philip A."},{"family":"Zygielbaum","given":"Arthur I."}],"issued":{"date-parts":[["2018",3]]}}}],"schema":"https://github.com/citation-style-language/schema/raw/master/csl-citation.json"} </w:instrText>
      </w:r>
      <w:r w:rsidRPr="0040037A">
        <w:rPr>
          <w:rFonts w:ascii="Helvetica" w:hAnsi="Helvetica" w:cstheme="minorHAnsi"/>
          <w:lang w:val="en-GB"/>
        </w:rPr>
        <w:fldChar w:fldCharType="separate"/>
      </w:r>
      <w:r w:rsidRPr="0040037A">
        <w:rPr>
          <w:rFonts w:ascii="Helvetica" w:hAnsi="Helvetica" w:cstheme="minorHAnsi"/>
          <w:noProof/>
          <w:lang w:val="en-GB"/>
        </w:rPr>
        <w:t>(Wang et al., 2018)</w:t>
      </w:r>
      <w:r w:rsidRPr="0040037A">
        <w:rPr>
          <w:rFonts w:ascii="Helvetica" w:hAnsi="Helvetica" w:cstheme="minorHAnsi"/>
          <w:lang w:val="en-GB"/>
        </w:rPr>
        <w:fldChar w:fldCharType="end"/>
      </w:r>
      <w:r w:rsidRPr="0040037A">
        <w:rPr>
          <w:rFonts w:ascii="Helvetica" w:hAnsi="Helvetica" w:cstheme="minorHAnsi"/>
          <w:lang w:val="en-GB"/>
        </w:rPr>
        <w:t>. Here the average variation between all spectral bands is calculated in pixels within a plot (kernel size for remote sensing likely same).</w:t>
      </w:r>
    </w:p>
    <w:p w14:paraId="13C727E3" w14:textId="77777777" w:rsidR="000B3AE9" w:rsidRPr="0040037A" w:rsidRDefault="000B3AE9" w:rsidP="0040037A">
      <w:pPr>
        <w:jc w:val="both"/>
        <w:rPr>
          <w:rFonts w:ascii="Helvetica" w:hAnsi="Helvetica" w:cstheme="minorHAnsi"/>
          <w:lang w:val="en-GB"/>
        </w:rPr>
      </w:pPr>
      <w:r w:rsidRPr="0040037A">
        <w:rPr>
          <w:rFonts w:ascii="Helvetica" w:hAnsi="Helvetica" w:cstheme="minorHAnsi"/>
          <w:lang w:val="en-GB"/>
        </w:rPr>
        <w:t>(1)</w:t>
      </w:r>
    </w:p>
    <w:p w14:paraId="5A51F7FF" w14:textId="77777777" w:rsidR="000B3AE9" w:rsidRPr="0040037A" w:rsidRDefault="000B3AE9" w:rsidP="0040037A">
      <w:pPr>
        <w:jc w:val="both"/>
        <w:rPr>
          <w:rFonts w:ascii="Helvetica" w:hAnsi="Helvetica"/>
          <w:lang w:val="en-GB"/>
        </w:rPr>
      </w:pPr>
      <w:r w:rsidRPr="0040037A">
        <w:rPr>
          <w:rFonts w:ascii="Helvetica" w:hAnsi="Helvetica"/>
          <w:lang w:val="en-GB"/>
        </w:rPr>
        <w:fldChar w:fldCharType="begin"/>
      </w:r>
      <w:r w:rsidRPr="0040037A">
        <w:rPr>
          <w:rFonts w:ascii="Helvetica" w:hAnsi="Helvetica"/>
          <w:lang w:val="en-GB"/>
        </w:rPr>
        <w:instrText xml:space="preserve"> INCLUDEPICTURE "/var/folders/wv/2c446zcj2slc4fqn9xhvczh00000gn/T/com.microsoft.Word/WebArchiveCopyPasteTempFiles/eap1669-math-0003.png" \* MERGEFORMATINET </w:instrText>
      </w:r>
      <w:r w:rsidRPr="0040037A">
        <w:rPr>
          <w:rFonts w:ascii="Helvetica" w:hAnsi="Helvetica"/>
          <w:lang w:val="en-GB"/>
        </w:rPr>
        <w:fldChar w:fldCharType="separate"/>
      </w:r>
      <w:r w:rsidRPr="0040037A">
        <w:rPr>
          <w:rFonts w:ascii="Helvetica" w:hAnsi="Helvetica"/>
          <w:noProof/>
          <w:lang w:val="en-GB"/>
        </w:rPr>
        <w:drawing>
          <wp:inline distT="0" distB="0" distL="0" distR="0" wp14:anchorId="6B83B048" wp14:editId="360EA7ED">
            <wp:extent cx="2407078" cy="604800"/>
            <wp:effectExtent l="0" t="0" r="0" b="5080"/>
            <wp:docPr id="1" name="Picture 1" descr="urn:x-wiley:10510761:media:eap1669:eap1669-math-0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rn:x-wiley:10510761:media:eap1669:eap1669-math-000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07078" cy="604800"/>
                    </a:xfrm>
                    <a:prstGeom prst="rect">
                      <a:avLst/>
                    </a:prstGeom>
                    <a:noFill/>
                    <a:ln>
                      <a:noFill/>
                    </a:ln>
                  </pic:spPr>
                </pic:pic>
              </a:graphicData>
            </a:graphic>
          </wp:inline>
        </w:drawing>
      </w:r>
      <w:r w:rsidRPr="0040037A">
        <w:rPr>
          <w:rFonts w:ascii="Helvetica" w:hAnsi="Helvetica"/>
          <w:lang w:val="en-GB"/>
        </w:rPr>
        <w:fldChar w:fldCharType="end"/>
      </w:r>
    </w:p>
    <w:p w14:paraId="15A3C4E3" w14:textId="77777777" w:rsidR="000B3AE9" w:rsidRPr="0040037A" w:rsidRDefault="000B3AE9" w:rsidP="0040037A">
      <w:pPr>
        <w:jc w:val="both"/>
        <w:rPr>
          <w:rFonts w:ascii="Helvetica" w:hAnsi="Helvetica"/>
          <w:lang w:val="en-GB"/>
        </w:rPr>
      </w:pPr>
    </w:p>
    <w:p w14:paraId="46C4E45F" w14:textId="77777777" w:rsidR="000B3AE9" w:rsidRPr="0040037A" w:rsidRDefault="000B3AE9" w:rsidP="0040037A">
      <w:pPr>
        <w:jc w:val="both"/>
        <w:rPr>
          <w:rFonts w:ascii="Helvetica" w:hAnsi="Helvetica" w:cstheme="minorHAnsi"/>
          <w:i/>
          <w:iCs/>
          <w:sz w:val="20"/>
          <w:szCs w:val="20"/>
          <w:lang w:val="en-GB"/>
        </w:rPr>
      </w:pPr>
      <w:r w:rsidRPr="0040037A">
        <w:rPr>
          <w:rFonts w:ascii="Helvetica" w:hAnsi="Helvetica" w:cs="Arial"/>
          <w:i/>
          <w:iCs/>
          <w:color w:val="1C1D1E"/>
          <w:sz w:val="20"/>
          <w:szCs w:val="20"/>
          <w:shd w:val="clear" w:color="auto" w:fill="FFFFFF"/>
          <w:lang w:val="en-GB"/>
        </w:rPr>
        <w:t>„</w:t>
      </w:r>
      <w:r w:rsidRPr="0040037A">
        <w:rPr>
          <w:rFonts w:ascii="Helvetica" w:hAnsi="Helvetica" w:cstheme="minorHAnsi"/>
          <w:i/>
          <w:iCs/>
          <w:sz w:val="20"/>
          <w:szCs w:val="20"/>
          <w:lang w:val="en-GB"/>
        </w:rPr>
        <w:t xml:space="preserve">where </w:t>
      </w:r>
      <w:proofErr w:type="spellStart"/>
      <w:r w:rsidRPr="0040037A">
        <w:rPr>
          <w:rFonts w:ascii="Helvetica" w:hAnsi="Helvetica" w:cstheme="minorHAnsi"/>
          <w:i/>
          <w:iCs/>
          <w:sz w:val="20"/>
          <w:szCs w:val="20"/>
          <w:lang w:val="en-GB"/>
        </w:rPr>
        <w:t>ρλ</w:t>
      </w:r>
      <w:proofErr w:type="spellEnd"/>
      <w:r w:rsidRPr="0040037A">
        <w:rPr>
          <w:rFonts w:ascii="Helvetica" w:hAnsi="Helvetica" w:cstheme="minorHAnsi"/>
          <w:i/>
          <w:iCs/>
          <w:sz w:val="20"/>
          <w:szCs w:val="20"/>
          <w:lang w:val="en-GB"/>
        </w:rPr>
        <w:t> denotes the reflectance at wavelength λ and </w:t>
      </w:r>
      <w:r w:rsidRPr="0040037A">
        <w:rPr>
          <w:rFonts w:ascii="Helvetica" w:hAnsi="Helvetica" w:cstheme="minorHAnsi"/>
          <w:i/>
          <w:iCs/>
          <w:sz w:val="20"/>
          <w:szCs w:val="20"/>
          <w:lang w:val="en-GB"/>
        </w:rPr>
        <w:fldChar w:fldCharType="begin"/>
      </w:r>
      <w:r w:rsidRPr="0040037A">
        <w:rPr>
          <w:rFonts w:ascii="Helvetica" w:hAnsi="Helvetica" w:cstheme="minorHAnsi"/>
          <w:i/>
          <w:iCs/>
          <w:sz w:val="20"/>
          <w:szCs w:val="20"/>
          <w:lang w:val="en-GB"/>
        </w:rPr>
        <w:instrText xml:space="preserve"> INCLUDEPICTURE "/var/folders/wv/2c446zcj2slc4fqn9xhvczh00000gn/T/com.microsoft.Word/WebArchiveCopyPasteTempFiles/eap1669-math-0004.png" \* MERGEFORMATINET </w:instrText>
      </w:r>
      <w:r w:rsidRPr="0040037A">
        <w:rPr>
          <w:rFonts w:ascii="Helvetica" w:hAnsi="Helvetica" w:cstheme="minorHAnsi"/>
          <w:i/>
          <w:iCs/>
          <w:sz w:val="20"/>
          <w:szCs w:val="20"/>
          <w:lang w:val="en-GB"/>
        </w:rPr>
        <w:fldChar w:fldCharType="separate"/>
      </w:r>
      <w:r w:rsidRPr="0040037A">
        <w:rPr>
          <w:rFonts w:ascii="Helvetica" w:hAnsi="Helvetica" w:cstheme="minorHAnsi"/>
          <w:i/>
          <w:iCs/>
          <w:noProof/>
          <w:sz w:val="20"/>
          <w:szCs w:val="20"/>
          <w:lang w:val="en-GB"/>
        </w:rPr>
        <w:drawing>
          <wp:inline distT="0" distB="0" distL="0" distR="0" wp14:anchorId="6B4D0CFB" wp14:editId="05F7E9E1">
            <wp:extent cx="289367" cy="107774"/>
            <wp:effectExtent l="0" t="0" r="3175" b="0"/>
            <wp:docPr id="6" name="Picture 6" descr="urn:x-wiley:10510761:media:eap1669:eap1669-math-0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rn:x-wiley:10510761:media:eap1669:eap1669-math-000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2573" cy="120142"/>
                    </a:xfrm>
                    <a:prstGeom prst="rect">
                      <a:avLst/>
                    </a:prstGeom>
                    <a:noFill/>
                    <a:ln>
                      <a:noFill/>
                    </a:ln>
                  </pic:spPr>
                </pic:pic>
              </a:graphicData>
            </a:graphic>
          </wp:inline>
        </w:drawing>
      </w:r>
      <w:r w:rsidRPr="0040037A">
        <w:rPr>
          <w:rFonts w:ascii="Helvetica" w:hAnsi="Helvetica" w:cstheme="minorHAnsi"/>
          <w:i/>
          <w:iCs/>
          <w:sz w:val="20"/>
          <w:szCs w:val="20"/>
          <w:lang w:val="en-GB"/>
        </w:rPr>
        <w:fldChar w:fldCharType="end"/>
      </w:r>
      <w:r w:rsidRPr="0040037A">
        <w:rPr>
          <w:rFonts w:ascii="Helvetica" w:hAnsi="Helvetica" w:cstheme="minorHAnsi"/>
          <w:i/>
          <w:iCs/>
          <w:sz w:val="20"/>
          <w:szCs w:val="20"/>
          <w:lang w:val="en-GB"/>
        </w:rPr>
        <w:t> </w:t>
      </w:r>
      <w:proofErr w:type="spellStart"/>
      <w:r w:rsidRPr="0040037A">
        <w:rPr>
          <w:rFonts w:ascii="Helvetica" w:hAnsi="Helvetica" w:cstheme="minorHAnsi"/>
          <w:i/>
          <w:iCs/>
          <w:sz w:val="20"/>
          <w:szCs w:val="20"/>
          <w:lang w:val="en-GB"/>
        </w:rPr>
        <w:t>and</w:t>
      </w:r>
      <w:proofErr w:type="spellEnd"/>
      <w:r w:rsidRPr="0040037A">
        <w:rPr>
          <w:rFonts w:ascii="Helvetica" w:hAnsi="Helvetica" w:cstheme="minorHAnsi"/>
          <w:i/>
          <w:iCs/>
          <w:sz w:val="20"/>
          <w:szCs w:val="20"/>
          <w:lang w:val="en-GB"/>
        </w:rPr>
        <w:t xml:space="preserve"> μ(</w:t>
      </w:r>
      <w:proofErr w:type="spellStart"/>
      <w:r w:rsidRPr="0040037A">
        <w:rPr>
          <w:rFonts w:ascii="Helvetica" w:hAnsi="Helvetica" w:cstheme="minorHAnsi"/>
          <w:i/>
          <w:iCs/>
          <w:sz w:val="20"/>
          <w:szCs w:val="20"/>
          <w:lang w:val="en-GB"/>
        </w:rPr>
        <w:t>ρλ</w:t>
      </w:r>
      <w:proofErr w:type="spellEnd"/>
      <w:r w:rsidRPr="0040037A">
        <w:rPr>
          <w:rFonts w:ascii="Helvetica" w:hAnsi="Helvetica" w:cstheme="minorHAnsi"/>
          <w:i/>
          <w:iCs/>
          <w:sz w:val="20"/>
          <w:szCs w:val="20"/>
          <w:lang w:val="en-GB"/>
        </w:rPr>
        <w:t xml:space="preserve">) indicate the standard deviation and mean value of reflectance at wavelength λ across all the pixels in one plot, respectively.“ </w:t>
      </w:r>
      <w:r w:rsidRPr="0040037A">
        <w:rPr>
          <w:rFonts w:ascii="Helvetica" w:hAnsi="Helvetica" w:cstheme="minorHAnsi"/>
          <w:i/>
          <w:iCs/>
          <w:sz w:val="20"/>
          <w:szCs w:val="20"/>
          <w:lang w:val="en-GB"/>
        </w:rPr>
        <w:fldChar w:fldCharType="begin"/>
      </w:r>
      <w:r w:rsidRPr="0040037A">
        <w:rPr>
          <w:rFonts w:ascii="Helvetica" w:hAnsi="Helvetica" w:cstheme="minorHAnsi"/>
          <w:i/>
          <w:iCs/>
          <w:sz w:val="20"/>
          <w:szCs w:val="20"/>
          <w:lang w:val="en-GB"/>
        </w:rPr>
        <w:instrText xml:space="preserve"> ADDIN ZOTERO_ITEM CSL_CITATION {"citationID":"DUHVWgOm","properties":{"formattedCitation":"(Wang et al., 2018)","plainCitation":"(Wang et al., 2018)","noteIndex":0},"citationItems":[{"id":410,"uris":["http://zotero.org/users/local/8RirLiuI/items/PFHUP97H"],"uri":["http://zotero.org/users/local/8RirLiuI/items/PFHUP97H"],"itemData":{"id":410,"type":"article-journal","title":"The spatial sensitivity of the spectral diversity-biodiversity relationship: an experimental test in a prairie grassland","container-title":"Ecological Applications","page":"541-556","volume":"28","issue":"2","source":"DOI.org (Crossref)","DOI":"10.1002/eap.1669","ISSN":"10510761","title-short":"The spatial sensitivity of the spectral diversity-biodiversity relationship","journalAbbreviation":"Ecol Appl","language":"en","author":[{"family":"Wang","given":"Ran"},{"family":"Gamon","given":"John A."},{"family":"Cavender-Bares","given":"Jeannine"},{"family":"Townsend","given":"Philip A."},{"family":"Zygielbaum","given":"Arthur I."}],"issued":{"date-parts":[["2018",3]]}}}],"schema":"https://github.com/citation-style-language/schema/raw/master/csl-citation.json"} </w:instrText>
      </w:r>
      <w:r w:rsidRPr="0040037A">
        <w:rPr>
          <w:rFonts w:ascii="Helvetica" w:hAnsi="Helvetica" w:cstheme="minorHAnsi"/>
          <w:i/>
          <w:iCs/>
          <w:sz w:val="20"/>
          <w:szCs w:val="20"/>
          <w:lang w:val="en-GB"/>
        </w:rPr>
        <w:fldChar w:fldCharType="separate"/>
      </w:r>
      <w:r w:rsidRPr="0040037A">
        <w:rPr>
          <w:rFonts w:ascii="Helvetica" w:hAnsi="Helvetica" w:cstheme="minorHAnsi"/>
          <w:i/>
          <w:iCs/>
          <w:sz w:val="20"/>
          <w:szCs w:val="20"/>
          <w:lang w:val="en-GB"/>
        </w:rPr>
        <w:t>(Wang et al., 2018)</w:t>
      </w:r>
      <w:r w:rsidRPr="0040037A">
        <w:rPr>
          <w:rFonts w:ascii="Helvetica" w:hAnsi="Helvetica" w:cstheme="minorHAnsi"/>
          <w:i/>
          <w:iCs/>
          <w:sz w:val="20"/>
          <w:szCs w:val="20"/>
          <w:lang w:val="en-GB"/>
        </w:rPr>
        <w:fldChar w:fldCharType="end"/>
      </w:r>
    </w:p>
    <w:p w14:paraId="0A79FB4A" w14:textId="77777777" w:rsidR="000B3AE9" w:rsidRPr="0040037A" w:rsidRDefault="000B3AE9" w:rsidP="0040037A">
      <w:pPr>
        <w:jc w:val="both"/>
        <w:rPr>
          <w:rFonts w:ascii="Helvetica" w:hAnsi="Helvetica" w:cstheme="minorHAnsi"/>
          <w:lang w:val="en-GB"/>
        </w:rPr>
      </w:pPr>
    </w:p>
    <w:p w14:paraId="04A9F325" w14:textId="77777777" w:rsidR="000B3AE9" w:rsidRPr="0040037A" w:rsidRDefault="000B3AE9" w:rsidP="0040037A">
      <w:pPr>
        <w:jc w:val="both"/>
        <w:rPr>
          <w:rFonts w:ascii="Helvetica" w:hAnsi="Helvetica" w:cstheme="minorHAnsi"/>
          <w:lang w:val="en-GB"/>
        </w:rPr>
      </w:pPr>
    </w:p>
    <w:p w14:paraId="06E17AD5" w14:textId="77777777" w:rsidR="000B3AE9" w:rsidRPr="0040037A" w:rsidRDefault="000B3AE9" w:rsidP="0040037A">
      <w:pPr>
        <w:jc w:val="both"/>
        <w:rPr>
          <w:rFonts w:ascii="Helvetica" w:hAnsi="Helvetica" w:cstheme="minorHAnsi"/>
          <w:lang w:val="en-GB"/>
        </w:rPr>
      </w:pPr>
      <w:r w:rsidRPr="0040037A">
        <w:rPr>
          <w:rFonts w:ascii="Helvetica" w:hAnsi="Helvetica" w:cstheme="minorHAnsi"/>
          <w:lang w:val="en-GB"/>
        </w:rPr>
        <w:t xml:space="preserve"> Spectral variance among pixel images could be calculated using metrics such as spectral dissimilarity matrices </w:t>
      </w:r>
      <w:r w:rsidRPr="0040037A">
        <w:rPr>
          <w:rFonts w:ascii="Helvetica" w:hAnsi="Helvetica" w:cstheme="minorHAnsi"/>
          <w:lang w:val="en-GB"/>
        </w:rPr>
        <w:fldChar w:fldCharType="begin"/>
      </w:r>
      <w:r w:rsidRPr="0040037A">
        <w:rPr>
          <w:rFonts w:ascii="Helvetica" w:hAnsi="Helvetica" w:cstheme="minorHAnsi"/>
          <w:lang w:val="en-GB"/>
        </w:rPr>
        <w:instrText xml:space="preserve"> ADDIN ZOTERO_ITEM CSL_CITATION {"citationID":"SD2dMgMH","properties":{"formattedCitation":"(Schweiger et al., 2018)","plainCitation":"(Schweiger et al., 2018)","noteIndex":0},"citationItems":[{"id":416,"uris":["http://zotero.org/users/local/8RirLiuI/items/LZB3BZ8T"],"uri":["http://zotero.org/users/local/8RirLiuI/items/LZB3BZ8T"],"itemData":{"id":416,"type":"article-journal","title":"Plant spectral diversity integrates functional and phylogenetic components of biodiversity and predicts ecosystem function","container-title":"Nature Ecology &amp; Evolution","page":"976-982","volume":"2","issue":"6","source":"DOI.org (Crossref)","DOI":"10.1038/s41559-018-0551-1","ISSN":"2397-334X","journalAbbreviation":"Nat Ecol Evol","language":"en","author":[{"family":"Schweiger","given":"Anna K."},{"family":"Cavender-Bares","given":"Jeannine"},{"family":"Townsend","given":"Philip A."},{"family":"Hobbie","given":"Sarah E."},{"family":"Madritch","given":"Michael D."},{"family":"Wang","given":"Ran"},{"family":"Tilman","given":"David"},{"family":"Gamon","given":"John A."}],"issued":{"date-parts":[["2018",6]]}}}],"schema":"https://github.com/citation-style-language/schema/raw/master/csl-citation.json"} </w:instrText>
      </w:r>
      <w:r w:rsidRPr="0040037A">
        <w:rPr>
          <w:rFonts w:ascii="Helvetica" w:hAnsi="Helvetica" w:cstheme="minorHAnsi"/>
          <w:lang w:val="en-GB"/>
        </w:rPr>
        <w:fldChar w:fldCharType="separate"/>
      </w:r>
      <w:r w:rsidRPr="0040037A">
        <w:rPr>
          <w:rFonts w:ascii="Helvetica" w:hAnsi="Helvetica" w:cstheme="minorHAnsi"/>
          <w:lang w:val="en-GB"/>
        </w:rPr>
        <w:t>(Schweiger et al., 2018)</w:t>
      </w:r>
      <w:r w:rsidRPr="0040037A">
        <w:rPr>
          <w:rFonts w:ascii="Helvetica" w:hAnsi="Helvetica" w:cstheme="minorHAnsi"/>
          <w:lang w:val="en-GB"/>
        </w:rPr>
        <w:fldChar w:fldCharType="end"/>
      </w:r>
      <w:r w:rsidRPr="0040037A">
        <w:rPr>
          <w:rFonts w:ascii="Helvetica" w:hAnsi="Helvetica" w:cstheme="minorHAnsi"/>
          <w:lang w:val="en-GB"/>
        </w:rPr>
        <w:t xml:space="preserve">, or mean distance from spectral centroid </w:t>
      </w:r>
      <w:r w:rsidRPr="0040037A">
        <w:rPr>
          <w:rFonts w:ascii="Helvetica" w:hAnsi="Helvetica" w:cstheme="minorHAnsi"/>
          <w:lang w:val="en-GB"/>
        </w:rPr>
        <w:fldChar w:fldCharType="begin"/>
      </w:r>
      <w:r w:rsidRPr="0040037A">
        <w:rPr>
          <w:rFonts w:ascii="Helvetica" w:hAnsi="Helvetica" w:cstheme="minorHAnsi"/>
          <w:lang w:val="en-GB"/>
        </w:rPr>
        <w:instrText xml:space="preserve"> ADDIN ZOTERO_ITEM CSL_CITATION {"citationID":"sovsvm7Y","properties":{"formattedCitation":"(Rocchini et al., 2010)","plainCitation":"(Rocchini et al., 2010)","noteIndex":0},"citationItems":[{"id":469,"uris":["http://zotero.org/users/local/8RirLiuI/items/BYHGHF5S"],"uri":["http://zotero.org/users/local/8RirLiuI/items/BYHGHF5S"],"itemData":{"id":469,"type":"article-journal","title":"Remotely sensed spectral heterogeneity as a proxy of species diversity: Recent advances and open challenges","container-title":"Ecological Informatics","page":"318-329","volume":"5","issue":"5","source":"DOI.org (Crossref)","DOI":"10.1016/j.ecoinf.2010.06.001","ISSN":"15749541","title-short":"Remotely sensed spectral heterogeneity as a proxy of species diversity","journalAbbreviation":"Ecological Informatics","language":"en","author":[{"family":"Rocchini","given":"Duccio"},{"family":"Balkenhol","given":"Niko"},{"family":"Carter","given":"Gregory A."},{"family":"Foody","given":"Giles M."},{"family":"Gillespie","given":"Thomas W."},{"family":"He","given":"Kate S."},{"family":"Kark","given":"Salit"},{"family":"Levin","given":"Noam"},{"family":"Lucas","given":"Kelly"},{"family":"Luoto","given":"Miska"},{"family":"Nagendra","given":"Harini"},{"family":"Oldeland","given":"Jens"},{"family":"Ricotta","given":"Carlo"},{"family":"Southworth","given":"Jane"},{"family":"Neteler","given":"Markus"}],"issued":{"date-parts":[["2010",9]]}}}],"schema":"https://github.com/citation-style-language/schema/raw/master/csl-citation.json"} </w:instrText>
      </w:r>
      <w:r w:rsidRPr="0040037A">
        <w:rPr>
          <w:rFonts w:ascii="Helvetica" w:hAnsi="Helvetica" w:cstheme="minorHAnsi"/>
          <w:lang w:val="en-GB"/>
        </w:rPr>
        <w:fldChar w:fldCharType="separate"/>
      </w:r>
      <w:r w:rsidRPr="0040037A">
        <w:rPr>
          <w:rFonts w:ascii="Helvetica" w:hAnsi="Helvetica" w:cstheme="minorHAnsi"/>
          <w:lang w:val="en-GB"/>
        </w:rPr>
        <w:t>(Rocchini et al., 2010)</w:t>
      </w:r>
      <w:r w:rsidRPr="0040037A">
        <w:rPr>
          <w:rFonts w:ascii="Helvetica" w:hAnsi="Helvetica" w:cstheme="minorHAnsi"/>
          <w:lang w:val="en-GB"/>
        </w:rPr>
        <w:fldChar w:fldCharType="end"/>
      </w:r>
      <w:r w:rsidRPr="0040037A">
        <w:rPr>
          <w:rFonts w:ascii="Helvetica" w:hAnsi="Helvetica" w:cstheme="minorHAnsi"/>
          <w:lang w:val="en-GB"/>
        </w:rPr>
        <w:t xml:space="preserve"> have been used for similar spectral diversity work. Yet, these metrics were proposed to incorporate phylogenetic and functional diversity components, which are extraneous to the scope of this paper.</w:t>
      </w:r>
    </w:p>
    <w:p w14:paraId="1331ED30" w14:textId="77777777" w:rsidR="000B3AE9" w:rsidRPr="0040037A" w:rsidRDefault="000B3AE9" w:rsidP="0040037A">
      <w:pPr>
        <w:jc w:val="both"/>
        <w:rPr>
          <w:rFonts w:ascii="Helvetica" w:hAnsi="Helvetica" w:cstheme="minorHAnsi"/>
          <w:lang w:val="en-GB"/>
        </w:rPr>
      </w:pPr>
    </w:p>
    <w:p w14:paraId="7D64F990" w14:textId="77777777" w:rsidR="000B3AE9" w:rsidRPr="0040037A" w:rsidRDefault="000B3AE9" w:rsidP="0040037A">
      <w:pPr>
        <w:jc w:val="both"/>
        <w:rPr>
          <w:rFonts w:ascii="Helvetica" w:hAnsi="Helvetica" w:cstheme="minorHAnsi"/>
          <w:u w:val="single"/>
          <w:lang w:val="en-GB"/>
        </w:rPr>
      </w:pPr>
      <w:r w:rsidRPr="0040037A">
        <w:rPr>
          <w:rFonts w:ascii="Helvetica" w:hAnsi="Helvetica" w:cstheme="minorHAnsi"/>
          <w:u w:val="single"/>
          <w:lang w:val="en-GB"/>
        </w:rPr>
        <w:t>Methods and Predictions for Individual Research Questions:</w:t>
      </w:r>
    </w:p>
    <w:p w14:paraId="25C7132F" w14:textId="77777777" w:rsidR="000B3AE9" w:rsidRPr="0040037A" w:rsidRDefault="000B3AE9" w:rsidP="0040037A">
      <w:pPr>
        <w:jc w:val="both"/>
        <w:rPr>
          <w:rFonts w:ascii="Helvetica" w:hAnsi="Helvetica" w:cstheme="minorHAnsi"/>
          <w:lang w:val="en-GB"/>
        </w:rPr>
      </w:pPr>
    </w:p>
    <w:p w14:paraId="6137ADF1" w14:textId="77777777" w:rsidR="000B3AE9" w:rsidRPr="0040037A" w:rsidRDefault="000B3AE9" w:rsidP="0040037A">
      <w:pPr>
        <w:pStyle w:val="ListParagraph"/>
        <w:numPr>
          <w:ilvl w:val="0"/>
          <w:numId w:val="5"/>
        </w:numPr>
        <w:jc w:val="both"/>
        <w:rPr>
          <w:rFonts w:ascii="Helvetica" w:hAnsi="Helvetica" w:cstheme="minorHAnsi"/>
          <w:lang w:val="en-GB"/>
        </w:rPr>
      </w:pPr>
      <w:r w:rsidRPr="0040037A">
        <w:rPr>
          <w:rFonts w:ascii="Helvetica" w:hAnsi="Helvetica" w:cstheme="minorHAnsi"/>
          <w:lang w:val="en-GB"/>
        </w:rPr>
        <w:t xml:space="preserve">The first question of whether </w:t>
      </w:r>
      <w:proofErr w:type="spellStart"/>
      <w:r w:rsidRPr="0040037A">
        <w:rPr>
          <w:rFonts w:ascii="Helvetica" w:eastAsiaTheme="minorHAnsi" w:hAnsi="Helvetica" w:cstheme="minorHAnsi"/>
          <w:lang w:val="en-GB" w:eastAsia="en-US"/>
        </w:rPr>
        <w:t>Quikiqtaruk</w:t>
      </w:r>
      <w:proofErr w:type="spellEnd"/>
      <w:r w:rsidRPr="0040037A">
        <w:rPr>
          <w:rFonts w:ascii="Helvetica" w:eastAsiaTheme="minorHAnsi" w:hAnsi="Helvetica" w:cstheme="minorHAnsi"/>
          <w:lang w:val="en-GB" w:eastAsia="en-US"/>
        </w:rPr>
        <w:t xml:space="preserve"> vegetation types differ in their hyperspectral signatures</w:t>
      </w:r>
      <w:r w:rsidRPr="0040037A">
        <w:rPr>
          <w:rFonts w:ascii="Helvetica" w:hAnsi="Helvetica" w:cstheme="minorHAnsi"/>
          <w:lang w:val="en-GB"/>
        </w:rPr>
        <w:t xml:space="preserve"> can be answered using data obtained at a plot-scale or plane-scale. Overall plane-scale is currently the preferred means of analysis, as </w:t>
      </w:r>
      <w:commentRangeStart w:id="83"/>
      <w:r w:rsidRPr="0040037A">
        <w:rPr>
          <w:rFonts w:ascii="Helvetica" w:hAnsi="Helvetica" w:cstheme="minorHAnsi"/>
          <w:lang w:val="en-GB"/>
        </w:rPr>
        <w:t>this could establish valuable precedence for further research</w:t>
      </w:r>
      <w:commentRangeEnd w:id="83"/>
      <w:r w:rsidR="00C14371">
        <w:rPr>
          <w:rStyle w:val="CommentReference"/>
        </w:rPr>
        <w:commentReference w:id="83"/>
      </w:r>
      <w:r w:rsidRPr="0040037A">
        <w:rPr>
          <w:rFonts w:ascii="Helvetica" w:hAnsi="Helvetica" w:cstheme="minorHAnsi"/>
          <w:lang w:val="en-GB"/>
        </w:rPr>
        <w:t xml:space="preserve">. Here the variance in spectral diversity of </w:t>
      </w:r>
      <w:r w:rsidRPr="0040037A">
        <w:rPr>
          <w:rFonts w:ascii="Helvetica" w:eastAsiaTheme="minorHAnsi" w:hAnsi="Helvetica" w:cstheme="minorHAnsi"/>
          <w:lang w:val="en-GB" w:eastAsia="en-US"/>
        </w:rPr>
        <w:t xml:space="preserve">Herschel and </w:t>
      </w:r>
      <w:proofErr w:type="spellStart"/>
      <w:r w:rsidRPr="0040037A">
        <w:rPr>
          <w:rFonts w:ascii="Helvetica" w:eastAsiaTheme="minorHAnsi" w:hAnsi="Helvetica" w:cstheme="minorHAnsi"/>
          <w:lang w:val="en-GB" w:eastAsia="en-US"/>
        </w:rPr>
        <w:t>Komakuk</w:t>
      </w:r>
      <w:proofErr w:type="spellEnd"/>
      <w:r w:rsidRPr="0040037A">
        <w:rPr>
          <w:rFonts w:ascii="Helvetica" w:eastAsiaTheme="minorHAnsi" w:hAnsi="Helvetica" w:cstheme="minorHAnsi"/>
          <w:lang w:val="en-GB" w:eastAsia="en-US"/>
        </w:rPr>
        <w:t xml:space="preserve"> vegetation </w:t>
      </w:r>
      <w:r w:rsidRPr="0040037A">
        <w:rPr>
          <w:rFonts w:ascii="Helvetica" w:hAnsi="Helvetica" w:cstheme="minorHAnsi"/>
          <w:lang w:val="en-GB"/>
        </w:rPr>
        <w:t xml:space="preserve">will be compared, using an existing mapping of the vegetation types present on </w:t>
      </w:r>
      <w:proofErr w:type="spellStart"/>
      <w:r w:rsidRPr="0040037A">
        <w:rPr>
          <w:rFonts w:ascii="Helvetica" w:hAnsi="Helvetica" w:cstheme="minorHAnsi"/>
          <w:lang w:val="en-GB"/>
        </w:rPr>
        <w:t>Qikiqtaruk</w:t>
      </w:r>
      <w:proofErr w:type="spellEnd"/>
      <w:r w:rsidRPr="0040037A">
        <w:rPr>
          <w:rFonts w:ascii="Helvetica" w:hAnsi="Helvetica" w:cstheme="minorHAnsi"/>
          <w:lang w:val="en-GB"/>
        </w:rPr>
        <w:t xml:space="preserve"> </w:t>
      </w:r>
      <w:r w:rsidRPr="0040037A">
        <w:rPr>
          <w:rFonts w:ascii="Helvetica" w:hAnsi="Helvetica" w:cstheme="minorHAnsi"/>
          <w:lang w:val="en-GB"/>
        </w:rPr>
        <w:fldChar w:fldCharType="begin"/>
      </w:r>
      <w:r w:rsidRPr="0040037A">
        <w:rPr>
          <w:rFonts w:ascii="Helvetica" w:hAnsi="Helvetica" w:cstheme="minorHAnsi"/>
          <w:lang w:val="en-GB"/>
        </w:rPr>
        <w:instrText xml:space="preserve"> ADDIN ZOTERO_ITEM CSL_CITATION {"citationID":"TukThWOZ","properties":{"formattedCitation":"(Obu et al., 2017)","plainCitation":"(Obu et al., 2017)","noteIndex":0},"citationItems":[{"id":456,"uris":["http://zotero.org/users/local/8RirLiuI/items/HRXNI3E6"],"uri":["http://zotero.org/users/local/8RirLiuI/items/HRXNI3E6"],"itemData":{"id":456,"type":"article-journal","title":"Effect of Terrain Characteristics on Soil Organic Carbon and Total Nitrogen Stocks in Soils of Herschel Island, Western Canadian Arctic: Geomorphic Disturbance, SOC and TN","container-title":"Permafrost and Periglacial Processes","page":"92-107","volume":"28","issue":"1","source":"DOI.org (Crossref)","DOI":"10.1002/ppp.1881","ISSN":"10456740","title-short":"Effect of Terrain Characteristics on Soil Organic Carbon and Total Nitrogen Stocks in Soils of Herschel Island, Western Canadian Arctic","journalAbbreviation":"Permafrost and Periglac. Process.","language":"en","author":[{"family":"Obu","given":"J."},{"family":"Lantuit","given":"H."},{"family":"Myers-Smith","given":"I."},{"family":"Heim","given":"B."},{"family":"Wolter","given":"J."},{"family":"Fritz","given":"M."}],"issued":{"date-parts":[["2017",1]]}}}],"schema":"https://github.com/citation-style-language/schema/raw/master/csl-citation.json"} </w:instrText>
      </w:r>
      <w:r w:rsidRPr="0040037A">
        <w:rPr>
          <w:rFonts w:ascii="Helvetica" w:hAnsi="Helvetica" w:cstheme="minorHAnsi"/>
          <w:lang w:val="en-GB"/>
        </w:rPr>
        <w:fldChar w:fldCharType="separate"/>
      </w:r>
      <w:r w:rsidRPr="0040037A">
        <w:rPr>
          <w:rFonts w:ascii="Helvetica" w:hAnsi="Helvetica" w:cstheme="minorHAnsi"/>
          <w:noProof/>
          <w:lang w:val="en-GB"/>
        </w:rPr>
        <w:t>(Obu et al., 2017)</w:t>
      </w:r>
      <w:r w:rsidRPr="0040037A">
        <w:rPr>
          <w:rFonts w:ascii="Helvetica" w:hAnsi="Helvetica" w:cstheme="minorHAnsi"/>
          <w:lang w:val="en-GB"/>
        </w:rPr>
        <w:fldChar w:fldCharType="end"/>
      </w:r>
      <w:r w:rsidRPr="0040037A">
        <w:rPr>
          <w:rFonts w:ascii="Helvetica" w:hAnsi="Helvetica" w:cstheme="minorHAnsi"/>
          <w:lang w:val="en-GB"/>
        </w:rPr>
        <w:t xml:space="preserve">. </w:t>
      </w:r>
    </w:p>
    <w:p w14:paraId="3018D569" w14:textId="77777777" w:rsidR="000B3AE9" w:rsidRPr="0040037A" w:rsidRDefault="000B3AE9" w:rsidP="0040037A">
      <w:pPr>
        <w:jc w:val="both"/>
        <w:rPr>
          <w:rFonts w:ascii="Helvetica" w:hAnsi="Helvetica" w:cstheme="minorHAnsi"/>
          <w:lang w:val="en-GB"/>
        </w:rPr>
      </w:pPr>
    </w:p>
    <w:p w14:paraId="43BFF556" w14:textId="77777777" w:rsidR="000B3AE9" w:rsidRPr="0040037A" w:rsidRDefault="000B3AE9" w:rsidP="0040037A">
      <w:pPr>
        <w:pStyle w:val="ListParagraph"/>
        <w:jc w:val="both"/>
        <w:rPr>
          <w:rFonts w:ascii="Helvetica" w:hAnsi="Helvetica" w:cstheme="minorHAnsi"/>
          <w:lang w:val="en-GB"/>
        </w:rPr>
      </w:pPr>
    </w:p>
    <w:p w14:paraId="3633B611" w14:textId="3EF3EFED" w:rsidR="000B3AE9" w:rsidRPr="0040037A" w:rsidRDefault="000B3AE9" w:rsidP="0040037A">
      <w:pPr>
        <w:pStyle w:val="ListParagraph"/>
        <w:numPr>
          <w:ilvl w:val="0"/>
          <w:numId w:val="5"/>
        </w:numPr>
        <w:jc w:val="both"/>
        <w:rPr>
          <w:rFonts w:ascii="Helvetica" w:hAnsi="Helvetica" w:cstheme="minorHAnsi"/>
          <w:lang w:val="en-GB"/>
        </w:rPr>
      </w:pPr>
      <w:r w:rsidRPr="0040037A">
        <w:rPr>
          <w:rFonts w:ascii="Helvetica" w:hAnsi="Helvetica" w:cstheme="minorHAnsi"/>
          <w:color w:val="201F1E"/>
          <w:bdr w:val="none" w:sz="0" w:space="0" w:color="auto" w:frame="1"/>
          <w:lang w:val="en-GB"/>
        </w:rPr>
        <w:t>How hyperspectral signatures relate to species, </w:t>
      </w:r>
      <w:r w:rsidRPr="0040037A">
        <w:rPr>
          <w:rFonts w:ascii="Helvetica" w:hAnsi="Helvetica" w:cstheme="minorHAnsi"/>
          <w:color w:val="201F1E"/>
          <w:bdr w:val="none" w:sz="0" w:space="0" w:color="auto" w:frame="1"/>
          <w:shd w:val="clear" w:color="auto" w:fill="FFFFFF"/>
          <w:lang w:val="en-GB"/>
        </w:rPr>
        <w:t>richness &amp; evenness,</w:t>
      </w:r>
      <w:r w:rsidRPr="0040037A">
        <w:rPr>
          <w:rFonts w:ascii="Helvetica" w:hAnsi="Helvetica" w:cstheme="minorHAnsi"/>
          <w:color w:val="201F1E"/>
          <w:bdr w:val="none" w:sz="0" w:space="0" w:color="auto" w:frame="1"/>
          <w:lang w:val="en-GB"/>
        </w:rPr>
        <w:t xml:space="preserve"> canopy cover, and percent bare ground will be primarily answered with plot level data. </w:t>
      </w:r>
      <w:r w:rsidRPr="0040037A">
        <w:rPr>
          <w:rFonts w:ascii="Helvetica" w:hAnsi="Helvetica" w:cstheme="minorHAnsi"/>
          <w:color w:val="201F1E"/>
          <w:bdr w:val="none" w:sz="0" w:space="0" w:color="auto" w:frame="1"/>
          <w:lang w:val="en-GB"/>
        </w:rPr>
        <w:lastRenderedPageBreak/>
        <w:t xml:space="preserve">Initially, biodiversity indices will be as basic measurements of richness &amp; evenness. </w:t>
      </w:r>
      <w:commentRangeStart w:id="84"/>
      <w:ins w:id="85" w:author="DASKALOVA Gergana Nikolaeva" w:date="2019-12-16T14:18:00Z">
        <w:r w:rsidR="000A2CE8">
          <w:rPr>
            <w:rFonts w:ascii="Helvetica" w:hAnsi="Helvetica" w:cstheme="minorHAnsi"/>
            <w:color w:val="201F1E"/>
            <w:bdr w:val="none" w:sz="0" w:space="0" w:color="auto" w:frame="1"/>
            <w:lang w:val="en-GB"/>
          </w:rPr>
          <w:t>I will use</w:t>
        </w:r>
        <w:commentRangeEnd w:id="84"/>
        <w:r w:rsidR="000A2CE8">
          <w:rPr>
            <w:rStyle w:val="CommentReference"/>
          </w:rPr>
          <w:commentReference w:id="84"/>
        </w:r>
        <w:r w:rsidR="000A2CE8">
          <w:rPr>
            <w:rFonts w:ascii="Helvetica" w:hAnsi="Helvetica" w:cstheme="minorHAnsi"/>
            <w:color w:val="201F1E"/>
            <w:bdr w:val="none" w:sz="0" w:space="0" w:color="auto" w:frame="1"/>
            <w:lang w:val="en-GB"/>
          </w:rPr>
          <w:t>...</w:t>
        </w:r>
      </w:ins>
      <w:r w:rsidRPr="0040037A">
        <w:rPr>
          <w:rFonts w:ascii="Helvetica" w:hAnsi="Helvetica" w:cstheme="minorHAnsi"/>
          <w:color w:val="201F1E"/>
          <w:bdr w:val="none" w:sz="0" w:space="0" w:color="auto" w:frame="1"/>
          <w:lang w:val="en-GB"/>
        </w:rPr>
        <w:t xml:space="preserve">Point-framing data </w:t>
      </w:r>
      <w:del w:id="86" w:author="DASKALOVA Gergana Nikolaeva" w:date="2019-12-16T14:18:00Z">
        <w:r w:rsidRPr="0040037A" w:rsidDel="000A2CE8">
          <w:rPr>
            <w:rFonts w:ascii="Helvetica" w:hAnsi="Helvetica" w:cstheme="minorHAnsi"/>
            <w:color w:val="201F1E"/>
            <w:bdr w:val="none" w:sz="0" w:space="0" w:color="auto" w:frame="1"/>
            <w:lang w:val="en-GB"/>
          </w:rPr>
          <w:delText xml:space="preserve">can be used </w:delText>
        </w:r>
      </w:del>
      <w:r w:rsidRPr="0040037A">
        <w:rPr>
          <w:rFonts w:ascii="Helvetica" w:hAnsi="Helvetica" w:cstheme="minorHAnsi"/>
          <w:color w:val="201F1E"/>
          <w:bdr w:val="none" w:sz="0" w:space="0" w:color="auto" w:frame="1"/>
          <w:lang w:val="en-GB"/>
        </w:rPr>
        <w:t xml:space="preserve">for the identification of species, as well as canopy cover and percent  bare ground. These are included as abiotic correlates, as they like have significant impact on the spectral signature of a plot, and therefore the derived biodiversity estimates </w:t>
      </w:r>
      <w:r w:rsidRPr="0040037A">
        <w:rPr>
          <w:rFonts w:ascii="Helvetica" w:hAnsi="Helvetica" w:cstheme="minorHAnsi"/>
          <w:color w:val="201F1E"/>
          <w:bdr w:val="none" w:sz="0" w:space="0" w:color="auto" w:frame="1"/>
          <w:lang w:val="en-GB"/>
        </w:rPr>
        <w:fldChar w:fldCharType="begin"/>
      </w:r>
      <w:r w:rsidRPr="0040037A">
        <w:rPr>
          <w:rFonts w:ascii="Helvetica" w:hAnsi="Helvetica" w:cstheme="minorHAnsi"/>
          <w:color w:val="201F1E"/>
          <w:bdr w:val="none" w:sz="0" w:space="0" w:color="auto" w:frame="1"/>
          <w:lang w:val="en-GB"/>
        </w:rPr>
        <w:instrText xml:space="preserve"> ADDIN ZOTERO_ITEM CSL_CITATION {"citationID":"GsbtuDZP","properties":{"formattedCitation":"(Asner and Martin, 2009)","plainCitation":"(Asner and Martin, 2009)","noteIndex":0},"citationItems":[{"id":460,"uris":["http://zotero.org/users/local/8RirLiuI/items/W2JSBDNT"],"uri":["http://zotero.org/users/local/8RirLiuI/items/W2JSBDNT"],"itemData":{"id":460,"type":"article-journal","title":"Airborne spectranomics: mapping canopy chemical and taxonomic diversity in tropical forests","container-title":"Frontiers in Ecology and the Environment","page":"269-276","volume":"7","issue":"5","source":"DOI.org (Crossref)","DOI":"10.1890/070152","ISSN":"1540-9295","title-short":"Airborne spectranomics","journalAbbreviation":"Frontiers in Ecology and the Environment","language":"en","author":[{"family":"Asner","given":"Gregory P"},{"family":"Martin","given":"Roberta E"}],"issued":{"date-parts":[["2009",6]]}}}],"schema":"https://github.com/citation-style-language/schema/raw/master/csl-citation.json"} </w:instrText>
      </w:r>
      <w:r w:rsidRPr="0040037A">
        <w:rPr>
          <w:rFonts w:ascii="Helvetica" w:hAnsi="Helvetica" w:cstheme="minorHAnsi"/>
          <w:color w:val="201F1E"/>
          <w:bdr w:val="none" w:sz="0" w:space="0" w:color="auto" w:frame="1"/>
          <w:lang w:val="en-GB"/>
        </w:rPr>
        <w:fldChar w:fldCharType="separate"/>
      </w:r>
      <w:r w:rsidRPr="0040037A">
        <w:rPr>
          <w:rFonts w:ascii="Helvetica" w:hAnsi="Helvetica" w:cstheme="minorHAnsi"/>
          <w:noProof/>
          <w:color w:val="201F1E"/>
          <w:bdr w:val="none" w:sz="0" w:space="0" w:color="auto" w:frame="1"/>
          <w:lang w:val="en-GB"/>
        </w:rPr>
        <w:t>(Asner and Martin, 2009)</w:t>
      </w:r>
      <w:r w:rsidRPr="0040037A">
        <w:rPr>
          <w:rFonts w:ascii="Helvetica" w:hAnsi="Helvetica" w:cstheme="minorHAnsi"/>
          <w:color w:val="201F1E"/>
          <w:bdr w:val="none" w:sz="0" w:space="0" w:color="auto" w:frame="1"/>
          <w:lang w:val="en-GB"/>
        </w:rPr>
        <w:fldChar w:fldCharType="end"/>
      </w:r>
      <w:r w:rsidRPr="0040037A">
        <w:rPr>
          <w:rFonts w:ascii="Helvetica" w:hAnsi="Helvetica" w:cstheme="minorHAnsi"/>
          <w:color w:val="201F1E"/>
          <w:bdr w:val="none" w:sz="0" w:space="0" w:color="auto" w:frame="1"/>
          <w:lang w:val="en-GB"/>
        </w:rPr>
        <w:t xml:space="preserve">, </w:t>
      </w:r>
      <w:r w:rsidRPr="0040037A">
        <w:rPr>
          <w:rFonts w:ascii="Helvetica" w:hAnsi="Helvetica" w:cstheme="minorHAnsi"/>
          <w:color w:val="201F1E"/>
          <w:bdr w:val="none" w:sz="0" w:space="0" w:color="auto" w:frame="1"/>
          <w:lang w:val="en-GB"/>
        </w:rPr>
        <w:fldChar w:fldCharType="begin"/>
      </w:r>
      <w:r w:rsidRPr="0040037A">
        <w:rPr>
          <w:rFonts w:ascii="Helvetica" w:hAnsi="Helvetica" w:cstheme="minorHAnsi"/>
          <w:color w:val="201F1E"/>
          <w:bdr w:val="none" w:sz="0" w:space="0" w:color="auto" w:frame="1"/>
          <w:lang w:val="en-GB"/>
        </w:rPr>
        <w:instrText xml:space="preserve"> ADDIN ZOTERO_ITEM CSL_CITATION {"citationID":"2bhw3sYy","properties":{"formattedCitation":"(Ollinger, 2011)","plainCitation":"(Ollinger, 2011)","noteIndex":0},"citationItems":[{"id":472,"uris":["http://zotero.org/users/local/8RirLiuI/items/JBUCD3WL"],"uri":["http://zotero.org/users/local/8RirLiuI/items/JBUCD3WL"],"itemData":{"id":472,"type":"article-journal","title":"Sources of variability in canopy reflectance and the convergent properties of plants: Tansley review","container-title":"New Phytologist","page":"375-394","volume":"189","issue":"2","source":"DOI.org (Crossref)","DOI":"10.1111/j.1469-8137.2010.03536.x","ISSN":"0028646X","title-short":"Sources of variability in canopy reflectance and the convergent properties of plants","language":"en","author":[{"family":"Ollinger","given":"S. V."}],"issued":{"date-parts":[["2011",1]]}}}],"schema":"https://github.com/citation-style-language/schema/raw/master/csl-citation.json"} </w:instrText>
      </w:r>
      <w:r w:rsidRPr="0040037A">
        <w:rPr>
          <w:rFonts w:ascii="Helvetica" w:hAnsi="Helvetica" w:cstheme="minorHAnsi"/>
          <w:color w:val="201F1E"/>
          <w:bdr w:val="none" w:sz="0" w:space="0" w:color="auto" w:frame="1"/>
          <w:lang w:val="en-GB"/>
        </w:rPr>
        <w:fldChar w:fldCharType="separate"/>
      </w:r>
      <w:r w:rsidRPr="0040037A">
        <w:rPr>
          <w:rFonts w:ascii="Helvetica" w:hAnsi="Helvetica" w:cstheme="minorHAnsi"/>
          <w:noProof/>
          <w:color w:val="201F1E"/>
          <w:bdr w:val="none" w:sz="0" w:space="0" w:color="auto" w:frame="1"/>
          <w:lang w:val="en-GB"/>
        </w:rPr>
        <w:t>(Ollinger, 2011)</w:t>
      </w:r>
      <w:r w:rsidRPr="0040037A">
        <w:rPr>
          <w:rFonts w:ascii="Helvetica" w:hAnsi="Helvetica" w:cstheme="minorHAnsi"/>
          <w:color w:val="201F1E"/>
          <w:bdr w:val="none" w:sz="0" w:space="0" w:color="auto" w:frame="1"/>
          <w:lang w:val="en-GB"/>
        </w:rPr>
        <w:fldChar w:fldCharType="end"/>
      </w:r>
      <w:r w:rsidRPr="0040037A">
        <w:rPr>
          <w:rFonts w:ascii="Helvetica" w:hAnsi="Helvetica" w:cstheme="minorHAnsi"/>
          <w:color w:val="201F1E"/>
          <w:bdr w:val="none" w:sz="0" w:space="0" w:color="auto" w:frame="1"/>
          <w:lang w:val="en-GB"/>
        </w:rPr>
        <w:t xml:space="preserve"> </w:t>
      </w:r>
      <w:r w:rsidRPr="0040037A">
        <w:rPr>
          <w:rFonts w:ascii="Helvetica" w:hAnsi="Helvetica" w:cstheme="minorHAnsi"/>
          <w:color w:val="201F1E"/>
          <w:bdr w:val="none" w:sz="0" w:space="0" w:color="auto" w:frame="1"/>
          <w:lang w:val="en-GB"/>
        </w:rPr>
        <w:fldChar w:fldCharType="begin"/>
      </w:r>
      <w:r w:rsidRPr="0040037A">
        <w:rPr>
          <w:rFonts w:ascii="Helvetica" w:hAnsi="Helvetica" w:cstheme="minorHAnsi"/>
          <w:color w:val="201F1E"/>
          <w:bdr w:val="none" w:sz="0" w:space="0" w:color="auto" w:frame="1"/>
          <w:lang w:val="en-GB"/>
        </w:rPr>
        <w:instrText xml:space="preserve"> ADDIN ZOTERO_ITEM CSL_CITATION {"citationID":"3KoYxQeW","properties":{"formattedCitation":"(Gholizadeh et al., 2018)","plainCitation":"(Gholizadeh et al., 2018)","noteIndex":0},"citationItems":[{"id":453,"uris":["http://zotero.org/users/local/8RirLiuI/items/7Q8K297K"],"uri":["http://zotero.org/users/local/8RirLiuI/items/7Q8K297K"],"itemData":{"id":453,"type":"article-journal","title":"Remote sensing of biodiversity: Soil correction and data dimension reduction methods improve assessment of α-diversity (species richness) in prairie ecosystems","container-title":"Remote Sensing of Environment","page":"240-253","volume":"206","source":"DOI.org (Crossref)","DOI":"10.1016/j.rse.2017.12.014","ISSN":"00344257","title-short":"Remote sensing of biodiversity","journalAbbreviation":"Remote Sensing of Environment","language":"en","author":[{"family":"Gholizadeh","given":"Hamed"},{"family":"Gamon","given":"John A."},{"family":"Zygielbaum","given":"Arthur I."},{"family":"Wang","given":"Ran"},{"family":"Schweiger","given":"Anna K."},{"family":"Cavender-Bares","given":"Jeannine"}],"issued":{"date-parts":[["2018",3]]}}}],"schema":"https://github.com/citation-style-language/schema/raw/master/csl-citation.json"} </w:instrText>
      </w:r>
      <w:r w:rsidRPr="0040037A">
        <w:rPr>
          <w:rFonts w:ascii="Helvetica" w:hAnsi="Helvetica" w:cstheme="minorHAnsi"/>
          <w:color w:val="201F1E"/>
          <w:bdr w:val="none" w:sz="0" w:space="0" w:color="auto" w:frame="1"/>
          <w:lang w:val="en-GB"/>
        </w:rPr>
        <w:fldChar w:fldCharType="separate"/>
      </w:r>
      <w:r w:rsidRPr="0040037A">
        <w:rPr>
          <w:rFonts w:ascii="Helvetica" w:hAnsi="Helvetica" w:cstheme="minorHAnsi"/>
          <w:noProof/>
          <w:color w:val="201F1E"/>
          <w:bdr w:val="none" w:sz="0" w:space="0" w:color="auto" w:frame="1"/>
          <w:lang w:val="en-GB"/>
        </w:rPr>
        <w:t>(Gholizadeh et al., 2018)</w:t>
      </w:r>
      <w:r w:rsidRPr="0040037A">
        <w:rPr>
          <w:rFonts w:ascii="Helvetica" w:hAnsi="Helvetica" w:cstheme="minorHAnsi"/>
          <w:color w:val="201F1E"/>
          <w:bdr w:val="none" w:sz="0" w:space="0" w:color="auto" w:frame="1"/>
          <w:lang w:val="en-GB"/>
        </w:rPr>
        <w:fldChar w:fldCharType="end"/>
      </w:r>
      <w:r w:rsidRPr="0040037A">
        <w:rPr>
          <w:rFonts w:ascii="Helvetica" w:hAnsi="Helvetica" w:cstheme="minorHAnsi"/>
          <w:color w:val="201F1E"/>
          <w:bdr w:val="none" w:sz="0" w:space="0" w:color="auto" w:frame="1"/>
          <w:lang w:val="en-GB"/>
        </w:rPr>
        <w:t xml:space="preserve">. </w:t>
      </w:r>
      <w:r w:rsidRPr="0040037A">
        <w:rPr>
          <w:rFonts w:ascii="Helvetica" w:hAnsi="Helvetica" w:cstheme="minorHAnsi"/>
          <w:lang w:val="en-GB"/>
        </w:rPr>
        <w:t xml:space="preserve">Furthermore, principle component analysis can be conducted to see which variable explains the greatest variability within observed hyperspectral signatures. </w:t>
      </w:r>
    </w:p>
    <w:p w14:paraId="78DC6B23" w14:textId="77777777" w:rsidR="000B3AE9" w:rsidRPr="0040037A" w:rsidRDefault="000B3AE9" w:rsidP="0040037A">
      <w:pPr>
        <w:jc w:val="both"/>
        <w:rPr>
          <w:rFonts w:ascii="Helvetica" w:hAnsi="Helvetica" w:cstheme="minorHAnsi"/>
          <w:lang w:val="en-GB"/>
        </w:rPr>
      </w:pPr>
    </w:p>
    <w:p w14:paraId="3B070A10" w14:textId="77777777" w:rsidR="000B3AE9" w:rsidRPr="0040037A" w:rsidRDefault="000B3AE9" w:rsidP="0040037A">
      <w:pPr>
        <w:jc w:val="both"/>
        <w:rPr>
          <w:rFonts w:ascii="Helvetica" w:hAnsi="Helvetica" w:cstheme="minorHAnsi"/>
          <w:lang w:val="en-GB"/>
        </w:rPr>
      </w:pPr>
    </w:p>
    <w:p w14:paraId="1819D478" w14:textId="6B24DECE" w:rsidR="000B3AE9" w:rsidRDefault="000B3AE9" w:rsidP="0040037A">
      <w:pPr>
        <w:pStyle w:val="ListParagraph"/>
        <w:numPr>
          <w:ilvl w:val="0"/>
          <w:numId w:val="5"/>
        </w:numPr>
        <w:jc w:val="both"/>
        <w:rPr>
          <w:ins w:id="87" w:author="DASKALOVA Gergana Nikolaeva" w:date="2019-12-16T14:19:00Z"/>
          <w:rFonts w:ascii="Helvetica" w:hAnsi="Helvetica" w:cstheme="minorHAnsi"/>
          <w:lang w:val="en-GB"/>
        </w:rPr>
      </w:pPr>
      <w:r w:rsidRPr="0040037A">
        <w:rPr>
          <w:rFonts w:ascii="Helvetica" w:hAnsi="Helvetica" w:cstheme="minorHAnsi"/>
          <w:lang w:val="en-GB"/>
        </w:rPr>
        <w:t xml:space="preserve">Previous studies indicate a strong scale-dependence of the relationship between spectral diversity to biodiversity. Therefore, this study will assess the relationship between hyperspectral variability and biodiversity at three spatial scales: </w:t>
      </w:r>
      <w:proofErr w:type="spellStart"/>
      <w:r w:rsidRPr="0040037A">
        <w:rPr>
          <w:rFonts w:ascii="Helvetica" w:hAnsi="Helvetica" w:cstheme="minorHAnsi"/>
          <w:lang w:val="en-GB"/>
        </w:rPr>
        <w:t>i</w:t>
      </w:r>
      <w:proofErr w:type="spellEnd"/>
      <w:r w:rsidRPr="0040037A">
        <w:rPr>
          <w:rFonts w:ascii="Helvetica" w:hAnsi="Helvetica" w:cstheme="minorHAnsi"/>
          <w:lang w:val="en-GB"/>
        </w:rPr>
        <w:t xml:space="preserve">) plot-scale, ii) drone scale, and iii) plane-scale. </w:t>
      </w:r>
    </w:p>
    <w:p w14:paraId="00848724" w14:textId="77777777" w:rsidR="000A2CE8" w:rsidRPr="0040037A" w:rsidRDefault="000A2CE8" w:rsidP="0040037A">
      <w:pPr>
        <w:pStyle w:val="ListParagraph"/>
        <w:numPr>
          <w:ilvl w:val="0"/>
          <w:numId w:val="5"/>
        </w:numPr>
        <w:jc w:val="both"/>
        <w:rPr>
          <w:rFonts w:ascii="Helvetica" w:hAnsi="Helvetica" w:cstheme="minorHAnsi"/>
          <w:lang w:val="en-GB"/>
        </w:rPr>
      </w:pPr>
    </w:p>
    <w:p w14:paraId="31F8AC1A" w14:textId="77777777" w:rsidR="000B3AE9" w:rsidRPr="0040037A" w:rsidRDefault="000B3AE9" w:rsidP="0040037A">
      <w:pPr>
        <w:pStyle w:val="ListParagraph"/>
        <w:ind w:firstLine="720"/>
        <w:jc w:val="both"/>
        <w:rPr>
          <w:rFonts w:ascii="Helvetica" w:hAnsi="Helvetica" w:cstheme="minorHAnsi"/>
          <w:color w:val="201F1E"/>
          <w:bdr w:val="none" w:sz="0" w:space="0" w:color="auto" w:frame="1"/>
          <w:lang w:val="en-GB"/>
        </w:rPr>
      </w:pPr>
      <w:r w:rsidRPr="0040037A">
        <w:rPr>
          <w:rFonts w:ascii="Helvetica" w:hAnsi="Helvetica" w:cstheme="minorHAnsi"/>
          <w:lang w:val="en-GB"/>
        </w:rPr>
        <w:t xml:space="preserve">Therefore, </w:t>
      </w:r>
      <w:r w:rsidRPr="0040037A">
        <w:rPr>
          <w:rFonts w:ascii="Helvetica" w:hAnsi="Helvetica" w:cstheme="minorHAnsi"/>
          <w:color w:val="000000"/>
          <w:bdr w:val="none" w:sz="0" w:space="0" w:color="auto" w:frame="1"/>
          <w:lang w:val="en-GB"/>
        </w:rPr>
        <w:t xml:space="preserve">all spatial scale will be used to assess </w:t>
      </w:r>
      <w:r w:rsidRPr="0040037A">
        <w:rPr>
          <w:rFonts w:ascii="Helvetica" w:hAnsi="Helvetica" w:cstheme="minorHAnsi"/>
          <w:color w:val="201F1E"/>
          <w:bdr w:val="none" w:sz="0" w:space="0" w:color="auto" w:frame="1"/>
          <w:lang w:val="en-GB"/>
        </w:rPr>
        <w:t>the impact of resolution on the observed hyperspectral relationships and if data saturation across scales occurs. This will also provide insight into the variance of accuracy between sensed spectral signatures and the biodiversity estimates at different spatial scales.</w:t>
      </w:r>
    </w:p>
    <w:p w14:paraId="2BEF373D" w14:textId="77777777" w:rsidR="000B3AE9" w:rsidRPr="0040037A" w:rsidRDefault="000B3AE9" w:rsidP="0040037A">
      <w:pPr>
        <w:pStyle w:val="ListParagraph"/>
        <w:ind w:firstLine="720"/>
        <w:jc w:val="both"/>
        <w:rPr>
          <w:rFonts w:ascii="Helvetica" w:hAnsi="Helvetica" w:cstheme="minorHAnsi"/>
          <w:color w:val="000000" w:themeColor="text1"/>
          <w:bdr w:val="none" w:sz="0" w:space="0" w:color="auto" w:frame="1"/>
          <w:lang w:val="en-GB"/>
        </w:rPr>
      </w:pPr>
      <w:r w:rsidRPr="0040037A">
        <w:rPr>
          <w:rFonts w:ascii="Helvetica" w:hAnsi="Helvetica" w:cstheme="minorHAnsi"/>
          <w:color w:val="000000" w:themeColor="text1"/>
          <w:bdr w:val="none" w:sz="0" w:space="0" w:color="auto" w:frame="1"/>
          <w:lang w:val="en-GB"/>
        </w:rPr>
        <w:t xml:space="preserve">Canopy cover and structure may alter reflective properties of a plot, resulting in greater variance in spectral signatures and linked biodiversity estimates </w:t>
      </w:r>
      <w:r w:rsidRPr="0040037A">
        <w:rPr>
          <w:rFonts w:ascii="Helvetica" w:hAnsi="Helvetica" w:cstheme="minorHAnsi"/>
          <w:lang w:val="en-GB"/>
        </w:rPr>
        <w:fldChar w:fldCharType="begin"/>
      </w:r>
      <w:r w:rsidRPr="0040037A">
        <w:rPr>
          <w:rFonts w:ascii="Helvetica" w:hAnsi="Helvetica" w:cstheme="minorHAnsi"/>
          <w:lang w:val="en-GB"/>
        </w:rPr>
        <w:instrText xml:space="preserve"> ADDIN ZOTERO_TEMP </w:instrText>
      </w:r>
      <w:r w:rsidRPr="0040037A">
        <w:rPr>
          <w:rFonts w:ascii="Helvetica" w:hAnsi="Helvetica" w:cstheme="minorHAnsi"/>
          <w:lang w:val="en-GB"/>
        </w:rPr>
        <w:fldChar w:fldCharType="separate"/>
      </w:r>
      <w:r w:rsidRPr="0040037A">
        <w:rPr>
          <w:rFonts w:ascii="Helvetica" w:hAnsi="Helvetica" w:cstheme="minorHAnsi"/>
          <w:noProof/>
          <w:lang w:val="en-GB"/>
        </w:rPr>
        <w:t>(Asner and Martin, 2009)</w:t>
      </w:r>
      <w:r w:rsidRPr="0040037A">
        <w:rPr>
          <w:rFonts w:ascii="Helvetica" w:hAnsi="Helvetica" w:cstheme="minorHAnsi"/>
          <w:lang w:val="en-GB"/>
        </w:rPr>
        <w:fldChar w:fldCharType="end"/>
      </w:r>
      <w:r w:rsidRPr="0040037A">
        <w:rPr>
          <w:rFonts w:ascii="Helvetica" w:hAnsi="Helvetica" w:cstheme="minorHAnsi"/>
          <w:color w:val="000000" w:themeColor="text1"/>
          <w:bdr w:val="none" w:sz="0" w:space="0" w:color="auto" w:frame="1"/>
          <w:lang w:val="en-GB"/>
        </w:rPr>
        <w:t xml:space="preserve">. Therefore, canopy cover, from point-framing data, will be added as covariate for spectral diversity. </w:t>
      </w:r>
    </w:p>
    <w:p w14:paraId="1326F82E" w14:textId="77777777" w:rsidR="000B3AE9" w:rsidRPr="0040037A" w:rsidRDefault="000B3AE9" w:rsidP="0040037A">
      <w:pPr>
        <w:pStyle w:val="ListParagraph"/>
        <w:ind w:firstLine="720"/>
        <w:jc w:val="both"/>
        <w:rPr>
          <w:rFonts w:ascii="Helvetica" w:hAnsi="Helvetica" w:cstheme="minorHAnsi"/>
          <w:color w:val="201F1E"/>
          <w:bdr w:val="none" w:sz="0" w:space="0" w:color="auto" w:frame="1"/>
          <w:lang w:val="en-GB"/>
        </w:rPr>
      </w:pPr>
      <w:r w:rsidRPr="0040037A">
        <w:rPr>
          <w:rFonts w:ascii="Helvetica" w:hAnsi="Helvetica" w:cstheme="minorHAnsi"/>
          <w:color w:val="201F1E"/>
          <w:bdr w:val="none" w:sz="0" w:space="0" w:color="auto" w:frame="1"/>
          <w:lang w:val="en-GB"/>
        </w:rPr>
        <w:t xml:space="preserve">At the larger remotely sensed scales of observation, bare ground is likely to be a significant predictor of variance in spectral diversity </w:t>
      </w:r>
      <w:r w:rsidRPr="0040037A">
        <w:rPr>
          <w:rFonts w:ascii="Helvetica" w:hAnsi="Helvetica" w:cstheme="minorHAnsi"/>
          <w:color w:val="201F1E"/>
          <w:bdr w:val="none" w:sz="0" w:space="0" w:color="auto" w:frame="1"/>
          <w:shd w:val="clear" w:color="auto" w:fill="FFFFFF"/>
          <w:lang w:val="en-GB"/>
        </w:rPr>
        <w:t>(</w:t>
      </w:r>
      <w:proofErr w:type="spellStart"/>
      <w:r w:rsidRPr="0040037A">
        <w:rPr>
          <w:rFonts w:ascii="Helvetica" w:hAnsi="Helvetica" w:cstheme="minorHAnsi"/>
          <w:color w:val="201F1E"/>
          <w:bdr w:val="none" w:sz="0" w:space="0" w:color="auto" w:frame="1"/>
          <w:shd w:val="clear" w:color="auto" w:fill="FFFFFF"/>
          <w:lang w:val="en-GB"/>
        </w:rPr>
        <w:t>Gholizadeh</w:t>
      </w:r>
      <w:proofErr w:type="spellEnd"/>
      <w:r w:rsidRPr="0040037A">
        <w:rPr>
          <w:rFonts w:ascii="Helvetica" w:hAnsi="Helvetica" w:cstheme="minorHAnsi"/>
          <w:color w:val="201F1E"/>
          <w:bdr w:val="none" w:sz="0" w:space="0" w:color="auto" w:frame="1"/>
          <w:shd w:val="clear" w:color="auto" w:fill="FFFFFF"/>
          <w:lang w:val="en-GB"/>
        </w:rPr>
        <w:t xml:space="preserve"> et al., 2018)</w:t>
      </w:r>
      <w:r w:rsidRPr="0040037A">
        <w:rPr>
          <w:rFonts w:ascii="Helvetica" w:hAnsi="Helvetica" w:cstheme="minorHAnsi"/>
          <w:color w:val="201F1E"/>
          <w:bdr w:val="none" w:sz="0" w:space="0" w:color="auto" w:frame="1"/>
          <w:lang w:val="en-GB"/>
        </w:rPr>
        <w:t>. A potential approach to assess the significance of this variances is to overlay plane hyperspectral raster data over the already mapped</w:t>
      </w:r>
      <w:commentRangeStart w:id="88"/>
      <w:r w:rsidRPr="0040037A">
        <w:rPr>
          <w:rFonts w:ascii="Helvetica" w:hAnsi="Helvetica" w:cstheme="minorHAnsi"/>
          <w:color w:val="201F1E"/>
          <w:bdr w:val="none" w:sz="0" w:space="0" w:color="auto" w:frame="1"/>
          <w:lang w:val="en-GB"/>
        </w:rPr>
        <w:t xml:space="preserve"> % bare ground obtained from previous years drone imagery.</w:t>
      </w:r>
      <w:commentRangeEnd w:id="88"/>
      <w:r w:rsidR="000A2CE8">
        <w:rPr>
          <w:rStyle w:val="CommentReference"/>
        </w:rPr>
        <w:commentReference w:id="88"/>
      </w:r>
    </w:p>
    <w:p w14:paraId="590BA818" w14:textId="77777777" w:rsidR="000B3AE9" w:rsidRPr="0040037A" w:rsidRDefault="000B3AE9" w:rsidP="0040037A">
      <w:pPr>
        <w:pStyle w:val="ListParagraph"/>
        <w:spacing w:beforeAutospacing="1" w:afterAutospacing="1"/>
        <w:ind w:firstLine="720"/>
        <w:jc w:val="both"/>
        <w:textAlignment w:val="baseline"/>
        <w:rPr>
          <w:rFonts w:ascii="Helvetica" w:hAnsi="Helvetica" w:cstheme="minorHAnsi"/>
          <w:lang w:val="en-GB"/>
        </w:rPr>
      </w:pPr>
      <w:r w:rsidRPr="0040037A">
        <w:rPr>
          <w:rFonts w:ascii="Helvetica" w:hAnsi="Helvetica" w:cstheme="minorHAnsi"/>
          <w:color w:val="201F1E"/>
          <w:bdr w:val="none" w:sz="0" w:space="0" w:color="auto" w:frame="1"/>
          <w:lang w:val="en-GB"/>
        </w:rPr>
        <w:t>At the plane scale</w:t>
      </w:r>
      <w:r w:rsidRPr="0040037A">
        <w:rPr>
          <w:rFonts w:ascii="Helvetica" w:hAnsi="Helvetica" w:cstheme="minorHAnsi"/>
          <w:color w:val="201F1E"/>
          <w:lang w:val="en-GB"/>
        </w:rPr>
        <w:t xml:space="preserve">, hyperspectral signature variance will be related to veg type, topography, wetness, (and possibly slope and aspect?). The topography </w:t>
      </w:r>
      <w:proofErr w:type="spellStart"/>
      <w:r w:rsidRPr="0040037A">
        <w:rPr>
          <w:rFonts w:ascii="Helvetica" w:hAnsi="Helvetica" w:cstheme="minorHAnsi"/>
          <w:lang w:val="en-GB"/>
        </w:rPr>
        <w:t>Qikiqtaruk</w:t>
      </w:r>
      <w:proofErr w:type="spellEnd"/>
      <w:r w:rsidRPr="0040037A">
        <w:rPr>
          <w:rFonts w:ascii="Helvetica" w:hAnsi="Helvetica" w:cstheme="minorHAnsi"/>
          <w:lang w:val="en-GB"/>
        </w:rPr>
        <w:t xml:space="preserve"> is available via the </w:t>
      </w:r>
      <w:commentRangeStart w:id="89"/>
      <w:r w:rsidRPr="0040037A">
        <w:rPr>
          <w:rFonts w:ascii="Helvetica" w:hAnsi="Helvetica" w:cstheme="minorHAnsi"/>
          <w:lang w:val="en-GB"/>
        </w:rPr>
        <w:t xml:space="preserve">Arctic DEM dataset </w:t>
      </w:r>
      <w:commentRangeEnd w:id="89"/>
      <w:r w:rsidR="000A2CE8">
        <w:rPr>
          <w:rStyle w:val="CommentReference"/>
        </w:rPr>
        <w:commentReference w:id="89"/>
      </w:r>
      <w:r w:rsidRPr="0040037A">
        <w:rPr>
          <w:rFonts w:ascii="Helvetica" w:hAnsi="Helvetica" w:cstheme="minorHAnsi"/>
          <w:lang w:val="en-GB"/>
        </w:rPr>
        <w:t>and wetness, slope and aspect can all be derived/interpolated from DEMs</w:t>
      </w:r>
    </w:p>
    <w:p w14:paraId="2F3C8114" w14:textId="77777777" w:rsidR="000B3AE9" w:rsidRPr="0040037A" w:rsidRDefault="000B3AE9" w:rsidP="0040037A">
      <w:pPr>
        <w:pStyle w:val="ListParagraph"/>
        <w:spacing w:beforeAutospacing="1" w:afterAutospacing="1"/>
        <w:ind w:firstLine="720"/>
        <w:jc w:val="both"/>
        <w:textAlignment w:val="baseline"/>
        <w:rPr>
          <w:rFonts w:ascii="Helvetica" w:hAnsi="Helvetica" w:cstheme="minorHAnsi"/>
          <w:color w:val="201F1E"/>
          <w:bdr w:val="none" w:sz="0" w:space="0" w:color="auto" w:frame="1"/>
          <w:lang w:val="en-GB"/>
        </w:rPr>
      </w:pPr>
    </w:p>
    <w:p w14:paraId="3F30A65F" w14:textId="77777777" w:rsidR="000B3AE9" w:rsidRPr="0040037A" w:rsidRDefault="000B3AE9" w:rsidP="0040037A">
      <w:pPr>
        <w:pStyle w:val="ListParagraph"/>
        <w:numPr>
          <w:ilvl w:val="0"/>
          <w:numId w:val="5"/>
        </w:numPr>
        <w:jc w:val="both"/>
        <w:rPr>
          <w:rFonts w:ascii="Helvetica" w:hAnsi="Helvetica" w:cstheme="minorHAnsi"/>
          <w:lang w:val="en-GB"/>
        </w:rPr>
      </w:pPr>
      <w:r w:rsidRPr="0040037A">
        <w:rPr>
          <w:rFonts w:ascii="Helvetica" w:hAnsi="Helvetica" w:cstheme="minorHAnsi"/>
          <w:color w:val="201F1E"/>
          <w:bdr w:val="none" w:sz="0" w:space="0" w:color="auto" w:frame="1"/>
          <w:lang w:val="en-GB"/>
        </w:rPr>
        <w:t xml:space="preserve">Finally, a regional map of biodiversity will be produced using the remotely sensed hyperspectral data. Biodiversity will be calculated using question two’s model of hyperspectral density relationship biodiversity  </w:t>
      </w:r>
    </w:p>
    <w:p w14:paraId="486B56A4" w14:textId="77777777" w:rsidR="000B3AE9" w:rsidRPr="0040037A" w:rsidRDefault="000B3AE9" w:rsidP="0040037A">
      <w:pPr>
        <w:pStyle w:val="ListParagraph"/>
        <w:jc w:val="both"/>
        <w:rPr>
          <w:rFonts w:ascii="Helvetica" w:hAnsi="Helvetica" w:cstheme="minorHAnsi"/>
          <w:lang w:val="en-GB"/>
        </w:rPr>
      </w:pPr>
    </w:p>
    <w:p w14:paraId="58E79A08" w14:textId="77777777" w:rsidR="000B3AE9" w:rsidRPr="0040037A" w:rsidRDefault="000B3AE9" w:rsidP="0040037A">
      <w:pPr>
        <w:jc w:val="both"/>
        <w:rPr>
          <w:rFonts w:ascii="Helvetica" w:hAnsi="Helvetica" w:cstheme="minorHAnsi"/>
          <w:u w:val="single"/>
          <w:lang w:val="en-GB"/>
        </w:rPr>
      </w:pPr>
      <w:r w:rsidRPr="0040037A">
        <w:rPr>
          <w:rFonts w:ascii="Helvetica" w:hAnsi="Helvetica" w:cstheme="minorHAnsi"/>
          <w:u w:val="single"/>
          <w:lang w:val="en-GB"/>
        </w:rPr>
        <w:t>Figures for Results</w:t>
      </w:r>
    </w:p>
    <w:p w14:paraId="480D178C" w14:textId="77777777" w:rsidR="000B3AE9" w:rsidRPr="0040037A" w:rsidRDefault="000B3AE9" w:rsidP="0040037A">
      <w:pPr>
        <w:jc w:val="both"/>
        <w:rPr>
          <w:rFonts w:ascii="Helvetica" w:hAnsi="Helvetica" w:cstheme="minorHAnsi"/>
          <w:u w:val="single"/>
          <w:lang w:val="en-GB"/>
        </w:rPr>
      </w:pPr>
    </w:p>
    <w:p w14:paraId="394D2C41" w14:textId="77777777" w:rsidR="000B3AE9" w:rsidRPr="0040037A" w:rsidRDefault="000B3AE9" w:rsidP="0040037A">
      <w:pPr>
        <w:jc w:val="both"/>
        <w:rPr>
          <w:rFonts w:ascii="Helvetica" w:hAnsi="Helvetica" w:cstheme="minorHAnsi"/>
          <w:u w:val="single"/>
          <w:lang w:val="en-GB"/>
        </w:rPr>
      </w:pPr>
    </w:p>
    <w:p w14:paraId="60A77DA6" w14:textId="77777777" w:rsidR="000B3AE9" w:rsidRPr="0040037A" w:rsidRDefault="000B3AE9" w:rsidP="0040037A">
      <w:pPr>
        <w:pStyle w:val="ListParagraph"/>
        <w:numPr>
          <w:ilvl w:val="0"/>
          <w:numId w:val="7"/>
        </w:numPr>
        <w:jc w:val="both"/>
        <w:rPr>
          <w:rFonts w:ascii="Helvetica" w:hAnsi="Helvetica" w:cstheme="minorHAnsi"/>
          <w:lang w:val="en-GB"/>
        </w:rPr>
      </w:pPr>
      <w:r w:rsidRPr="0040037A">
        <w:rPr>
          <w:rFonts w:ascii="Helvetica" w:hAnsi="Helvetica" w:cstheme="minorHAnsi"/>
          <w:lang w:val="en-GB"/>
        </w:rPr>
        <w:t xml:space="preserve">Average overlaid spectral profiles of </w:t>
      </w:r>
      <w:r w:rsidRPr="0040037A">
        <w:rPr>
          <w:rFonts w:ascii="Helvetica" w:eastAsiaTheme="minorHAnsi" w:hAnsi="Helvetica" w:cstheme="minorHAnsi"/>
          <w:lang w:val="en-GB" w:eastAsia="en-US"/>
        </w:rPr>
        <w:t xml:space="preserve">Herschel and </w:t>
      </w:r>
      <w:proofErr w:type="spellStart"/>
      <w:r w:rsidRPr="0040037A">
        <w:rPr>
          <w:rFonts w:ascii="Helvetica" w:eastAsiaTheme="minorHAnsi" w:hAnsi="Helvetica" w:cstheme="minorHAnsi"/>
          <w:lang w:val="en-GB" w:eastAsia="en-US"/>
        </w:rPr>
        <w:t>Komakuk</w:t>
      </w:r>
      <w:proofErr w:type="spellEnd"/>
      <w:r w:rsidRPr="0040037A">
        <w:rPr>
          <w:rFonts w:ascii="Helvetica" w:eastAsiaTheme="minorHAnsi" w:hAnsi="Helvetica" w:cstheme="minorHAnsi"/>
          <w:lang w:val="en-GB" w:eastAsia="en-US"/>
        </w:rPr>
        <w:t xml:space="preserve"> vegetation types. </w:t>
      </w:r>
    </w:p>
    <w:p w14:paraId="148C2073" w14:textId="77777777" w:rsidR="000B3AE9" w:rsidRPr="0040037A" w:rsidRDefault="000B3AE9" w:rsidP="0040037A">
      <w:pPr>
        <w:jc w:val="both"/>
        <w:rPr>
          <w:rFonts w:ascii="Helvetica" w:eastAsiaTheme="minorHAnsi" w:hAnsi="Helvetica" w:cstheme="minorHAnsi"/>
          <w:lang w:val="en-GB" w:eastAsia="en-US"/>
        </w:rPr>
      </w:pPr>
    </w:p>
    <w:p w14:paraId="5EC598C4" w14:textId="77777777" w:rsidR="000B3AE9" w:rsidRPr="0040037A" w:rsidRDefault="000B3AE9" w:rsidP="0040037A">
      <w:pPr>
        <w:jc w:val="both"/>
        <w:rPr>
          <w:rFonts w:ascii="Helvetica" w:eastAsiaTheme="minorHAnsi" w:hAnsi="Helvetica" w:cstheme="minorHAnsi"/>
          <w:lang w:val="en-GB" w:eastAsia="en-US"/>
        </w:rPr>
      </w:pPr>
      <w:r w:rsidRPr="0040037A">
        <w:rPr>
          <w:rFonts w:ascii="Helvetica" w:eastAsiaTheme="minorHAnsi" w:hAnsi="Helvetica" w:cstheme="minorHAnsi"/>
          <w:lang w:val="en-GB" w:eastAsia="en-US"/>
        </w:rPr>
        <w:lastRenderedPageBreak/>
        <w:t>Example:</w:t>
      </w:r>
      <w:r w:rsidRPr="0040037A">
        <w:rPr>
          <w:rFonts w:ascii="Helvetica" w:hAnsi="Helvetica"/>
          <w:noProof/>
          <w:lang w:val="en-GB"/>
        </w:rPr>
        <w:drawing>
          <wp:inline distT="0" distB="0" distL="0" distR="0" wp14:anchorId="12D41769" wp14:editId="6D92D33C">
            <wp:extent cx="5756910" cy="2878455"/>
            <wp:effectExtent l="0" t="0" r="0" b="4445"/>
            <wp:docPr id="5" name="Picture 4">
              <a:extLst xmlns:a="http://schemas.openxmlformats.org/drawingml/2006/main">
                <a:ext uri="{FF2B5EF4-FFF2-40B4-BE49-F238E27FC236}">
                  <a16:creationId xmlns:a16="http://schemas.microsoft.com/office/drawing/2014/main" id="{17AFA068-7BC8-8D43-9A80-AA4617C4E36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17AFA068-7BC8-8D43-9A80-AA4617C4E36E}"/>
                        </a:ext>
                      </a:extLst>
                    </pic:cNvPr>
                    <pic:cNvPicPr>
                      <a:picLocks noChangeAspect="1"/>
                    </pic:cNvPicPr>
                  </pic:nvPicPr>
                  <pic:blipFill>
                    <a:blip r:embed="rId12"/>
                    <a:stretch>
                      <a:fillRect/>
                    </a:stretch>
                  </pic:blipFill>
                  <pic:spPr>
                    <a:xfrm>
                      <a:off x="0" y="0"/>
                      <a:ext cx="5756910" cy="2878455"/>
                    </a:xfrm>
                    <a:prstGeom prst="rect">
                      <a:avLst/>
                    </a:prstGeom>
                  </pic:spPr>
                </pic:pic>
              </a:graphicData>
            </a:graphic>
          </wp:inline>
        </w:drawing>
      </w:r>
    </w:p>
    <w:p w14:paraId="5D8291DC" w14:textId="77777777" w:rsidR="000B3AE9" w:rsidRPr="0040037A" w:rsidRDefault="000B3AE9" w:rsidP="0040037A">
      <w:pPr>
        <w:jc w:val="both"/>
        <w:rPr>
          <w:rFonts w:ascii="Helvetica" w:hAnsi="Helvetica" w:cstheme="minorHAnsi"/>
          <w:sz w:val="15"/>
          <w:szCs w:val="15"/>
          <w:lang w:val="en-GB"/>
        </w:rPr>
      </w:pPr>
      <w:r w:rsidRPr="0040037A">
        <w:rPr>
          <w:rFonts w:ascii="Helvetica" w:hAnsi="Helvetica" w:cstheme="minorHAnsi"/>
          <w:lang w:val="en-GB"/>
        </w:rPr>
        <w:t xml:space="preserve">(here </w:t>
      </w:r>
      <w:commentRangeStart w:id="90"/>
      <w:r w:rsidRPr="0040037A">
        <w:rPr>
          <w:rFonts w:ascii="Helvetica" w:hAnsi="Helvetica" w:cstheme="minorHAnsi"/>
          <w:lang w:val="en-GB"/>
        </w:rPr>
        <w:t>not the case</w:t>
      </w:r>
      <w:commentRangeEnd w:id="90"/>
      <w:r w:rsidR="000A2CE8">
        <w:rPr>
          <w:rStyle w:val="CommentReference"/>
        </w:rPr>
        <w:commentReference w:id="90"/>
      </w:r>
      <w:r w:rsidRPr="0040037A">
        <w:rPr>
          <w:rFonts w:ascii="Helvetica" w:hAnsi="Helvetica" w:cstheme="minorHAnsi"/>
          <w:lang w:val="en-GB"/>
        </w:rPr>
        <w:t xml:space="preserve">…)  </w:t>
      </w:r>
      <w:r w:rsidRPr="0040037A">
        <w:rPr>
          <w:rFonts w:ascii="Helvetica" w:hAnsi="Helvetica" w:cstheme="minorHAnsi"/>
          <w:sz w:val="15"/>
          <w:szCs w:val="15"/>
          <w:lang w:val="en-GB"/>
        </w:rPr>
        <w:t xml:space="preserve">Alison Beamish, Gergana </w:t>
      </w:r>
      <w:proofErr w:type="spellStart"/>
      <w:r w:rsidRPr="0040037A">
        <w:rPr>
          <w:rFonts w:ascii="Helvetica" w:hAnsi="Helvetica" w:cstheme="minorHAnsi"/>
          <w:sz w:val="15"/>
          <w:szCs w:val="15"/>
          <w:lang w:val="en-GB"/>
        </w:rPr>
        <w:t>Daskalova</w:t>
      </w:r>
      <w:proofErr w:type="spellEnd"/>
      <w:r w:rsidRPr="0040037A">
        <w:rPr>
          <w:rFonts w:ascii="Helvetica" w:hAnsi="Helvetica" w:cstheme="minorHAnsi"/>
          <w:sz w:val="15"/>
          <w:szCs w:val="15"/>
          <w:lang w:val="en-GB"/>
        </w:rPr>
        <w:t>, Isla Myers-Smith</w:t>
      </w:r>
      <w:r w:rsidRPr="0040037A">
        <w:rPr>
          <w:rFonts w:ascii="Helvetica" w:hAnsi="Helvetica" w:cstheme="minorHAnsi"/>
          <w:sz w:val="15"/>
          <w:szCs w:val="15"/>
          <w:vertAlign w:val="superscript"/>
          <w:lang w:val="en-GB"/>
        </w:rPr>
        <w:t>3</w:t>
      </w:r>
      <w:r w:rsidRPr="0040037A">
        <w:rPr>
          <w:rFonts w:ascii="Helvetica" w:hAnsi="Helvetica" w:cstheme="minorHAnsi"/>
          <w:sz w:val="15"/>
          <w:szCs w:val="15"/>
          <w:lang w:val="en-GB"/>
        </w:rPr>
        <w:t xml:space="preserve">, Birgit Heim, Sabine </w:t>
      </w:r>
      <w:proofErr w:type="spellStart"/>
      <w:r w:rsidRPr="0040037A">
        <w:rPr>
          <w:rFonts w:ascii="Helvetica" w:hAnsi="Helvetica" w:cstheme="minorHAnsi"/>
          <w:sz w:val="15"/>
          <w:szCs w:val="15"/>
          <w:lang w:val="en-GB"/>
        </w:rPr>
        <w:t>Chabrillat</w:t>
      </w:r>
      <w:proofErr w:type="spellEnd"/>
      <w:r w:rsidRPr="0040037A">
        <w:rPr>
          <w:rFonts w:ascii="Helvetica" w:hAnsi="Helvetica" w:cstheme="minorHAnsi"/>
          <w:sz w:val="15"/>
          <w:szCs w:val="15"/>
          <w:lang w:val="en-GB"/>
        </w:rPr>
        <w:t xml:space="preserve"> et al. (in prep)</w:t>
      </w:r>
    </w:p>
    <w:p w14:paraId="75228C05" w14:textId="77777777" w:rsidR="000B3AE9" w:rsidRPr="0040037A" w:rsidRDefault="000B3AE9" w:rsidP="0040037A">
      <w:pPr>
        <w:pStyle w:val="ListParagraph"/>
        <w:jc w:val="both"/>
        <w:rPr>
          <w:rFonts w:ascii="Helvetica" w:hAnsi="Helvetica" w:cstheme="minorHAnsi"/>
          <w:lang w:val="en-GB"/>
        </w:rPr>
      </w:pPr>
    </w:p>
    <w:p w14:paraId="4962999F" w14:textId="77777777" w:rsidR="000B3AE9" w:rsidRPr="0040037A" w:rsidRDefault="000B3AE9" w:rsidP="0040037A">
      <w:pPr>
        <w:jc w:val="both"/>
        <w:rPr>
          <w:rFonts w:ascii="Helvetica" w:hAnsi="Helvetica" w:cstheme="minorHAnsi"/>
          <w:lang w:val="en-GB"/>
        </w:rPr>
      </w:pPr>
    </w:p>
    <w:p w14:paraId="66AC41B3" w14:textId="77777777" w:rsidR="000B3AE9" w:rsidRPr="0040037A" w:rsidRDefault="000B3AE9" w:rsidP="0040037A">
      <w:pPr>
        <w:pStyle w:val="ListParagraph"/>
        <w:numPr>
          <w:ilvl w:val="0"/>
          <w:numId w:val="7"/>
        </w:numPr>
        <w:jc w:val="both"/>
        <w:rPr>
          <w:rFonts w:ascii="Helvetica" w:hAnsi="Helvetica" w:cstheme="minorHAnsi"/>
          <w:lang w:val="en-GB"/>
        </w:rPr>
      </w:pPr>
      <w:r w:rsidRPr="0040037A">
        <w:rPr>
          <w:rFonts w:ascii="Helvetica" w:hAnsi="Helvetica" w:cstheme="minorHAnsi"/>
          <w:lang w:val="en-GB"/>
        </w:rPr>
        <w:t>Simple linear plots of spectral diversity on Y-axis vs factor (biodiversity, canopy cover, % bare ground on X-axis)</w:t>
      </w:r>
    </w:p>
    <w:p w14:paraId="7961612A" w14:textId="77777777" w:rsidR="000B3AE9" w:rsidRPr="0040037A" w:rsidRDefault="000B3AE9" w:rsidP="0040037A">
      <w:pPr>
        <w:pStyle w:val="ListParagraph"/>
        <w:jc w:val="both"/>
        <w:rPr>
          <w:rFonts w:ascii="Helvetica" w:hAnsi="Helvetica" w:cstheme="minorHAnsi"/>
          <w:lang w:val="en-GB"/>
        </w:rPr>
      </w:pPr>
    </w:p>
    <w:p w14:paraId="27D9931A" w14:textId="77777777" w:rsidR="000B3AE9" w:rsidRPr="0040037A" w:rsidRDefault="000B3AE9" w:rsidP="0040037A">
      <w:pPr>
        <w:jc w:val="both"/>
        <w:rPr>
          <w:rFonts w:ascii="Helvetica" w:hAnsi="Helvetica"/>
          <w:lang w:val="en-GB"/>
        </w:rPr>
      </w:pPr>
    </w:p>
    <w:p w14:paraId="60ED163F" w14:textId="77777777" w:rsidR="000B3AE9" w:rsidRPr="0040037A" w:rsidRDefault="000B3AE9" w:rsidP="0040037A">
      <w:pPr>
        <w:jc w:val="both"/>
        <w:rPr>
          <w:rFonts w:ascii="Helvetica" w:hAnsi="Helvetica"/>
          <w:lang w:val="en-GB"/>
        </w:rPr>
      </w:pPr>
    </w:p>
    <w:p w14:paraId="027B6BDF" w14:textId="77777777" w:rsidR="000B3AE9" w:rsidRPr="0040037A" w:rsidRDefault="000B3AE9" w:rsidP="0040037A">
      <w:pPr>
        <w:jc w:val="both"/>
        <w:rPr>
          <w:rFonts w:ascii="Helvetica" w:hAnsi="Helvetica"/>
          <w:lang w:val="en-GB"/>
        </w:rPr>
      </w:pPr>
    </w:p>
    <w:p w14:paraId="53E5FC96" w14:textId="77777777" w:rsidR="000B3AE9" w:rsidRPr="0040037A" w:rsidRDefault="000B3AE9" w:rsidP="0040037A">
      <w:pPr>
        <w:jc w:val="both"/>
        <w:rPr>
          <w:rFonts w:ascii="Helvetica" w:hAnsi="Helvetica"/>
          <w:lang w:val="en-GB"/>
        </w:rPr>
      </w:pPr>
    </w:p>
    <w:p w14:paraId="3917F7A3" w14:textId="77777777" w:rsidR="000B3AE9" w:rsidRPr="0040037A" w:rsidRDefault="000B3AE9" w:rsidP="0040037A">
      <w:pPr>
        <w:jc w:val="both"/>
        <w:rPr>
          <w:rFonts w:ascii="Helvetica" w:hAnsi="Helvetica"/>
          <w:lang w:val="en-GB"/>
        </w:rPr>
      </w:pPr>
    </w:p>
    <w:p w14:paraId="6783FD55" w14:textId="77777777" w:rsidR="000B3AE9" w:rsidRPr="0040037A" w:rsidRDefault="000B3AE9" w:rsidP="0040037A">
      <w:pPr>
        <w:jc w:val="both"/>
        <w:rPr>
          <w:rFonts w:ascii="Helvetica" w:hAnsi="Helvetica"/>
          <w:lang w:val="en-GB"/>
        </w:rPr>
      </w:pPr>
    </w:p>
    <w:p w14:paraId="4D9A8CE8" w14:textId="77777777" w:rsidR="000B3AE9" w:rsidRPr="0040037A" w:rsidRDefault="000B3AE9" w:rsidP="0040037A">
      <w:pPr>
        <w:jc w:val="both"/>
        <w:rPr>
          <w:rFonts w:ascii="Helvetica" w:hAnsi="Helvetica"/>
          <w:lang w:val="en-GB"/>
        </w:rPr>
      </w:pPr>
    </w:p>
    <w:p w14:paraId="3D1C70C1" w14:textId="77777777" w:rsidR="000B3AE9" w:rsidRPr="0040037A" w:rsidRDefault="000B3AE9" w:rsidP="0040037A">
      <w:pPr>
        <w:jc w:val="both"/>
        <w:rPr>
          <w:rFonts w:ascii="Helvetica" w:hAnsi="Helvetica" w:cstheme="minorHAnsi"/>
          <w:lang w:val="en-GB"/>
        </w:rPr>
      </w:pPr>
      <w:r w:rsidRPr="0040037A">
        <w:rPr>
          <w:rFonts w:ascii="Helvetica" w:hAnsi="Helvetica" w:cstheme="minorHAnsi"/>
          <w:lang w:val="en-GB"/>
        </w:rPr>
        <w:t xml:space="preserve">Example: </w:t>
      </w:r>
    </w:p>
    <w:p w14:paraId="071E791A" w14:textId="77777777" w:rsidR="000B3AE9" w:rsidRPr="0040037A" w:rsidRDefault="000B3AE9" w:rsidP="0040037A">
      <w:pPr>
        <w:jc w:val="both"/>
        <w:rPr>
          <w:rFonts w:ascii="Helvetica" w:hAnsi="Helvetica"/>
          <w:lang w:val="en-GB"/>
        </w:rPr>
      </w:pPr>
    </w:p>
    <w:p w14:paraId="37189DE2" w14:textId="77777777" w:rsidR="000B3AE9" w:rsidRPr="0040037A" w:rsidRDefault="000B3AE9" w:rsidP="0040037A">
      <w:pPr>
        <w:pStyle w:val="ListParagraph"/>
        <w:jc w:val="both"/>
        <w:rPr>
          <w:rFonts w:ascii="Helvetica" w:hAnsi="Helvetica" w:cstheme="minorHAnsi"/>
          <w:lang w:val="en-GB"/>
        </w:rPr>
      </w:pPr>
      <w:r w:rsidRPr="0040037A">
        <w:rPr>
          <w:rFonts w:ascii="Helvetica" w:hAnsi="Helvetica" w:cstheme="minorHAnsi"/>
          <w:noProof/>
          <w:lang w:val="en-GB"/>
        </w:rPr>
        <w:lastRenderedPageBreak/>
        <w:drawing>
          <wp:inline distT="0" distB="0" distL="0" distR="0" wp14:anchorId="34BE9890" wp14:editId="0EEF9838">
            <wp:extent cx="3634451" cy="5176529"/>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19-11-19 at 18.18.20.png"/>
                    <pic:cNvPicPr/>
                  </pic:nvPicPr>
                  <pic:blipFill>
                    <a:blip r:embed="rId13">
                      <a:extLst>
                        <a:ext uri="{28A0092B-C50C-407E-A947-70E740481C1C}">
                          <a14:useLocalDpi xmlns:a14="http://schemas.microsoft.com/office/drawing/2010/main" val="0"/>
                        </a:ext>
                      </a:extLst>
                    </a:blip>
                    <a:stretch>
                      <a:fillRect/>
                    </a:stretch>
                  </pic:blipFill>
                  <pic:spPr>
                    <a:xfrm>
                      <a:off x="0" y="0"/>
                      <a:ext cx="3681484" cy="5243519"/>
                    </a:xfrm>
                    <a:prstGeom prst="rect">
                      <a:avLst/>
                    </a:prstGeom>
                  </pic:spPr>
                </pic:pic>
              </a:graphicData>
            </a:graphic>
          </wp:inline>
        </w:drawing>
      </w:r>
    </w:p>
    <w:p w14:paraId="466DACDC" w14:textId="77777777" w:rsidR="000B3AE9" w:rsidRPr="0040037A" w:rsidRDefault="000B3AE9" w:rsidP="0040037A">
      <w:pPr>
        <w:jc w:val="both"/>
        <w:rPr>
          <w:rFonts w:ascii="Helvetica" w:hAnsi="Helvetica" w:cstheme="minorHAnsi"/>
          <w:lang w:val="en-GB"/>
        </w:rPr>
      </w:pPr>
    </w:p>
    <w:p w14:paraId="788D51E1" w14:textId="77777777" w:rsidR="000B3AE9" w:rsidRPr="0040037A" w:rsidRDefault="000B3AE9" w:rsidP="0040037A">
      <w:pPr>
        <w:jc w:val="both"/>
        <w:rPr>
          <w:rFonts w:ascii="Helvetica" w:hAnsi="Helvetica" w:cstheme="minorHAnsi"/>
          <w:lang w:val="en-GB"/>
        </w:rPr>
      </w:pPr>
      <w:r w:rsidRPr="0040037A">
        <w:rPr>
          <w:rFonts w:ascii="Helvetica" w:hAnsi="Helvetica" w:cstheme="minorHAnsi"/>
          <w:lang w:val="en-GB"/>
        </w:rPr>
        <w:fldChar w:fldCharType="begin"/>
      </w:r>
      <w:r w:rsidRPr="0040037A">
        <w:rPr>
          <w:rFonts w:ascii="Helvetica" w:hAnsi="Helvetica" w:cstheme="minorHAnsi"/>
          <w:lang w:val="en-GB"/>
        </w:rPr>
        <w:instrText xml:space="preserve"> ADDIN ZOTERO_ITEM CSL_CITATION {"citationID":"0J2cBOnC","properties":{"formattedCitation":"(Wang et al., 2018)","plainCitation":"(Wang et al., 2018)","noteIndex":0},"citationItems":[{"id":410,"uris":["http://zotero.org/users/local/8RirLiuI/items/PFHUP97H"],"uri":["http://zotero.org/users/local/8RirLiuI/items/PFHUP97H"],"itemData":{"id":410,"type":"article-journal","title":"The spatial sensitivity of the spectral diversity-biodiversity relationship: an experimental test in a prairie grassland","container-title":"Ecological Applications","page":"541-556","volume":"28","issue":"2","source":"DOI.org (Crossref)","DOI":"10.1002/eap.1669","ISSN":"10510761","title-short":"The spatial sensitivity of the spectral diversity-biodiversity relationship","journalAbbreviation":"Ecol Appl","language":"en","author":[{"family":"Wang","given":"Ran"},{"family":"Gamon","given":"John A."},{"family":"Cavender-Bares","given":"Jeannine"},{"family":"Townsend","given":"Philip A."},{"family":"Zygielbaum","given":"Arthur I."}],"issued":{"date-parts":[["2018",3]]}}}],"schema":"https://github.com/citation-style-language/schema/raw/master/csl-citation.json"} </w:instrText>
      </w:r>
      <w:r w:rsidRPr="0040037A">
        <w:rPr>
          <w:rFonts w:ascii="Helvetica" w:hAnsi="Helvetica" w:cstheme="minorHAnsi"/>
          <w:lang w:val="en-GB"/>
        </w:rPr>
        <w:fldChar w:fldCharType="separate"/>
      </w:r>
      <w:r w:rsidRPr="0040037A">
        <w:rPr>
          <w:rFonts w:ascii="Helvetica" w:hAnsi="Helvetica" w:cstheme="minorHAnsi"/>
          <w:noProof/>
          <w:lang w:val="en-GB"/>
        </w:rPr>
        <w:t>(Wang et al., 2018)</w:t>
      </w:r>
      <w:r w:rsidRPr="0040037A">
        <w:rPr>
          <w:rFonts w:ascii="Helvetica" w:hAnsi="Helvetica" w:cstheme="minorHAnsi"/>
          <w:lang w:val="en-GB"/>
        </w:rPr>
        <w:fldChar w:fldCharType="end"/>
      </w:r>
    </w:p>
    <w:p w14:paraId="608B1C66" w14:textId="77777777" w:rsidR="000B3AE9" w:rsidRPr="0040037A" w:rsidRDefault="000B3AE9" w:rsidP="0040037A">
      <w:pPr>
        <w:jc w:val="both"/>
        <w:rPr>
          <w:rFonts w:ascii="Helvetica" w:hAnsi="Helvetica" w:cstheme="minorHAnsi"/>
          <w:lang w:val="en-GB"/>
        </w:rPr>
      </w:pPr>
    </w:p>
    <w:p w14:paraId="53CD520A" w14:textId="77777777" w:rsidR="000B3AE9" w:rsidRPr="0040037A" w:rsidRDefault="000B3AE9" w:rsidP="0040037A">
      <w:pPr>
        <w:pStyle w:val="ListParagraph"/>
        <w:numPr>
          <w:ilvl w:val="0"/>
          <w:numId w:val="7"/>
        </w:numPr>
        <w:jc w:val="both"/>
        <w:rPr>
          <w:rFonts w:ascii="Helvetica" w:hAnsi="Helvetica" w:cstheme="minorHAnsi"/>
          <w:lang w:val="en-GB"/>
        </w:rPr>
      </w:pPr>
      <w:r w:rsidRPr="0040037A">
        <w:rPr>
          <w:rFonts w:ascii="Helvetica" w:hAnsi="Helvetica" w:cstheme="minorHAnsi"/>
          <w:lang w:val="en-GB"/>
        </w:rPr>
        <w:t xml:space="preserve">The above figure also can show the differences in between the scales of sensing. In Wang 2018 lower pixel resolution of sensing resulted in smaller effect sizes. </w:t>
      </w:r>
    </w:p>
    <w:p w14:paraId="06D1336F" w14:textId="77777777" w:rsidR="000B3AE9" w:rsidRPr="0040037A" w:rsidRDefault="000B3AE9" w:rsidP="0040037A">
      <w:pPr>
        <w:pStyle w:val="ListParagraph"/>
        <w:jc w:val="both"/>
        <w:rPr>
          <w:rFonts w:ascii="Helvetica" w:hAnsi="Helvetica" w:cstheme="minorHAnsi"/>
          <w:lang w:val="en-GB"/>
        </w:rPr>
      </w:pPr>
    </w:p>
    <w:p w14:paraId="22AEEF16" w14:textId="77777777" w:rsidR="000B3AE9" w:rsidRPr="0040037A" w:rsidRDefault="000B3AE9" w:rsidP="0040037A">
      <w:pPr>
        <w:pStyle w:val="ListParagraph"/>
        <w:jc w:val="both"/>
        <w:rPr>
          <w:rFonts w:ascii="Helvetica" w:hAnsi="Helvetica" w:cs="Arial"/>
          <w:color w:val="1C1D1E"/>
          <w:shd w:val="clear" w:color="auto" w:fill="FFFFFF"/>
          <w:lang w:val="en-GB"/>
        </w:rPr>
      </w:pPr>
      <w:r w:rsidRPr="0040037A">
        <w:rPr>
          <w:rFonts w:ascii="Helvetica" w:hAnsi="Helvetica" w:cstheme="minorHAnsi"/>
          <w:lang w:val="en-GB"/>
        </w:rPr>
        <w:t xml:space="preserve">Alternatively, a </w:t>
      </w:r>
      <w:r w:rsidRPr="0040037A">
        <w:rPr>
          <w:rFonts w:ascii="Helvetica" w:hAnsi="Helvetica" w:cs="Arial"/>
          <w:sz w:val="22"/>
          <w:szCs w:val="22"/>
          <w:lang w:val="en-GB"/>
        </w:rPr>
        <w:t>segmented plot of the scaled variance of predicted vs. measured values of biodiversity could be produced</w:t>
      </w:r>
      <w:r w:rsidRPr="0040037A">
        <w:rPr>
          <w:rFonts w:ascii="Helvetica" w:hAnsi="Helvetica" w:cs="Arial"/>
          <w:color w:val="1C1D1E"/>
          <w:shd w:val="clear" w:color="auto" w:fill="FFFFFF"/>
          <w:lang w:val="en-GB"/>
        </w:rPr>
        <w:t>.</w:t>
      </w:r>
    </w:p>
    <w:p w14:paraId="2C16D697" w14:textId="77777777" w:rsidR="000B3AE9" w:rsidRPr="0040037A" w:rsidRDefault="000B3AE9" w:rsidP="0040037A">
      <w:pPr>
        <w:pStyle w:val="ListParagraph"/>
        <w:jc w:val="both"/>
        <w:rPr>
          <w:rFonts w:ascii="Helvetica" w:hAnsi="Helvetica" w:cs="Arial"/>
          <w:color w:val="1C1D1E"/>
          <w:shd w:val="clear" w:color="auto" w:fill="FFFFFF"/>
          <w:lang w:val="en-GB"/>
        </w:rPr>
      </w:pPr>
      <w:r w:rsidRPr="0040037A">
        <w:rPr>
          <w:rFonts w:ascii="Helvetica" w:hAnsi="Helvetica"/>
          <w:lang w:val="en-GB"/>
        </w:rPr>
        <w:lastRenderedPageBreak/>
        <w:fldChar w:fldCharType="begin"/>
      </w:r>
      <w:r w:rsidRPr="0040037A">
        <w:rPr>
          <w:rFonts w:ascii="Helvetica" w:hAnsi="Helvetica"/>
          <w:lang w:val="en-GB"/>
        </w:rPr>
        <w:instrText xml:space="preserve"> INCLUDEPICTURE "/var/folders/wv/2c446zcj2slc4fqn9xhvczh00000gn/T/com.microsoft.Word/WebArchiveCopyPasteTempFiles/mee312642-fig-0002-m.png" \* MERGEFORMATINET </w:instrText>
      </w:r>
      <w:r w:rsidRPr="0040037A">
        <w:rPr>
          <w:rFonts w:ascii="Helvetica" w:hAnsi="Helvetica"/>
          <w:lang w:val="en-GB"/>
        </w:rPr>
        <w:fldChar w:fldCharType="separate"/>
      </w:r>
      <w:r w:rsidRPr="0040037A">
        <w:rPr>
          <w:rFonts w:ascii="Helvetica" w:hAnsi="Helvetica"/>
          <w:noProof/>
          <w:lang w:val="en-GB"/>
        </w:rPr>
        <w:drawing>
          <wp:inline distT="0" distB="0" distL="0" distR="0" wp14:anchorId="18AF4FE6" wp14:editId="1898DCD6">
            <wp:extent cx="4722471" cy="2360352"/>
            <wp:effectExtent l="0" t="0" r="0" b="1905"/>
            <wp:docPr id="4" name="Picture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rotWithShape="1">
                    <a:blip r:embed="rId14">
                      <a:extLst>
                        <a:ext uri="{28A0092B-C50C-407E-A947-70E740481C1C}">
                          <a14:useLocalDpi xmlns:a14="http://schemas.microsoft.com/office/drawing/2010/main" val="0"/>
                        </a:ext>
                      </a:extLst>
                    </a:blip>
                    <a:srcRect l="-1" t="47567" r="-1653"/>
                    <a:stretch/>
                  </pic:blipFill>
                  <pic:spPr bwMode="auto">
                    <a:xfrm>
                      <a:off x="0" y="0"/>
                      <a:ext cx="4745781" cy="2372003"/>
                    </a:xfrm>
                    <a:prstGeom prst="rect">
                      <a:avLst/>
                    </a:prstGeom>
                    <a:noFill/>
                    <a:ln>
                      <a:noFill/>
                    </a:ln>
                    <a:extLst>
                      <a:ext uri="{53640926-AAD7-44D8-BBD7-CCE9431645EC}">
                        <a14:shadowObscured xmlns:a14="http://schemas.microsoft.com/office/drawing/2010/main"/>
                      </a:ext>
                    </a:extLst>
                  </pic:spPr>
                </pic:pic>
              </a:graphicData>
            </a:graphic>
          </wp:inline>
        </w:drawing>
      </w:r>
      <w:r w:rsidRPr="0040037A">
        <w:rPr>
          <w:rFonts w:ascii="Helvetica" w:hAnsi="Helvetica"/>
          <w:lang w:val="en-GB"/>
        </w:rPr>
        <w:fldChar w:fldCharType="end"/>
      </w:r>
    </w:p>
    <w:p w14:paraId="03333028" w14:textId="77777777" w:rsidR="000B3AE9" w:rsidRPr="0040037A" w:rsidRDefault="000B3AE9" w:rsidP="0040037A">
      <w:pPr>
        <w:pStyle w:val="ListParagraph"/>
        <w:jc w:val="both"/>
        <w:rPr>
          <w:rFonts w:ascii="Helvetica" w:hAnsi="Helvetica" w:cstheme="minorHAnsi"/>
          <w:lang w:val="en-GB"/>
        </w:rPr>
      </w:pPr>
    </w:p>
    <w:p w14:paraId="5DCB2514" w14:textId="77777777" w:rsidR="000B3AE9" w:rsidRPr="0040037A" w:rsidRDefault="000B3AE9" w:rsidP="0040037A">
      <w:pPr>
        <w:pStyle w:val="ListParagraph"/>
        <w:jc w:val="both"/>
        <w:rPr>
          <w:rFonts w:ascii="Helvetica" w:hAnsi="Helvetica" w:cstheme="minorHAnsi"/>
          <w:lang w:val="en-GB"/>
        </w:rPr>
      </w:pPr>
    </w:p>
    <w:p w14:paraId="555A5319" w14:textId="77777777" w:rsidR="000B3AE9" w:rsidRPr="0040037A" w:rsidRDefault="000B3AE9" w:rsidP="0040037A">
      <w:pPr>
        <w:pStyle w:val="ListParagraph"/>
        <w:numPr>
          <w:ilvl w:val="0"/>
          <w:numId w:val="7"/>
        </w:numPr>
        <w:jc w:val="both"/>
        <w:rPr>
          <w:rFonts w:ascii="Helvetica" w:hAnsi="Helvetica" w:cs="Arial"/>
          <w:sz w:val="22"/>
          <w:szCs w:val="22"/>
          <w:lang w:val="en-GB"/>
        </w:rPr>
      </w:pPr>
      <w:r w:rsidRPr="0040037A">
        <w:rPr>
          <w:rFonts w:ascii="Helvetica" w:hAnsi="Helvetica" w:cs="Arial"/>
          <w:sz w:val="22"/>
          <w:szCs w:val="22"/>
          <w:lang w:val="en-GB"/>
        </w:rPr>
        <w:t xml:space="preserve">A local heat map of biodiversity based on observed spectral relationship. </w:t>
      </w:r>
    </w:p>
    <w:p w14:paraId="0532C6F8" w14:textId="77777777" w:rsidR="000B3AE9" w:rsidRPr="0040037A" w:rsidRDefault="000B3AE9" w:rsidP="0040037A">
      <w:pPr>
        <w:pStyle w:val="ListParagraph"/>
        <w:jc w:val="both"/>
        <w:rPr>
          <w:rFonts w:ascii="Helvetica" w:hAnsi="Helvetica" w:cs="Arial"/>
          <w:sz w:val="22"/>
          <w:szCs w:val="22"/>
          <w:lang w:val="en-GB"/>
        </w:rPr>
      </w:pPr>
    </w:p>
    <w:p w14:paraId="0807C641" w14:textId="77777777" w:rsidR="000B3AE9" w:rsidRPr="0040037A" w:rsidRDefault="000B3AE9" w:rsidP="0040037A">
      <w:pPr>
        <w:pStyle w:val="ListParagraph"/>
        <w:jc w:val="both"/>
        <w:rPr>
          <w:rFonts w:ascii="Helvetica" w:hAnsi="Helvetica" w:cs="Arial"/>
          <w:sz w:val="22"/>
          <w:szCs w:val="22"/>
          <w:lang w:val="en-GB"/>
        </w:rPr>
      </w:pPr>
      <w:r w:rsidRPr="0040037A">
        <w:rPr>
          <w:rFonts w:ascii="Helvetica" w:hAnsi="Helvetica" w:cs="Arial"/>
          <w:sz w:val="22"/>
          <w:szCs w:val="22"/>
          <w:lang w:val="en-GB"/>
        </w:rPr>
        <w:t xml:space="preserve">Example </w:t>
      </w:r>
    </w:p>
    <w:p w14:paraId="2D4D5AE5" w14:textId="77777777" w:rsidR="000B3AE9" w:rsidRPr="0040037A" w:rsidRDefault="000B3AE9" w:rsidP="0040037A">
      <w:pPr>
        <w:jc w:val="both"/>
        <w:rPr>
          <w:rFonts w:ascii="Helvetica" w:hAnsi="Helvetica"/>
          <w:lang w:val="en-GB"/>
        </w:rPr>
      </w:pPr>
      <w:r w:rsidRPr="0040037A">
        <w:rPr>
          <w:rFonts w:ascii="Helvetica" w:hAnsi="Helvetica"/>
          <w:lang w:val="en-GB"/>
        </w:rPr>
        <w:fldChar w:fldCharType="begin"/>
      </w:r>
      <w:r w:rsidRPr="0040037A">
        <w:rPr>
          <w:rFonts w:ascii="Helvetica" w:hAnsi="Helvetica"/>
          <w:lang w:val="en-GB"/>
        </w:rPr>
        <w:instrText xml:space="preserve"> INCLUDEPICTURE "/var/folders/wv/2c446zcj2slc4fqn9xhvczh00000gn/T/com.microsoft.Word/WebArchiveCopyPasteTempFiles/remotesensing-08-00214-g005-1024.png" \* MERGEFORMATINET </w:instrText>
      </w:r>
      <w:r w:rsidRPr="0040037A">
        <w:rPr>
          <w:rFonts w:ascii="Helvetica" w:hAnsi="Helvetica"/>
          <w:lang w:val="en-GB"/>
        </w:rPr>
        <w:fldChar w:fldCharType="separate"/>
      </w:r>
      <w:r w:rsidRPr="0040037A">
        <w:rPr>
          <w:rFonts w:ascii="Helvetica" w:hAnsi="Helvetica"/>
          <w:noProof/>
          <w:lang w:val="en-GB"/>
        </w:rPr>
        <w:drawing>
          <wp:inline distT="0" distB="0" distL="0" distR="0" wp14:anchorId="3B5CACA6" wp14:editId="6D582AE7">
            <wp:extent cx="4221126" cy="2502349"/>
            <wp:effectExtent l="0" t="0" r="0" b="0"/>
            <wp:docPr id="2" name="Picture 2" descr="Remotesensing 08 00214 g005 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motesensing 08 00214 g005 102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235850" cy="2511078"/>
                    </a:xfrm>
                    <a:prstGeom prst="rect">
                      <a:avLst/>
                    </a:prstGeom>
                    <a:noFill/>
                    <a:ln>
                      <a:noFill/>
                    </a:ln>
                  </pic:spPr>
                </pic:pic>
              </a:graphicData>
            </a:graphic>
          </wp:inline>
        </w:drawing>
      </w:r>
      <w:r w:rsidRPr="0040037A">
        <w:rPr>
          <w:rFonts w:ascii="Helvetica" w:hAnsi="Helvetica"/>
          <w:lang w:val="en-GB"/>
        </w:rPr>
        <w:fldChar w:fldCharType="end"/>
      </w:r>
    </w:p>
    <w:p w14:paraId="0BA4CE46" w14:textId="77777777" w:rsidR="000B3AE9" w:rsidRPr="0040037A" w:rsidRDefault="000B3AE9" w:rsidP="0040037A">
      <w:pPr>
        <w:jc w:val="both"/>
        <w:rPr>
          <w:rFonts w:ascii="Helvetica" w:hAnsi="Helvetica" w:cs="Arial"/>
          <w:sz w:val="22"/>
          <w:szCs w:val="22"/>
          <w:lang w:val="en-GB"/>
        </w:rPr>
      </w:pPr>
      <w:r w:rsidRPr="0040037A">
        <w:rPr>
          <w:rFonts w:ascii="Helvetica" w:hAnsi="Helvetica" w:cs="Arial"/>
          <w:sz w:val="22"/>
          <w:szCs w:val="22"/>
          <w:lang w:val="en-GB"/>
        </w:rPr>
        <w:fldChar w:fldCharType="begin"/>
      </w:r>
      <w:r w:rsidRPr="0040037A">
        <w:rPr>
          <w:rFonts w:ascii="Helvetica" w:hAnsi="Helvetica" w:cs="Arial"/>
          <w:sz w:val="22"/>
          <w:szCs w:val="22"/>
          <w:lang w:val="en-GB"/>
        </w:rPr>
        <w:instrText xml:space="preserve"> ADDIN ZOTERO_ITEM CSL_CITATION {"citationID":"oY4jrF1o","properties":{"formattedCitation":"(Wang et al., 2016)","plainCitation":"(Wang et al., 2016)","noteIndex":0},"citationItems":[{"id":412,"uris":["http://zotero.org/users/local/8RirLiuI/items/KZSMH3HI"],"uri":["http://zotero.org/users/local/8RirLiuI/items/KZSMH3HI"],"itemData":{"id":412,"type":"article-journal","title":"Integrated Analysis of Productivity and Biodiversity in a Southern Alberta Prairie","container-title":"Remote Sensing","page":"214","volume":"8","issue":"3","source":"DOI.org (Crossref)","DOI":"10.3390/rs8030214","ISSN":"2072-4292","journalAbbreviation":"Remote Sensing","language":"en","author":[{"family":"Wang","given":"Ran"},{"family":"Gamon","given":"John"},{"family":"Emmerton","given":"Craig"},{"family":"Li","given":"Haitao"},{"family":"Nestola","given":"Enrica"},{"family":"Pastorello","given":"Gilberto"},{"family":"Menzer","given":"Olaf"}],"issued":{"date-parts":[["2016",3,8]]}}}],"schema":"https://github.com/citation-style-language/schema/raw/master/csl-citation.json"} </w:instrText>
      </w:r>
      <w:r w:rsidRPr="0040037A">
        <w:rPr>
          <w:rFonts w:ascii="Helvetica" w:hAnsi="Helvetica" w:cs="Arial"/>
          <w:sz w:val="22"/>
          <w:szCs w:val="22"/>
          <w:lang w:val="en-GB"/>
        </w:rPr>
        <w:fldChar w:fldCharType="separate"/>
      </w:r>
      <w:r w:rsidRPr="0040037A">
        <w:rPr>
          <w:rFonts w:ascii="Helvetica" w:hAnsi="Helvetica" w:cs="Arial"/>
          <w:noProof/>
          <w:sz w:val="22"/>
          <w:szCs w:val="22"/>
          <w:lang w:val="en-GB"/>
        </w:rPr>
        <w:t>(Wang et al., 2016)</w:t>
      </w:r>
      <w:r w:rsidRPr="0040037A">
        <w:rPr>
          <w:rFonts w:ascii="Helvetica" w:hAnsi="Helvetica" w:cs="Arial"/>
          <w:sz w:val="22"/>
          <w:szCs w:val="22"/>
          <w:lang w:val="en-GB"/>
        </w:rPr>
        <w:fldChar w:fldCharType="end"/>
      </w:r>
    </w:p>
    <w:p w14:paraId="4C8A070E" w14:textId="77777777" w:rsidR="000B3AE9" w:rsidRPr="0040037A" w:rsidRDefault="000B3AE9" w:rsidP="0040037A">
      <w:pPr>
        <w:pStyle w:val="ListParagraph"/>
        <w:jc w:val="both"/>
        <w:rPr>
          <w:rFonts w:ascii="Helvetica" w:hAnsi="Helvetica" w:cstheme="minorHAnsi"/>
          <w:lang w:val="en-GB"/>
        </w:rPr>
      </w:pPr>
      <w:r w:rsidRPr="0040037A">
        <w:rPr>
          <w:rFonts w:ascii="Helvetica" w:hAnsi="Helvetica" w:cstheme="minorHAnsi"/>
          <w:lang w:val="en-GB"/>
        </w:rPr>
        <w:t xml:space="preserve"> </w:t>
      </w:r>
    </w:p>
    <w:p w14:paraId="663D83B1" w14:textId="77777777" w:rsidR="000B3AE9" w:rsidRPr="0040037A" w:rsidRDefault="000B3AE9" w:rsidP="0040037A">
      <w:pPr>
        <w:pStyle w:val="ListParagraph"/>
        <w:jc w:val="both"/>
        <w:rPr>
          <w:rFonts w:ascii="Helvetica" w:hAnsi="Helvetica" w:cstheme="minorHAnsi"/>
          <w:lang w:val="en-GB"/>
        </w:rPr>
      </w:pPr>
    </w:p>
    <w:p w14:paraId="60F214CF" w14:textId="77777777" w:rsidR="000B3AE9" w:rsidRPr="0040037A" w:rsidRDefault="000B3AE9" w:rsidP="0040037A">
      <w:pPr>
        <w:jc w:val="both"/>
        <w:rPr>
          <w:rFonts w:ascii="Helvetica" w:hAnsi="Helvetica" w:cstheme="minorHAnsi"/>
          <w:u w:val="single"/>
          <w:lang w:val="en-GB"/>
        </w:rPr>
      </w:pPr>
      <w:r w:rsidRPr="0040037A">
        <w:rPr>
          <w:rFonts w:ascii="Helvetica" w:hAnsi="Helvetica" w:cstheme="minorHAnsi"/>
          <w:u w:val="single"/>
          <w:lang w:val="en-GB"/>
        </w:rPr>
        <w:t xml:space="preserve">Take Home Message </w:t>
      </w:r>
    </w:p>
    <w:p w14:paraId="42153E8A" w14:textId="77777777" w:rsidR="000B3AE9" w:rsidRPr="0040037A" w:rsidRDefault="000B3AE9" w:rsidP="0040037A">
      <w:pPr>
        <w:jc w:val="both"/>
        <w:rPr>
          <w:rFonts w:ascii="Helvetica" w:hAnsi="Helvetica" w:cstheme="minorHAnsi"/>
          <w:u w:val="single"/>
          <w:lang w:val="en-GB"/>
        </w:rPr>
      </w:pPr>
    </w:p>
    <w:p w14:paraId="440CF8D8" w14:textId="374D5D6D" w:rsidR="000B3AE9" w:rsidRPr="0040037A" w:rsidRDefault="000B3AE9" w:rsidP="0040037A">
      <w:pPr>
        <w:jc w:val="both"/>
        <w:rPr>
          <w:rFonts w:ascii="Helvetica" w:hAnsi="Helvetica" w:cstheme="minorHAnsi"/>
          <w:lang w:val="en-GB"/>
        </w:rPr>
      </w:pPr>
      <w:r w:rsidRPr="0040037A">
        <w:rPr>
          <w:rFonts w:ascii="Helvetica" w:hAnsi="Helvetica" w:cstheme="minorHAnsi"/>
          <w:lang w:val="en-GB"/>
        </w:rPr>
        <w:tab/>
        <w:t xml:space="preserve">Pairing field measurements with remotely sensed multispectral imagery </w:t>
      </w:r>
      <w:del w:id="91" w:author="DASKALOVA Gergana Nikolaeva" w:date="2019-12-16T14:22:00Z">
        <w:r w:rsidRPr="0040037A" w:rsidDel="000A2CE8">
          <w:rPr>
            <w:rFonts w:ascii="Helvetica" w:hAnsi="Helvetica" w:cstheme="minorHAnsi"/>
            <w:lang w:val="en-GB"/>
          </w:rPr>
          <w:delText>presents itself to</w:delText>
        </w:r>
      </w:del>
      <w:ins w:id="92" w:author="DASKALOVA Gergana Nikolaeva" w:date="2019-12-16T14:22:00Z">
        <w:r w:rsidR="000A2CE8">
          <w:rPr>
            <w:rFonts w:ascii="Helvetica" w:hAnsi="Helvetica" w:cstheme="minorHAnsi"/>
            <w:lang w:val="en-GB"/>
          </w:rPr>
          <w:t>could</w:t>
        </w:r>
      </w:ins>
      <w:r w:rsidRPr="0040037A">
        <w:rPr>
          <w:rFonts w:ascii="Helvetica" w:hAnsi="Helvetica" w:cstheme="minorHAnsi"/>
          <w:lang w:val="en-GB"/>
        </w:rPr>
        <w:t xml:space="preserve"> become a cost and time efficient way to assess biodiversity. Critically, it can provide a scalable method of environmental measurement, capable of sampling greater spatial areas than possible with conventional ground-based methods. </w:t>
      </w:r>
      <w:commentRangeStart w:id="93"/>
      <w:del w:id="94" w:author="DASKALOVA Gergana Nikolaeva" w:date="2019-12-16T14:22:00Z">
        <w:r w:rsidRPr="0040037A" w:rsidDel="000A2CE8">
          <w:rPr>
            <w:rFonts w:ascii="Helvetica" w:hAnsi="Helvetica" w:cstheme="minorHAnsi"/>
            <w:lang w:val="en-GB"/>
          </w:rPr>
          <w:delText xml:space="preserve">The potential exists for </w:delText>
        </w:r>
      </w:del>
      <w:commentRangeEnd w:id="93"/>
      <w:r w:rsidR="000A2CE8">
        <w:rPr>
          <w:rStyle w:val="CommentReference"/>
        </w:rPr>
        <w:commentReference w:id="93"/>
      </w:r>
      <w:ins w:id="95" w:author="DASKALOVA Gergana Nikolaeva" w:date="2019-12-16T14:23:00Z">
        <w:r w:rsidR="000A2CE8">
          <w:rPr>
            <w:rFonts w:ascii="Helvetica" w:hAnsi="Helvetica" w:cstheme="minorHAnsi"/>
            <w:lang w:val="en-GB"/>
          </w:rPr>
          <w:t>R</w:t>
        </w:r>
      </w:ins>
      <w:del w:id="96" w:author="DASKALOVA Gergana Nikolaeva" w:date="2019-12-16T14:23:00Z">
        <w:r w:rsidRPr="0040037A" w:rsidDel="000A2CE8">
          <w:rPr>
            <w:rFonts w:ascii="Helvetica" w:hAnsi="Helvetica" w:cstheme="minorHAnsi"/>
            <w:lang w:val="en-GB"/>
          </w:rPr>
          <w:delText>r</w:delText>
        </w:r>
      </w:del>
      <w:r w:rsidRPr="0040037A">
        <w:rPr>
          <w:rFonts w:ascii="Helvetica" w:hAnsi="Helvetica" w:cstheme="minorHAnsi"/>
          <w:lang w:val="en-GB"/>
        </w:rPr>
        <w:t>emotely sensed spectral analysis</w:t>
      </w:r>
      <w:ins w:id="97" w:author="DASKALOVA Gergana Nikolaeva" w:date="2019-12-16T14:23:00Z">
        <w:r w:rsidR="000A2CE8">
          <w:rPr>
            <w:rFonts w:ascii="Helvetica" w:hAnsi="Helvetica" w:cstheme="minorHAnsi"/>
            <w:lang w:val="en-GB"/>
          </w:rPr>
          <w:t xml:space="preserve"> and </w:t>
        </w:r>
        <w:proofErr w:type="spellStart"/>
        <w:r w:rsidR="000A2CE8">
          <w:rPr>
            <w:rFonts w:ascii="Helvetica" w:hAnsi="Helvetica" w:cstheme="minorHAnsi"/>
            <w:lang w:val="en-GB"/>
          </w:rPr>
          <w:t>contrinuously</w:t>
        </w:r>
        <w:proofErr w:type="spellEnd"/>
        <w:r w:rsidR="000A2CE8">
          <w:rPr>
            <w:rFonts w:ascii="Helvetica" w:hAnsi="Helvetica" w:cstheme="minorHAnsi"/>
            <w:lang w:val="en-GB"/>
          </w:rPr>
          <w:t xml:space="preserve"> improving satellite technol</w:t>
        </w:r>
      </w:ins>
      <w:ins w:id="98" w:author="DASKALOVA Gergana Nikolaeva" w:date="2019-12-16T14:24:00Z">
        <w:r w:rsidR="000A2CE8">
          <w:rPr>
            <w:rFonts w:ascii="Helvetica" w:hAnsi="Helvetica" w:cstheme="minorHAnsi"/>
            <w:lang w:val="en-GB"/>
          </w:rPr>
          <w:t>ogy</w:t>
        </w:r>
      </w:ins>
      <w:r w:rsidRPr="0040037A">
        <w:rPr>
          <w:rFonts w:ascii="Helvetica" w:hAnsi="Helvetica" w:cstheme="minorHAnsi"/>
          <w:lang w:val="en-GB"/>
        </w:rPr>
        <w:t xml:space="preserve"> </w:t>
      </w:r>
      <w:del w:id="99" w:author="DASKALOVA Gergana Nikolaeva" w:date="2019-12-16T14:23:00Z">
        <w:r w:rsidRPr="0040037A" w:rsidDel="000A2CE8">
          <w:rPr>
            <w:rFonts w:ascii="Helvetica" w:hAnsi="Helvetica" w:cstheme="minorHAnsi"/>
            <w:lang w:val="en-GB"/>
          </w:rPr>
          <w:delText xml:space="preserve">also, through the use of continuously improving satellite technology, </w:delText>
        </w:r>
      </w:del>
      <w:ins w:id="100" w:author="DASKALOVA Gergana Nikolaeva" w:date="2019-12-16T14:23:00Z">
        <w:r w:rsidR="000A2CE8">
          <w:rPr>
            <w:rFonts w:ascii="Helvetica" w:hAnsi="Helvetica" w:cstheme="minorHAnsi"/>
            <w:lang w:val="en-GB"/>
          </w:rPr>
          <w:t>c</w:t>
        </w:r>
      </w:ins>
      <w:ins w:id="101" w:author="DASKALOVA Gergana Nikolaeva" w:date="2019-12-16T14:24:00Z">
        <w:r w:rsidR="000A2CE8">
          <w:rPr>
            <w:rFonts w:ascii="Helvetica" w:hAnsi="Helvetica" w:cstheme="minorHAnsi"/>
            <w:lang w:val="en-GB"/>
          </w:rPr>
          <w:t>ould</w:t>
        </w:r>
      </w:ins>
      <w:ins w:id="102" w:author="DASKALOVA Gergana Nikolaeva" w:date="2019-12-16T14:23:00Z">
        <w:r w:rsidR="000A2CE8">
          <w:rPr>
            <w:rFonts w:ascii="Helvetica" w:hAnsi="Helvetica" w:cstheme="minorHAnsi"/>
            <w:lang w:val="en-GB"/>
          </w:rPr>
          <w:t xml:space="preserve"> be used </w:t>
        </w:r>
      </w:ins>
      <w:r w:rsidRPr="0040037A">
        <w:rPr>
          <w:rFonts w:ascii="Helvetica" w:hAnsi="Helvetica" w:cstheme="minorHAnsi"/>
          <w:lang w:val="en-GB"/>
        </w:rPr>
        <w:t xml:space="preserve">to assess changes in biodiversity and ecosystem composition across time, on a global scale. </w:t>
      </w:r>
    </w:p>
    <w:p w14:paraId="40B33F99" w14:textId="77777777" w:rsidR="000B3AE9" w:rsidRPr="0040037A" w:rsidRDefault="000B3AE9" w:rsidP="0040037A">
      <w:pPr>
        <w:jc w:val="both"/>
        <w:rPr>
          <w:rFonts w:ascii="Helvetica" w:hAnsi="Helvetica" w:cstheme="minorHAnsi"/>
          <w:lang w:val="en-GB"/>
        </w:rPr>
      </w:pPr>
    </w:p>
    <w:p w14:paraId="379BB536" w14:textId="3F85E77F" w:rsidR="000B3AE9" w:rsidRPr="000B2787" w:rsidRDefault="000B3AE9" w:rsidP="0040037A">
      <w:pPr>
        <w:jc w:val="both"/>
        <w:rPr>
          <w:rFonts w:ascii="Helvetica" w:hAnsi="Helvetica" w:cstheme="minorHAnsi"/>
          <w:i/>
          <w:iCs/>
          <w:color w:val="FF0000"/>
          <w:lang w:val="en-GB"/>
          <w:rPrChange w:id="103" w:author="SCHNEIDEREIT Shawn" w:date="2020-01-12T15:14:00Z">
            <w:rPr>
              <w:rFonts w:ascii="Helvetica" w:hAnsi="Helvetica" w:cstheme="minorHAnsi"/>
              <w:color w:val="FF0000"/>
              <w:lang w:val="en-GB"/>
            </w:rPr>
          </w:rPrChange>
        </w:rPr>
      </w:pPr>
      <w:r w:rsidRPr="0040037A">
        <w:rPr>
          <w:rFonts w:ascii="Helvetica" w:hAnsi="Helvetica" w:cstheme="minorHAnsi"/>
          <w:lang w:val="en-GB"/>
        </w:rPr>
        <w:tab/>
        <w:t xml:space="preserve">This study can be used to guide further efforts of using remotely sensed data to </w:t>
      </w:r>
      <w:commentRangeStart w:id="104"/>
      <w:r w:rsidRPr="0040037A">
        <w:rPr>
          <w:rFonts w:ascii="Helvetica" w:hAnsi="Helvetica" w:cstheme="minorHAnsi"/>
          <w:lang w:val="en-GB"/>
        </w:rPr>
        <w:t>assess biodiversity</w:t>
      </w:r>
      <w:commentRangeEnd w:id="104"/>
      <w:r w:rsidR="000A2CE8">
        <w:rPr>
          <w:rStyle w:val="CommentReference"/>
        </w:rPr>
        <w:commentReference w:id="104"/>
      </w:r>
      <w:r w:rsidRPr="0040037A">
        <w:rPr>
          <w:rFonts w:ascii="Helvetica" w:hAnsi="Helvetica" w:cstheme="minorHAnsi"/>
          <w:lang w:val="en-GB"/>
        </w:rPr>
        <w:t xml:space="preserve">. (Hopefully) a model </w:t>
      </w:r>
      <w:ins w:id="105" w:author="SCHNEIDEREIT Shawn" w:date="2020-01-12T15:06:00Z">
        <w:r w:rsidR="0010428A">
          <w:rPr>
            <w:rFonts w:ascii="Helvetica" w:hAnsi="Helvetica" w:cstheme="minorHAnsi"/>
            <w:lang w:val="en-GB"/>
          </w:rPr>
          <w:t xml:space="preserve">is </w:t>
        </w:r>
        <w:r w:rsidR="000B2787">
          <w:rPr>
            <w:rFonts w:ascii="Helvetica" w:hAnsi="Helvetica" w:cstheme="minorHAnsi"/>
            <w:lang w:val="en-GB"/>
          </w:rPr>
          <w:t>d</w:t>
        </w:r>
      </w:ins>
      <w:ins w:id="106" w:author="SCHNEIDEREIT Shawn" w:date="2020-01-12T15:07:00Z">
        <w:r w:rsidR="000B2787">
          <w:rPr>
            <w:rFonts w:ascii="Helvetica" w:hAnsi="Helvetica" w:cstheme="minorHAnsi"/>
            <w:lang w:val="en-GB"/>
          </w:rPr>
          <w:t>eveloped</w:t>
        </w:r>
      </w:ins>
      <w:ins w:id="107" w:author="SCHNEIDEREIT Shawn" w:date="2020-01-12T15:06:00Z">
        <w:r w:rsidR="0010428A">
          <w:rPr>
            <w:rFonts w:ascii="Helvetica" w:hAnsi="Helvetica" w:cstheme="minorHAnsi"/>
            <w:lang w:val="en-GB"/>
          </w:rPr>
          <w:t xml:space="preserve"> </w:t>
        </w:r>
      </w:ins>
      <w:r w:rsidRPr="0040037A">
        <w:rPr>
          <w:rFonts w:ascii="Helvetica" w:hAnsi="Helvetica" w:cstheme="minorHAnsi"/>
          <w:lang w:val="en-GB"/>
        </w:rPr>
        <w:t xml:space="preserve">of how hyperspectral diversity relates to </w:t>
      </w:r>
      <w:proofErr w:type="spellStart"/>
      <w:r w:rsidRPr="0040037A">
        <w:rPr>
          <w:rFonts w:ascii="Helvetica" w:hAnsi="Helvetica" w:cstheme="minorHAnsi"/>
          <w:lang w:val="en-GB"/>
        </w:rPr>
        <w:t>biodiversity,</w:t>
      </w:r>
      <w:del w:id="108" w:author="SCHNEIDEREIT Shawn" w:date="2020-01-12T15:07:00Z">
        <w:r w:rsidRPr="0040037A" w:rsidDel="000B2787">
          <w:rPr>
            <w:rFonts w:ascii="Helvetica" w:hAnsi="Helvetica" w:cstheme="minorHAnsi"/>
            <w:lang w:val="en-GB"/>
          </w:rPr>
          <w:delText xml:space="preserve"> </w:delText>
        </w:r>
        <w:commentRangeStart w:id="109"/>
        <w:r w:rsidRPr="0040037A" w:rsidDel="000B2787">
          <w:rPr>
            <w:rFonts w:ascii="Helvetica" w:hAnsi="Helvetica" w:cstheme="minorHAnsi"/>
            <w:lang w:val="en-GB"/>
          </w:rPr>
          <w:delText xml:space="preserve">is presented </w:delText>
        </w:r>
        <w:commentRangeEnd w:id="109"/>
        <w:r w:rsidR="000A2CE8" w:rsidDel="000B2787">
          <w:rPr>
            <w:rStyle w:val="CommentReference"/>
          </w:rPr>
          <w:commentReference w:id="109"/>
        </w:r>
      </w:del>
      <w:r w:rsidRPr="0040037A">
        <w:rPr>
          <w:rFonts w:ascii="Helvetica" w:hAnsi="Helvetica" w:cstheme="minorHAnsi"/>
          <w:lang w:val="en-GB"/>
        </w:rPr>
        <w:t>and</w:t>
      </w:r>
      <w:proofErr w:type="spellEnd"/>
      <w:r w:rsidRPr="0040037A">
        <w:rPr>
          <w:rFonts w:ascii="Helvetica" w:hAnsi="Helvetica" w:cstheme="minorHAnsi"/>
          <w:lang w:val="en-GB"/>
        </w:rPr>
        <w:t xml:space="preserve"> how abiotic factors impact spectral signatures and the associated biodiversity estimates</w:t>
      </w:r>
      <w:r w:rsidRPr="000B2787">
        <w:rPr>
          <w:rFonts w:ascii="Helvetica" w:hAnsi="Helvetica" w:cstheme="minorHAnsi"/>
          <w:i/>
          <w:iCs/>
          <w:lang w:val="en-GB"/>
          <w:rPrChange w:id="110" w:author="SCHNEIDEREIT Shawn" w:date="2020-01-12T15:14:00Z">
            <w:rPr>
              <w:rFonts w:ascii="Helvetica" w:hAnsi="Helvetica" w:cstheme="minorHAnsi"/>
              <w:lang w:val="en-GB"/>
            </w:rPr>
          </w:rPrChange>
        </w:rPr>
        <w:t>.</w:t>
      </w:r>
      <w:ins w:id="111" w:author="SCHNEIDEREIT Shawn" w:date="2020-01-12T15:10:00Z">
        <w:r w:rsidR="000B2787" w:rsidRPr="000B2787">
          <w:rPr>
            <w:rFonts w:ascii="Helvetica" w:hAnsi="Helvetica" w:cstheme="minorHAnsi"/>
            <w:i/>
            <w:iCs/>
            <w:lang w:val="en-GB"/>
            <w:rPrChange w:id="112" w:author="SCHNEIDEREIT Shawn" w:date="2020-01-12T15:14:00Z">
              <w:rPr>
                <w:rFonts w:ascii="Helvetica" w:hAnsi="Helvetica" w:cstheme="minorHAnsi"/>
                <w:lang w:val="en-GB"/>
              </w:rPr>
            </w:rPrChange>
          </w:rPr>
          <w:t xml:space="preserve"> It is </w:t>
        </w:r>
      </w:ins>
      <w:ins w:id="113" w:author="SCHNEIDEREIT Shawn" w:date="2020-01-12T15:12:00Z">
        <w:r w:rsidR="000B2787" w:rsidRPr="000B2787">
          <w:rPr>
            <w:rFonts w:ascii="Helvetica" w:hAnsi="Helvetica" w:cstheme="minorHAnsi"/>
            <w:i/>
            <w:iCs/>
            <w:lang w:val="en-GB"/>
            <w:rPrChange w:id="114" w:author="SCHNEIDEREIT Shawn" w:date="2020-01-12T15:14:00Z">
              <w:rPr>
                <w:rFonts w:ascii="Helvetica" w:hAnsi="Helvetica" w:cstheme="minorHAnsi"/>
                <w:lang w:val="en-GB"/>
              </w:rPr>
            </w:rPrChange>
          </w:rPr>
          <w:t xml:space="preserve">intended that the presented </w:t>
        </w:r>
      </w:ins>
      <w:proofErr w:type="spellStart"/>
      <w:ins w:id="115" w:author="SCHNEIDEREIT Shawn" w:date="2020-01-12T15:13:00Z">
        <w:r w:rsidR="000B2787" w:rsidRPr="000B2787">
          <w:rPr>
            <w:rFonts w:ascii="Helvetica" w:hAnsi="Helvetica" w:cstheme="minorHAnsi"/>
            <w:i/>
            <w:iCs/>
            <w:lang w:val="en-GB"/>
            <w:rPrChange w:id="116" w:author="SCHNEIDEREIT Shawn" w:date="2020-01-12T15:14:00Z">
              <w:rPr>
                <w:rFonts w:ascii="Helvetica" w:hAnsi="Helvetica" w:cstheme="minorHAnsi"/>
                <w:lang w:val="en-GB"/>
              </w:rPr>
            </w:rPrChange>
          </w:rPr>
          <w:t>methidology</w:t>
        </w:r>
      </w:ins>
      <w:proofErr w:type="spellEnd"/>
      <w:ins w:id="117" w:author="SCHNEIDEREIT Shawn" w:date="2020-01-12T15:12:00Z">
        <w:r w:rsidR="000B2787" w:rsidRPr="000B2787">
          <w:rPr>
            <w:rFonts w:ascii="Helvetica" w:hAnsi="Helvetica" w:cstheme="minorHAnsi"/>
            <w:i/>
            <w:iCs/>
            <w:lang w:val="en-GB"/>
            <w:rPrChange w:id="118" w:author="SCHNEIDEREIT Shawn" w:date="2020-01-12T15:14:00Z">
              <w:rPr>
                <w:rFonts w:ascii="Helvetica" w:hAnsi="Helvetica" w:cstheme="minorHAnsi"/>
                <w:lang w:val="en-GB"/>
              </w:rPr>
            </w:rPrChange>
          </w:rPr>
          <w:t xml:space="preserve"> and </w:t>
        </w:r>
        <w:r w:rsidR="000B2787" w:rsidRPr="000B2787">
          <w:rPr>
            <w:rFonts w:ascii="Helvetica" w:hAnsi="Helvetica" w:cstheme="minorHAnsi"/>
            <w:i/>
            <w:iCs/>
            <w:lang w:val="en-GB"/>
            <w:rPrChange w:id="119" w:author="SCHNEIDEREIT Shawn" w:date="2020-01-12T15:14:00Z">
              <w:rPr>
                <w:rFonts w:ascii="Helvetica" w:hAnsi="Helvetica" w:cstheme="minorHAnsi"/>
                <w:lang w:val="en-GB"/>
              </w:rPr>
            </w:rPrChange>
          </w:rPr>
          <w:lastRenderedPageBreak/>
          <w:t>results</w:t>
        </w:r>
      </w:ins>
      <w:del w:id="120" w:author="SCHNEIDEREIT Shawn" w:date="2020-01-12T15:10:00Z">
        <w:r w:rsidRPr="000B2787" w:rsidDel="000B2787">
          <w:rPr>
            <w:rFonts w:ascii="Helvetica" w:hAnsi="Helvetica" w:cstheme="minorHAnsi"/>
            <w:i/>
            <w:iCs/>
            <w:lang w:val="en-GB"/>
            <w:rPrChange w:id="121" w:author="SCHNEIDEREIT Shawn" w:date="2020-01-12T15:14:00Z">
              <w:rPr>
                <w:rFonts w:ascii="Helvetica" w:hAnsi="Helvetica" w:cstheme="minorHAnsi"/>
                <w:lang w:val="en-GB"/>
              </w:rPr>
            </w:rPrChange>
          </w:rPr>
          <w:delText xml:space="preserve"> </w:delText>
        </w:r>
        <w:commentRangeStart w:id="122"/>
        <w:r w:rsidRPr="000B2787" w:rsidDel="000B2787">
          <w:rPr>
            <w:rFonts w:ascii="Helvetica" w:hAnsi="Helvetica" w:cstheme="minorHAnsi"/>
            <w:i/>
            <w:iCs/>
            <w:lang w:val="en-GB"/>
            <w:rPrChange w:id="123" w:author="SCHNEIDEREIT Shawn" w:date="2020-01-12T15:14:00Z">
              <w:rPr>
                <w:rFonts w:ascii="Helvetica" w:hAnsi="Helvetica" w:cstheme="minorHAnsi"/>
                <w:lang w:val="en-GB"/>
              </w:rPr>
            </w:rPrChange>
          </w:rPr>
          <w:delText xml:space="preserve">The presented results </w:delText>
        </w:r>
        <w:commentRangeEnd w:id="122"/>
        <w:r w:rsidR="000A2CE8" w:rsidRPr="000B2787" w:rsidDel="000B2787">
          <w:rPr>
            <w:rStyle w:val="CommentReference"/>
            <w:i/>
            <w:iCs/>
            <w:rPrChange w:id="124" w:author="SCHNEIDEREIT Shawn" w:date="2020-01-12T15:14:00Z">
              <w:rPr>
                <w:rStyle w:val="CommentReference"/>
              </w:rPr>
            </w:rPrChange>
          </w:rPr>
          <w:commentReference w:id="122"/>
        </w:r>
        <w:r w:rsidRPr="000B2787" w:rsidDel="000B2787">
          <w:rPr>
            <w:rFonts w:ascii="Helvetica" w:hAnsi="Helvetica" w:cstheme="minorHAnsi"/>
            <w:i/>
            <w:iCs/>
            <w:lang w:val="en-GB"/>
            <w:rPrChange w:id="125" w:author="SCHNEIDEREIT Shawn" w:date="2020-01-12T15:14:00Z">
              <w:rPr>
                <w:rFonts w:ascii="Helvetica" w:hAnsi="Helvetica" w:cstheme="minorHAnsi"/>
                <w:lang w:val="en-GB"/>
              </w:rPr>
            </w:rPrChange>
          </w:rPr>
          <w:delText>aim</w:delText>
        </w:r>
      </w:del>
      <w:del w:id="126" w:author="SCHNEIDEREIT Shawn" w:date="2020-01-12T15:12:00Z">
        <w:r w:rsidRPr="000B2787" w:rsidDel="000B2787">
          <w:rPr>
            <w:rFonts w:ascii="Helvetica" w:hAnsi="Helvetica" w:cstheme="minorHAnsi"/>
            <w:i/>
            <w:iCs/>
            <w:lang w:val="en-GB"/>
            <w:rPrChange w:id="127" w:author="SCHNEIDEREIT Shawn" w:date="2020-01-12T15:14:00Z">
              <w:rPr>
                <w:rFonts w:ascii="Helvetica" w:hAnsi="Helvetica" w:cstheme="minorHAnsi"/>
                <w:lang w:val="en-GB"/>
              </w:rPr>
            </w:rPrChange>
          </w:rPr>
          <w:delText xml:space="preserve"> to</w:delText>
        </w:r>
      </w:del>
      <w:r w:rsidRPr="000B2787">
        <w:rPr>
          <w:rFonts w:ascii="Helvetica" w:hAnsi="Helvetica" w:cstheme="minorHAnsi"/>
          <w:i/>
          <w:iCs/>
          <w:lang w:val="en-GB"/>
          <w:rPrChange w:id="128" w:author="SCHNEIDEREIT Shawn" w:date="2020-01-12T15:14:00Z">
            <w:rPr>
              <w:rFonts w:ascii="Helvetica" w:hAnsi="Helvetica" w:cstheme="minorHAnsi"/>
              <w:lang w:val="en-GB"/>
            </w:rPr>
          </w:rPrChange>
        </w:rPr>
        <w:t xml:space="preserve"> aid the developing of the </w:t>
      </w:r>
      <w:del w:id="129" w:author="SCHNEIDEREIT Shawn" w:date="2020-01-12T15:12:00Z">
        <w:r w:rsidRPr="000B2787" w:rsidDel="000B2787">
          <w:rPr>
            <w:rFonts w:ascii="Helvetica" w:hAnsi="Helvetica" w:cstheme="minorHAnsi"/>
            <w:i/>
            <w:iCs/>
            <w:lang w:val="en-GB"/>
            <w:rPrChange w:id="130" w:author="SCHNEIDEREIT Shawn" w:date="2020-01-12T15:14:00Z">
              <w:rPr>
                <w:rFonts w:ascii="Helvetica" w:hAnsi="Helvetica" w:cstheme="minorHAnsi"/>
                <w:lang w:val="en-GB"/>
              </w:rPr>
            </w:rPrChange>
          </w:rPr>
          <w:delText xml:space="preserve"> </w:delText>
        </w:r>
      </w:del>
      <w:r w:rsidRPr="000B2787">
        <w:rPr>
          <w:rFonts w:ascii="Helvetica" w:hAnsi="Helvetica" w:cstheme="minorHAnsi"/>
          <w:i/>
          <w:iCs/>
          <w:lang w:val="en-GB"/>
          <w:rPrChange w:id="131" w:author="SCHNEIDEREIT Shawn" w:date="2020-01-12T15:14:00Z">
            <w:rPr>
              <w:rFonts w:ascii="Helvetica" w:hAnsi="Helvetica" w:cstheme="minorHAnsi"/>
              <w:lang w:val="en-GB"/>
            </w:rPr>
          </w:rPrChange>
        </w:rPr>
        <w:t xml:space="preserve">methods and infrastructure required for the effective scaling assessing biodiversity remotely. </w:t>
      </w:r>
      <w:commentRangeStart w:id="132"/>
      <w:commentRangeEnd w:id="132"/>
      <w:r w:rsidR="000A2CE8" w:rsidRPr="000B2787">
        <w:rPr>
          <w:rStyle w:val="CommentReference"/>
          <w:i/>
          <w:iCs/>
          <w:rPrChange w:id="133" w:author="SCHNEIDEREIT Shawn" w:date="2020-01-12T15:14:00Z">
            <w:rPr>
              <w:rStyle w:val="CommentReference"/>
            </w:rPr>
          </w:rPrChange>
        </w:rPr>
        <w:commentReference w:id="132"/>
      </w:r>
      <w:ins w:id="134" w:author="SCHNEIDEREIT Shawn" w:date="2020-01-12T15:14:00Z">
        <w:r w:rsidR="000B2787">
          <w:rPr>
            <w:rFonts w:ascii="Helvetica" w:hAnsi="Helvetica" w:cstheme="minorHAnsi"/>
            <w:i/>
            <w:iCs/>
            <w:lang w:val="en-GB"/>
          </w:rPr>
          <w:t xml:space="preserve">(probably remove last </w:t>
        </w:r>
        <w:proofErr w:type="spellStart"/>
        <w:r w:rsidR="000B2787">
          <w:rPr>
            <w:rFonts w:ascii="Helvetica" w:hAnsi="Helvetica" w:cstheme="minorHAnsi"/>
            <w:i/>
            <w:iCs/>
            <w:lang w:val="en-GB"/>
          </w:rPr>
          <w:t>sentince</w:t>
        </w:r>
        <w:proofErr w:type="spellEnd"/>
        <w:r w:rsidR="000B2787">
          <w:rPr>
            <w:rFonts w:ascii="Helvetica" w:hAnsi="Helvetica" w:cstheme="minorHAnsi"/>
            <w:i/>
            <w:iCs/>
            <w:lang w:val="en-GB"/>
          </w:rPr>
          <w:t>?</w:t>
        </w:r>
      </w:ins>
    </w:p>
    <w:p w14:paraId="0475673B" w14:textId="0E9F47FB" w:rsidR="003F1AFD" w:rsidRPr="000B2787" w:rsidRDefault="003F1AFD" w:rsidP="0040037A">
      <w:pPr>
        <w:jc w:val="both"/>
        <w:rPr>
          <w:rFonts w:ascii="Helvetica" w:hAnsi="Helvetica"/>
          <w:i/>
          <w:iCs/>
          <w:lang w:val="en-GB"/>
          <w:rPrChange w:id="135" w:author="SCHNEIDEREIT Shawn" w:date="2020-01-12T15:14:00Z">
            <w:rPr>
              <w:rFonts w:ascii="Helvetica" w:hAnsi="Helvetica"/>
              <w:lang w:val="en-GB"/>
            </w:rPr>
          </w:rPrChange>
        </w:rPr>
      </w:pPr>
      <w:bookmarkStart w:id="136" w:name="_GoBack"/>
      <w:bookmarkEnd w:id="136"/>
    </w:p>
    <w:sectPr w:rsidR="003F1AFD" w:rsidRPr="000B2787" w:rsidSect="003119D5">
      <w:footerReference w:type="default" r:id="rId16"/>
      <w:pgSz w:w="11900" w:h="16840"/>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SKALOVA Gergana Nikolaeva" w:date="2019-12-16T12:49:00Z" w:initials="DGN">
    <w:p w14:paraId="39ADFC2E" w14:textId="77777777" w:rsidR="00440BD3" w:rsidRDefault="00440BD3">
      <w:pPr>
        <w:pStyle w:val="CommentText"/>
        <w:rPr>
          <w:lang w:val="en-GB"/>
        </w:rPr>
      </w:pPr>
      <w:r w:rsidRPr="00440BD3">
        <w:rPr>
          <w:rStyle w:val="CommentReference"/>
          <w:lang w:val="en-GB"/>
        </w:rPr>
        <w:annotationRef/>
      </w:r>
      <w:r w:rsidRPr="00440BD3">
        <w:rPr>
          <w:lang w:val="en-GB"/>
        </w:rPr>
        <w:t>One thing for you to ponder is whether you want your dissertation to be more „methods-driven</w:t>
      </w:r>
      <w:r>
        <w:rPr>
          <w:lang w:val="en-GB"/>
        </w:rPr>
        <w:t>” or “question/problem-driven”. For when you think of the title for the actual dissertation and once you know your findings, I think it’s stronger for your title to be a statement that is the key message, e.g., you can compare how these three titles sound to you:</w:t>
      </w:r>
    </w:p>
    <w:p w14:paraId="1E9C26BE" w14:textId="77777777" w:rsidR="00440BD3" w:rsidRDefault="00440BD3">
      <w:pPr>
        <w:pStyle w:val="CommentText"/>
        <w:rPr>
          <w:lang w:val="en-GB"/>
        </w:rPr>
      </w:pPr>
    </w:p>
    <w:p w14:paraId="669ED419" w14:textId="246B3329" w:rsidR="00440BD3" w:rsidRDefault="00440BD3">
      <w:pPr>
        <w:pStyle w:val="CommentText"/>
        <w:rPr>
          <w:lang w:val="en-GB"/>
        </w:rPr>
      </w:pPr>
      <w:r>
        <w:rPr>
          <w:lang w:val="en-GB"/>
        </w:rPr>
        <w:t>Can spectral data capture Arctic plant biodiversity? (this is more methods-y)</w:t>
      </w:r>
    </w:p>
    <w:p w14:paraId="47B772A1" w14:textId="1BCF75C4" w:rsidR="00440BD3" w:rsidRDefault="00440BD3">
      <w:pPr>
        <w:pStyle w:val="CommentText"/>
        <w:rPr>
          <w:lang w:val="en-GB"/>
        </w:rPr>
      </w:pPr>
      <w:r>
        <w:rPr>
          <w:lang w:val="en-GB"/>
        </w:rPr>
        <w:t>Are spectral data a good indicator of plant biodiversity in the tundra? (this one of more problem driven, e.g., we need to study biodiversity</w:t>
      </w:r>
      <w:r w:rsidR="0040037A">
        <w:rPr>
          <w:lang w:val="en-GB"/>
        </w:rPr>
        <w:t xml:space="preserve">, particularly in rapidly changing biomes like the tundra, hard to do that there though as many places are not accessible, maybe hyperspectral data can be a useful tool for this... </w:t>
      </w:r>
      <w:proofErr w:type="gramStart"/>
      <w:r w:rsidR="0040037A">
        <w:rPr>
          <w:lang w:val="en-GB"/>
        </w:rPr>
        <w:t>So</w:t>
      </w:r>
      <w:proofErr w:type="gramEnd"/>
      <w:r w:rsidR="0040037A">
        <w:rPr>
          <w:lang w:val="en-GB"/>
        </w:rPr>
        <w:t xml:space="preserve"> see here how the spectral data are the tool, not the </w:t>
      </w:r>
      <w:proofErr w:type="spellStart"/>
      <w:r w:rsidR="0040037A">
        <w:rPr>
          <w:lang w:val="en-GB"/>
        </w:rPr>
        <w:t>center</w:t>
      </w:r>
      <w:proofErr w:type="spellEnd"/>
      <w:r w:rsidR="0040037A">
        <w:rPr>
          <w:lang w:val="en-GB"/>
        </w:rPr>
        <w:t xml:space="preserve"> of focus).</w:t>
      </w:r>
    </w:p>
    <w:p w14:paraId="6A66FFBA" w14:textId="77777777" w:rsidR="00440BD3" w:rsidRDefault="00440BD3">
      <w:pPr>
        <w:pStyle w:val="CommentText"/>
        <w:rPr>
          <w:lang w:val="en-GB"/>
        </w:rPr>
      </w:pPr>
    </w:p>
    <w:p w14:paraId="4F4CE5F5" w14:textId="6764FEAD" w:rsidR="00440BD3" w:rsidRDefault="00440BD3">
      <w:pPr>
        <w:pStyle w:val="CommentText"/>
        <w:rPr>
          <w:lang w:val="en-GB"/>
        </w:rPr>
      </w:pPr>
      <w:r>
        <w:rPr>
          <w:lang w:val="en-GB"/>
        </w:rPr>
        <w:t>The strength of hyperspectral signatures as plant biodiversity indicators in the tundra (methods-driven)</w:t>
      </w:r>
    </w:p>
    <w:p w14:paraId="7E55F63C" w14:textId="77777777" w:rsidR="00440BD3" w:rsidRDefault="00440BD3">
      <w:pPr>
        <w:pStyle w:val="CommentText"/>
        <w:rPr>
          <w:lang w:val="en-GB"/>
        </w:rPr>
      </w:pPr>
    </w:p>
    <w:p w14:paraId="53EFA8BB" w14:textId="77777777" w:rsidR="00440BD3" w:rsidRDefault="00440BD3">
      <w:pPr>
        <w:pStyle w:val="CommentText"/>
        <w:rPr>
          <w:lang w:val="en-GB"/>
        </w:rPr>
      </w:pPr>
      <w:r>
        <w:rPr>
          <w:lang w:val="en-GB"/>
        </w:rPr>
        <w:t>The spectral signatures of Arctic plant communities (half and half kind of)</w:t>
      </w:r>
    </w:p>
    <w:p w14:paraId="3A0DF48F" w14:textId="77777777" w:rsidR="00440BD3" w:rsidRDefault="00440BD3">
      <w:pPr>
        <w:pStyle w:val="CommentText"/>
        <w:rPr>
          <w:lang w:val="en-GB"/>
        </w:rPr>
      </w:pPr>
    </w:p>
    <w:p w14:paraId="531C91FE" w14:textId="19182202" w:rsidR="00440BD3" w:rsidRPr="00440BD3" w:rsidRDefault="00440BD3">
      <w:pPr>
        <w:pStyle w:val="CommentText"/>
        <w:rPr>
          <w:lang w:val="en-GB"/>
        </w:rPr>
      </w:pPr>
      <w:r>
        <w:rPr>
          <w:lang w:val="en-GB"/>
        </w:rPr>
        <w:t>Plant spectral signatures capture variation in richness but not composition of Arctic plant communities (I just made this up, this might not be the actual result)</w:t>
      </w:r>
    </w:p>
  </w:comment>
  <w:comment w:id="2" w:author="DASKALOVA Gergana Nikolaeva" w:date="2019-12-16T13:00:00Z" w:initials="DGN">
    <w:p w14:paraId="17A07551" w14:textId="79CD724D" w:rsidR="0040037A" w:rsidRPr="0040037A" w:rsidRDefault="0040037A">
      <w:pPr>
        <w:pStyle w:val="CommentText"/>
        <w:rPr>
          <w:lang w:val="en-GB"/>
        </w:rPr>
      </w:pPr>
      <w:r>
        <w:rPr>
          <w:rStyle w:val="CommentReference"/>
        </w:rPr>
        <w:annotationRef/>
      </w:r>
      <w:r>
        <w:rPr>
          <w:lang w:val="en-GB"/>
        </w:rPr>
        <w:t>Sentences are stronger if you put the “actor”/whoever does the action at the start.</w:t>
      </w:r>
    </w:p>
  </w:comment>
  <w:comment w:id="7" w:author="DASKALOVA Gergana Nikolaeva" w:date="2019-12-16T13:02:00Z" w:initials="DGN">
    <w:p w14:paraId="59A6F646" w14:textId="632E6F8B" w:rsidR="0040037A" w:rsidRPr="0040037A" w:rsidRDefault="0040037A">
      <w:pPr>
        <w:pStyle w:val="CommentText"/>
        <w:rPr>
          <w:lang w:val="en-GB"/>
        </w:rPr>
      </w:pPr>
      <w:r w:rsidRPr="0040037A">
        <w:rPr>
          <w:rStyle w:val="CommentReference"/>
          <w:lang w:val="en-GB"/>
        </w:rPr>
        <w:annotationRef/>
      </w:r>
      <w:r w:rsidRPr="0040037A">
        <w:rPr>
          <w:lang w:val="en-GB"/>
        </w:rPr>
        <w:t>„fundamental“ is o</w:t>
      </w:r>
      <w:r>
        <w:rPr>
          <w:lang w:val="en-GB"/>
        </w:rPr>
        <w:t>ne of those words that is quite vague – you have some justification in the second sentence so that justifies the use of fundamental a bit, perhaps you can combine the two sentences so that right away people see why they’re fundamental.</w:t>
      </w:r>
    </w:p>
  </w:comment>
  <w:comment w:id="10" w:author="DASKALOVA Gergana Nikolaeva" w:date="2019-12-16T13:04:00Z" w:initials="DGN">
    <w:p w14:paraId="077A1BDD" w14:textId="5FBCBC48" w:rsidR="0040037A" w:rsidRPr="0040037A" w:rsidRDefault="0040037A">
      <w:pPr>
        <w:pStyle w:val="CommentText"/>
        <w:rPr>
          <w:lang w:val="en-GB"/>
        </w:rPr>
      </w:pPr>
      <w:r>
        <w:rPr>
          <w:rStyle w:val="CommentReference"/>
        </w:rPr>
        <w:annotationRef/>
      </w:r>
      <w:proofErr w:type="gramStart"/>
      <w:r>
        <w:rPr>
          <w:lang w:val="en-GB"/>
        </w:rPr>
        <w:t>Does</w:t>
      </w:r>
      <w:proofErr w:type="gramEnd"/>
      <w:r>
        <w:rPr>
          <w:lang w:val="en-GB"/>
        </w:rPr>
        <w:t xml:space="preserve"> “they” refer to the diversity and composition, or to the plant communities themselves? In </w:t>
      </w:r>
      <w:proofErr w:type="gramStart"/>
      <w:r>
        <w:rPr>
          <w:lang w:val="en-GB"/>
        </w:rPr>
        <w:t>general</w:t>
      </w:r>
      <w:proofErr w:type="gramEnd"/>
      <w:r>
        <w:rPr>
          <w:lang w:val="en-GB"/>
        </w:rPr>
        <w:t xml:space="preserve"> using “they/it” in sentences or any words that leave room for multiple interpretations can take away from the strength of your arguments.</w:t>
      </w:r>
    </w:p>
  </w:comment>
  <w:comment w:id="11" w:author="DASKALOVA Gergana Nikolaeva" w:date="2019-12-16T13:05:00Z" w:initials="DGN">
    <w:p w14:paraId="66900160" w14:textId="1379D115" w:rsidR="0040037A" w:rsidRPr="0040037A" w:rsidRDefault="0040037A">
      <w:pPr>
        <w:pStyle w:val="CommentText"/>
        <w:rPr>
          <w:lang w:val="en-GB"/>
        </w:rPr>
      </w:pPr>
      <w:r>
        <w:rPr>
          <w:rStyle w:val="CommentReference"/>
        </w:rPr>
        <w:annotationRef/>
      </w:r>
      <w:r>
        <w:rPr>
          <w:lang w:val="en-GB"/>
        </w:rPr>
        <w:t>This is totally my taking words too literally, but I guess in science that’s how it usually is – it’s not literally “all” other organisms, because some organisms don’t need plants to survive like various bacteria and such.</w:t>
      </w:r>
    </w:p>
  </w:comment>
  <w:comment w:id="12" w:author="DASKALOVA Gergana Nikolaeva" w:date="2019-12-16T13:06:00Z" w:initials="DGN">
    <w:p w14:paraId="4356DC95" w14:textId="58309B33" w:rsidR="0040037A" w:rsidRPr="0040037A" w:rsidRDefault="0040037A">
      <w:pPr>
        <w:pStyle w:val="CommentText"/>
        <w:rPr>
          <w:lang w:val="en-GB"/>
        </w:rPr>
      </w:pPr>
      <w:r>
        <w:rPr>
          <w:rStyle w:val="CommentReference"/>
        </w:rPr>
        <w:annotationRef/>
      </w:r>
      <w:r>
        <w:rPr>
          <w:lang w:val="en-GB"/>
        </w:rPr>
        <w:t>This evokes feelings and as scientific writing is in general more on the impartial side, so you can give the evidence and people can decide for themselves whether or not they are concerned.</w:t>
      </w:r>
    </w:p>
  </w:comment>
  <w:comment w:id="17" w:author="DASKALOVA Gergana Nikolaeva" w:date="2019-12-16T13:07:00Z" w:initials="DGN">
    <w:p w14:paraId="4798B976" w14:textId="619AEBD9" w:rsidR="00AB27EF" w:rsidRPr="00AB27EF" w:rsidRDefault="00AB27EF">
      <w:pPr>
        <w:pStyle w:val="CommentText"/>
        <w:rPr>
          <w:lang w:val="en-GB"/>
        </w:rPr>
      </w:pPr>
      <w:r w:rsidRPr="00AB27EF">
        <w:rPr>
          <w:rStyle w:val="CommentReference"/>
          <w:lang w:val="en-GB"/>
        </w:rPr>
        <w:annotationRef/>
      </w:r>
      <w:r w:rsidRPr="00AB27EF">
        <w:rPr>
          <w:lang w:val="en-GB"/>
        </w:rPr>
        <w:t xml:space="preserve">Saying </w:t>
      </w:r>
      <w:r>
        <w:rPr>
          <w:lang w:val="en-GB"/>
        </w:rPr>
        <w:t>“</w:t>
      </w:r>
      <w:r w:rsidRPr="00AB27EF">
        <w:rPr>
          <w:b/>
          <w:bCs/>
          <w:lang w:val="en-GB"/>
        </w:rPr>
        <w:t>the</w:t>
      </w:r>
      <w:r>
        <w:rPr>
          <w:lang w:val="en-GB"/>
        </w:rPr>
        <w:t xml:space="preserve"> limited resources” makes it sound like you are referring to some specific resources, but then you don’t specify later on, so I imagine you just mean efficient allocation of limited resources (i.e., resources in general).</w:t>
      </w:r>
    </w:p>
  </w:comment>
  <w:comment w:id="19" w:author="DASKALOVA Gergana Nikolaeva" w:date="2019-12-16T13:09:00Z" w:initials="DGN">
    <w:p w14:paraId="0F56DC8B" w14:textId="38F07935" w:rsidR="00AB27EF" w:rsidRPr="00AB27EF" w:rsidRDefault="00AB27EF">
      <w:pPr>
        <w:pStyle w:val="CommentText"/>
        <w:rPr>
          <w:lang w:val="en-GB"/>
        </w:rPr>
      </w:pPr>
      <w:r>
        <w:rPr>
          <w:rStyle w:val="CommentReference"/>
        </w:rPr>
        <w:annotationRef/>
      </w:r>
      <w:r>
        <w:rPr>
          <w:lang w:val="en-GB"/>
        </w:rPr>
        <w:t>What limited resources? It’s not totally clear.</w:t>
      </w:r>
    </w:p>
  </w:comment>
  <w:comment w:id="20" w:author="DASKALOVA Gergana Nikolaeva" w:date="2019-12-16T13:10:00Z" w:initials="DGN">
    <w:p w14:paraId="7C66A7AA" w14:textId="555292E7" w:rsidR="00AB27EF" w:rsidRPr="0010428A" w:rsidRDefault="00AB27EF">
      <w:pPr>
        <w:pStyle w:val="CommentText"/>
        <w:rPr>
          <w:lang w:val="en-US"/>
        </w:rPr>
      </w:pPr>
      <w:r>
        <w:rPr>
          <w:rStyle w:val="CommentReference"/>
        </w:rPr>
        <w:annotationRef/>
      </w:r>
      <w:r>
        <w:rPr>
          <w:rStyle w:val="CommentReference"/>
          <w:lang w:val="en-GB"/>
        </w:rPr>
        <w:t>Four sentences into the paragraph, I am still not totally sure exactly what this is about. This is good content, but it’s not exactly “hook” content. The last two sentences in your paragraph are more like a hook, so perhaps you can flip things around a bit, and I have suggested some sentences/phrases at the bottom you can play with, I just quickly wrote what came to my mind as some options, you can probably come up with something better!</w:t>
      </w:r>
      <w:r w:rsidRPr="0010428A">
        <w:rPr>
          <w:lang w:val="en-US"/>
        </w:rPr>
        <w:t xml:space="preserve"> </w:t>
      </w:r>
    </w:p>
  </w:comment>
  <w:comment w:id="21" w:author="DASKALOVA Gergana Nikolaeva" w:date="2019-12-16T13:25:00Z" w:initials="DGN">
    <w:p w14:paraId="542BDE4E" w14:textId="378A3A15" w:rsidR="00814C36" w:rsidRPr="0010428A" w:rsidRDefault="00814C36">
      <w:pPr>
        <w:pStyle w:val="CommentText"/>
        <w:rPr>
          <w:lang w:val="en-US"/>
        </w:rPr>
      </w:pPr>
      <w:r>
        <w:rPr>
          <w:rStyle w:val="CommentReference"/>
        </w:rPr>
        <w:annotationRef/>
      </w:r>
      <w:r w:rsidRPr="0010428A">
        <w:rPr>
          <w:lang w:val="en-US"/>
        </w:rPr>
        <w:t>This is good content! You could also clarify what you mean by scalable.</w:t>
      </w:r>
    </w:p>
  </w:comment>
  <w:comment w:id="22" w:author="DASKALOVA Gergana Nikolaeva" w:date="2019-12-16T13:19:00Z" w:initials="DGN">
    <w:p w14:paraId="3FA8C7A0" w14:textId="77777777" w:rsidR="00814C36" w:rsidRDefault="00814C36">
      <w:pPr>
        <w:pStyle w:val="CommentText"/>
        <w:rPr>
          <w:rStyle w:val="CommentReference"/>
          <w:lang w:val="en-GB"/>
        </w:rPr>
      </w:pPr>
      <w:r>
        <w:rPr>
          <w:rStyle w:val="CommentReference"/>
        </w:rPr>
        <w:annotationRef/>
      </w:r>
      <w:r>
        <w:rPr>
          <w:rStyle w:val="CommentReference"/>
          <w:lang w:val="en-GB"/>
        </w:rPr>
        <w:t xml:space="preserve">In </w:t>
      </w:r>
      <w:proofErr w:type="gramStart"/>
      <w:r>
        <w:rPr>
          <w:rStyle w:val="CommentReference"/>
          <w:lang w:val="en-GB"/>
        </w:rPr>
        <w:t>general</w:t>
      </w:r>
      <w:proofErr w:type="gramEnd"/>
      <w:r>
        <w:rPr>
          <w:rStyle w:val="CommentReference"/>
          <w:lang w:val="en-GB"/>
        </w:rPr>
        <w:t xml:space="preserve"> it’s good to be careful not to pitch something you are not actually doing, e.g., you don’t want to set the reader up for something and then disappoint them. Regarding this phrase, two things:</w:t>
      </w:r>
    </w:p>
    <w:p w14:paraId="7D9BC3AD" w14:textId="77777777" w:rsidR="00814C36" w:rsidRDefault="00814C36">
      <w:pPr>
        <w:pStyle w:val="CommentText"/>
        <w:rPr>
          <w:rStyle w:val="CommentReference"/>
          <w:lang w:val="en-GB"/>
        </w:rPr>
      </w:pPr>
    </w:p>
    <w:p w14:paraId="1B7F40BD" w14:textId="77777777" w:rsidR="00814C36" w:rsidRDefault="00814C36" w:rsidP="00814C36">
      <w:pPr>
        <w:pStyle w:val="CommentText"/>
        <w:numPr>
          <w:ilvl w:val="0"/>
          <w:numId w:val="10"/>
        </w:numPr>
        <w:rPr>
          <w:rStyle w:val="CommentReference"/>
          <w:sz w:val="20"/>
          <w:szCs w:val="20"/>
          <w:lang w:val="en-GB"/>
        </w:rPr>
      </w:pPr>
      <w:r>
        <w:rPr>
          <w:rStyle w:val="CommentReference"/>
          <w:lang w:val="en-GB"/>
        </w:rPr>
        <w:t xml:space="preserve"> Change in what? It’s not totally clear.</w:t>
      </w:r>
    </w:p>
    <w:p w14:paraId="462B6D3C" w14:textId="7CFB6A59" w:rsidR="00814C36" w:rsidRPr="00814C36" w:rsidRDefault="00814C36" w:rsidP="00814C36">
      <w:pPr>
        <w:pStyle w:val="CommentText"/>
        <w:numPr>
          <w:ilvl w:val="0"/>
          <w:numId w:val="10"/>
        </w:numPr>
        <w:rPr>
          <w:lang w:val="en-GB"/>
        </w:rPr>
      </w:pPr>
      <w:r>
        <w:rPr>
          <w:rStyle w:val="CommentReference"/>
          <w:sz w:val="20"/>
          <w:szCs w:val="20"/>
          <w:lang w:val="en-GB"/>
        </w:rPr>
        <w:t xml:space="preserve"> Given that the spectral data come from 2018/2019, can you actually quantify the </w:t>
      </w:r>
      <w:r w:rsidRPr="00814C36">
        <w:rPr>
          <w:rStyle w:val="CommentReference"/>
          <w:b/>
          <w:bCs/>
          <w:sz w:val="20"/>
          <w:szCs w:val="20"/>
          <w:lang w:val="en-GB"/>
        </w:rPr>
        <w:t>magnitude</w:t>
      </w:r>
      <w:r>
        <w:rPr>
          <w:rStyle w:val="CommentReference"/>
          <w:sz w:val="20"/>
          <w:szCs w:val="20"/>
          <w:lang w:val="en-GB"/>
        </w:rPr>
        <w:t xml:space="preserve"> of change, I presume biodiversity change? You’d need a longer time-series of spectral data for that. So perhaps your pitch can be more of a “we don’t even know where these plant communities are occurring, let alone how they are changing”, e.g. you are doing the first step, which is still a very exciting step. If you somehow link the spectral data to biodiversity change over time derived from the </w:t>
      </w:r>
      <w:proofErr w:type="spellStart"/>
      <w:r>
        <w:rPr>
          <w:rStyle w:val="CommentReference"/>
          <w:sz w:val="20"/>
          <w:szCs w:val="20"/>
          <w:lang w:val="en-GB"/>
        </w:rPr>
        <w:t>pointframing</w:t>
      </w:r>
      <w:proofErr w:type="spellEnd"/>
      <w:r>
        <w:rPr>
          <w:rStyle w:val="CommentReference"/>
          <w:sz w:val="20"/>
          <w:szCs w:val="20"/>
          <w:lang w:val="en-GB"/>
        </w:rPr>
        <w:t xml:space="preserve"> data, then you can talk about “magnitude of change” but in general it can be tricky to get a static indicator to work for measuring change over time.</w:t>
      </w:r>
    </w:p>
  </w:comment>
  <w:comment w:id="23" w:author="DASKALOVA Gergana Nikolaeva" w:date="2019-12-16T13:30:00Z" w:initials="DGN">
    <w:p w14:paraId="010B9B13" w14:textId="6695E10E" w:rsidR="003952D0" w:rsidRPr="0010428A" w:rsidRDefault="003952D0">
      <w:pPr>
        <w:pStyle w:val="CommentText"/>
        <w:rPr>
          <w:lang w:val="en-US"/>
        </w:rPr>
      </w:pPr>
      <w:r>
        <w:rPr>
          <w:rStyle w:val="CommentReference"/>
        </w:rPr>
        <w:annotationRef/>
      </w:r>
      <w:r w:rsidRPr="0010428A">
        <w:rPr>
          <w:lang w:val="en-US"/>
        </w:rPr>
        <w:t>This is good content but a lengthy sentence so you could make it more concise.</w:t>
      </w:r>
    </w:p>
  </w:comment>
  <w:comment w:id="48" w:author="DASKALOVA Gergana Nikolaeva" w:date="2019-12-16T13:31:00Z" w:initials="DGN">
    <w:p w14:paraId="29B54C6C" w14:textId="69F7D260" w:rsidR="003952D0" w:rsidRPr="0010428A" w:rsidRDefault="003952D0">
      <w:pPr>
        <w:pStyle w:val="CommentText"/>
        <w:rPr>
          <w:lang w:val="en-US"/>
        </w:rPr>
      </w:pPr>
      <w:r>
        <w:rPr>
          <w:rStyle w:val="CommentReference"/>
        </w:rPr>
        <w:annotationRef/>
      </w:r>
      <w:r w:rsidRPr="0010428A">
        <w:rPr>
          <w:lang w:val="en-US"/>
        </w:rPr>
        <w:t>Whenever you can use a simpler word, you should go for it!</w:t>
      </w:r>
    </w:p>
  </w:comment>
  <w:comment w:id="51" w:author="DASKALOVA Gergana Nikolaeva" w:date="2019-12-16T13:36:00Z" w:initials="DGN">
    <w:p w14:paraId="634E9A45" w14:textId="5513D830" w:rsidR="003952D0" w:rsidRPr="003952D0" w:rsidRDefault="003952D0">
      <w:pPr>
        <w:pStyle w:val="CommentText"/>
        <w:rPr>
          <w:lang w:val="en-GB"/>
        </w:rPr>
      </w:pPr>
      <w:r>
        <w:rPr>
          <w:rStyle w:val="CommentReference"/>
        </w:rPr>
        <w:annotationRef/>
      </w:r>
      <w:r>
        <w:rPr>
          <w:lang w:val="en-GB"/>
        </w:rPr>
        <w:t>My suggestion is to try and be careful not to make it sound like you have “answered” your dissertation question before yo</w:t>
      </w:r>
      <w:r w:rsidR="00A65052">
        <w:rPr>
          <w:lang w:val="en-GB"/>
        </w:rPr>
        <w:t>u’ve started the dissertation. It’s all about subtle phrasing really – e.g., if you say that spectral diversity can be used as a diversity metric and your question is “can spectral diversity capture plant diversity”, then it sounds like we already know the answer to your question before you’ve done your project. You have some of that type of content after this sentence, so perhaps you can give some nuance about this specific sentence. E.g., we know it works in a lab for individual plants, does it work for communities, there is some evidence it works in grasslands, but we don’t know about the tundra, etc.</w:t>
      </w:r>
    </w:p>
  </w:comment>
  <w:comment w:id="52" w:author="DASKALOVA Gergana Nikolaeva" w:date="2019-12-16T14:07:00Z" w:initials="DGN">
    <w:p w14:paraId="249B1138" w14:textId="57C4B544" w:rsidR="00A65052" w:rsidRPr="0010428A" w:rsidRDefault="00A65052">
      <w:pPr>
        <w:pStyle w:val="CommentText"/>
        <w:rPr>
          <w:lang w:val="en-US"/>
        </w:rPr>
      </w:pPr>
      <w:r>
        <w:rPr>
          <w:rStyle w:val="CommentReference"/>
        </w:rPr>
        <w:annotationRef/>
      </w:r>
      <w:r w:rsidRPr="0010428A">
        <w:rPr>
          <w:lang w:val="en-US"/>
        </w:rPr>
        <w:t>This is nice content!</w:t>
      </w:r>
    </w:p>
  </w:comment>
  <w:comment w:id="53" w:author="DASKALOVA Gergana Nikolaeva" w:date="2019-12-16T14:07:00Z" w:initials="DGN">
    <w:p w14:paraId="306AC925" w14:textId="207838A4" w:rsidR="00A65052" w:rsidRPr="0010428A" w:rsidRDefault="00A65052">
      <w:pPr>
        <w:pStyle w:val="CommentText"/>
        <w:rPr>
          <w:lang w:val="en-US"/>
        </w:rPr>
      </w:pPr>
      <w:r>
        <w:rPr>
          <w:rStyle w:val="CommentReference"/>
        </w:rPr>
        <w:annotationRef/>
      </w:r>
      <w:r w:rsidRPr="0010428A">
        <w:rPr>
          <w:lang w:val="en-US"/>
        </w:rPr>
        <w:t>Sounds like there is a word missing – functional and what biodiversity?</w:t>
      </w:r>
    </w:p>
  </w:comment>
  <w:comment w:id="56" w:author="DASKALOVA Gergana Nikolaeva" w:date="2019-12-16T14:06:00Z" w:initials="DGN">
    <w:p w14:paraId="06FF819B" w14:textId="77FF9F9C" w:rsidR="00A65052" w:rsidRPr="0010428A" w:rsidRDefault="00A65052">
      <w:pPr>
        <w:pStyle w:val="CommentText"/>
        <w:rPr>
          <w:lang w:val="en-US"/>
        </w:rPr>
      </w:pPr>
      <w:r>
        <w:rPr>
          <w:rStyle w:val="CommentReference"/>
        </w:rPr>
        <w:annotationRef/>
      </w:r>
      <w:r w:rsidRPr="0010428A">
        <w:rPr>
          <w:lang w:val="en-US"/>
        </w:rPr>
        <w:t>Levin 19something is the classic scale paper (might be a book actually), so that might be worth checking out/referencing.</w:t>
      </w:r>
    </w:p>
  </w:comment>
  <w:comment w:id="54" w:author="DASKALOVA Gergana Nikolaeva" w:date="2019-12-16T14:08:00Z" w:initials="DGN">
    <w:p w14:paraId="7F9D22DE" w14:textId="67BA3696" w:rsidR="00C14371" w:rsidRPr="0010428A" w:rsidRDefault="00C14371">
      <w:pPr>
        <w:pStyle w:val="CommentText"/>
        <w:rPr>
          <w:lang w:val="en-US"/>
        </w:rPr>
      </w:pPr>
      <w:r>
        <w:rPr>
          <w:rStyle w:val="CommentReference"/>
        </w:rPr>
        <w:annotationRef/>
      </w:r>
      <w:r w:rsidRPr="0010428A">
        <w:rPr>
          <w:lang w:val="en-US"/>
        </w:rPr>
        <w:t>This is quite long and the structure is a bit awkward, you can rephrase and flip things around so that it’s more direct – e.g., „we still don’t know X“.</w:t>
      </w:r>
    </w:p>
  </w:comment>
  <w:comment w:id="58" w:author="DASKALOVA Gergana Nikolaeva" w:date="2019-12-16T14:09:00Z" w:initials="DGN">
    <w:p w14:paraId="68529F10" w14:textId="203551A6" w:rsidR="00C14371" w:rsidRPr="0010428A" w:rsidRDefault="00C14371">
      <w:pPr>
        <w:pStyle w:val="CommentText"/>
        <w:rPr>
          <w:lang w:val="en-US"/>
        </w:rPr>
      </w:pPr>
      <w:r>
        <w:rPr>
          <w:rStyle w:val="CommentReference"/>
        </w:rPr>
        <w:annotationRef/>
      </w:r>
      <w:r w:rsidRPr="0010428A">
        <w:rPr>
          <w:lang w:val="en-US"/>
        </w:rPr>
        <w:t>For things you write later on, might be nice to have some content (e.g., text and a conceptual diagram), that introduces and gives specific definitions for spectral signature and variation in spectral signatures, just cause now, if I weren’t me, I wouldn’t know what you mean by variation in the spectral signatures, and why you’re using the variation and not the absolute spectral signatures.</w:t>
      </w:r>
    </w:p>
  </w:comment>
  <w:comment w:id="62" w:author="DASKALOVA Gergana Nikolaeva" w:date="2019-12-16T14:11:00Z" w:initials="DGN">
    <w:p w14:paraId="388A22B9" w14:textId="61D8AB9D" w:rsidR="00C14371" w:rsidRPr="0010428A" w:rsidRDefault="00C14371">
      <w:pPr>
        <w:pStyle w:val="CommentText"/>
        <w:rPr>
          <w:lang w:val="en-US"/>
        </w:rPr>
      </w:pPr>
      <w:r>
        <w:rPr>
          <w:rStyle w:val="CommentReference"/>
        </w:rPr>
        <w:annotationRef/>
      </w:r>
      <w:r w:rsidRPr="0010428A">
        <w:rPr>
          <w:lang w:val="en-US"/>
        </w:rPr>
        <w:t>Press? Maybe this was from when the Myers-Smith et al. 2018 paper was still in press? Or do you mean in prep work?</w:t>
      </w:r>
    </w:p>
  </w:comment>
  <w:comment w:id="70" w:author="DASKALOVA Gergana Nikolaeva" w:date="2019-12-16T14:12:00Z" w:initials="DGN">
    <w:p w14:paraId="503CA08B" w14:textId="29C24131" w:rsidR="00C14371" w:rsidRPr="0010428A" w:rsidRDefault="00C14371">
      <w:pPr>
        <w:pStyle w:val="CommentText"/>
        <w:rPr>
          <w:lang w:val="en-US"/>
        </w:rPr>
      </w:pPr>
      <w:r>
        <w:rPr>
          <w:rStyle w:val="CommentReference"/>
        </w:rPr>
        <w:annotationRef/>
      </w:r>
      <w:r w:rsidRPr="0010428A">
        <w:rPr>
          <w:lang w:val="en-US"/>
        </w:rPr>
        <w:t>Like which ones?</w:t>
      </w:r>
    </w:p>
  </w:comment>
  <w:comment w:id="71" w:author="DASKALOVA Gergana Nikolaeva" w:date="2019-12-16T14:12:00Z" w:initials="DGN">
    <w:p w14:paraId="1C4BBDEF" w14:textId="62EDEF75" w:rsidR="00C14371" w:rsidRPr="0010428A" w:rsidRDefault="00C14371">
      <w:pPr>
        <w:pStyle w:val="CommentText"/>
        <w:rPr>
          <w:lang w:val="en-US"/>
        </w:rPr>
      </w:pPr>
      <w:r>
        <w:rPr>
          <w:rStyle w:val="CommentReference"/>
        </w:rPr>
        <w:annotationRef/>
      </w:r>
      <w:r w:rsidRPr="0010428A">
        <w:rPr>
          <w:lang w:val="en-US"/>
        </w:rPr>
        <w:t>Spell out the resolutions as at this stage as a reader, I don’t know them.</w:t>
      </w:r>
    </w:p>
  </w:comment>
  <w:comment w:id="78" w:author="DASKALOVA Gergana Nikolaeva" w:date="2019-12-16T14:14:00Z" w:initials="DGN">
    <w:p w14:paraId="02BA9EF5" w14:textId="720EA0B4" w:rsidR="00C14371" w:rsidRPr="0010428A" w:rsidRDefault="00C14371">
      <w:pPr>
        <w:pStyle w:val="CommentText"/>
        <w:rPr>
          <w:lang w:val="en-US"/>
        </w:rPr>
      </w:pPr>
      <w:r>
        <w:rPr>
          <w:rStyle w:val="CommentReference"/>
        </w:rPr>
        <w:annotationRef/>
      </w:r>
      <w:r w:rsidRPr="0010428A">
        <w:rPr>
          <w:lang w:val="en-US"/>
        </w:rPr>
        <w:t>Do you mean the spectral signatures or their variation?</w:t>
      </w:r>
    </w:p>
  </w:comment>
  <w:comment w:id="79" w:author="DASKALOVA Gergana Nikolaeva" w:date="2019-12-16T14:14:00Z" w:initials="DGN">
    <w:p w14:paraId="36380523" w14:textId="08F67D83" w:rsidR="00C14371" w:rsidRPr="0010428A" w:rsidRDefault="00C14371">
      <w:pPr>
        <w:pStyle w:val="CommentText"/>
        <w:rPr>
          <w:lang w:val="en-US"/>
        </w:rPr>
      </w:pPr>
      <w:r>
        <w:rPr>
          <w:rStyle w:val="CommentReference"/>
        </w:rPr>
        <w:annotationRef/>
      </w:r>
      <w:r w:rsidRPr="0010428A">
        <w:rPr>
          <w:lang w:val="en-US"/>
        </w:rPr>
        <w:t>Another level to this question, regarding which there might be helpful info in papers by Ali Beamish, is which bands of the electromagnetic spectrum will be best at detecting richness/evenness… As e.g., visible bands could be best for richness, some other for bareground, etc.</w:t>
      </w:r>
    </w:p>
  </w:comment>
  <w:comment w:id="80" w:author="DASKALOVA Gergana Nikolaeva" w:date="2019-12-16T14:16:00Z" w:initials="DGN">
    <w:p w14:paraId="7339B6A5" w14:textId="03633E3D" w:rsidR="00C14371" w:rsidRPr="0010428A" w:rsidRDefault="00C14371">
      <w:pPr>
        <w:pStyle w:val="CommentText"/>
        <w:rPr>
          <w:lang w:val="en-US"/>
        </w:rPr>
      </w:pPr>
      <w:r>
        <w:rPr>
          <w:rStyle w:val="CommentReference"/>
        </w:rPr>
        <w:annotationRef/>
      </w:r>
      <w:r w:rsidRPr="0010428A">
        <w:rPr>
          <w:lang w:val="en-US"/>
        </w:rPr>
        <w:t>And what is the direction you’re predicting? A positive or negative effect size?</w:t>
      </w:r>
    </w:p>
  </w:comment>
  <w:comment w:id="81" w:author="DASKALOVA Gergana Nikolaeva" w:date="2019-12-16T14:16:00Z" w:initials="DGN">
    <w:p w14:paraId="115749DC" w14:textId="0E16923F" w:rsidR="00C14371" w:rsidRPr="0010428A" w:rsidRDefault="00C14371">
      <w:pPr>
        <w:pStyle w:val="CommentText"/>
        <w:rPr>
          <w:lang w:val="en-US"/>
        </w:rPr>
      </w:pPr>
      <w:r>
        <w:rPr>
          <w:rStyle w:val="CommentReference"/>
        </w:rPr>
        <w:annotationRef/>
      </w:r>
      <w:r w:rsidRPr="0010428A">
        <w:rPr>
          <w:lang w:val="en-US"/>
        </w:rPr>
        <w:t>This would be a nice thing to have a go at if you end up having the time for it.</w:t>
      </w:r>
    </w:p>
  </w:comment>
  <w:comment w:id="82" w:author="DASKALOVA Gergana Nikolaeva" w:date="2019-12-16T14:17:00Z" w:initials="DGN">
    <w:p w14:paraId="12F521B4" w14:textId="540BB173" w:rsidR="00C14371" w:rsidRPr="0010428A" w:rsidRDefault="00C14371">
      <w:pPr>
        <w:pStyle w:val="CommentText"/>
        <w:rPr>
          <w:lang w:val="en-US"/>
        </w:rPr>
      </w:pPr>
      <w:r>
        <w:rPr>
          <w:rStyle w:val="CommentReference"/>
        </w:rPr>
        <w:annotationRef/>
      </w:r>
      <w:r w:rsidRPr="0010428A">
        <w:rPr>
          <w:lang w:val="en-US"/>
        </w:rPr>
        <w:t>Ah okay, this content is similar to what I was mentioning above in terms of definitions, perhaps here you can have the more detailed text, above you can still add a one sentence definition before the questions start.</w:t>
      </w:r>
    </w:p>
  </w:comment>
  <w:comment w:id="83" w:author="DASKALOVA Gergana Nikolaeva" w:date="2019-12-16T14:18:00Z" w:initials="DGN">
    <w:p w14:paraId="5FA36862" w14:textId="6DAE033A" w:rsidR="00C14371" w:rsidRPr="0010428A" w:rsidRDefault="00C14371">
      <w:pPr>
        <w:pStyle w:val="CommentText"/>
        <w:rPr>
          <w:lang w:val="en-US"/>
        </w:rPr>
      </w:pPr>
      <w:r>
        <w:rPr>
          <w:rStyle w:val="CommentReference"/>
        </w:rPr>
        <w:annotationRef/>
      </w:r>
      <w:r w:rsidRPr="0010428A">
        <w:rPr>
          <w:lang w:val="en-US"/>
        </w:rPr>
        <w:t>I’m not sure what you mean here.</w:t>
      </w:r>
    </w:p>
  </w:comment>
  <w:comment w:id="84" w:author="DASKALOVA Gergana Nikolaeva" w:date="2019-12-16T14:18:00Z" w:initials="DGN">
    <w:p w14:paraId="2F4820D4" w14:textId="7AB0C93B" w:rsidR="000A2CE8" w:rsidRPr="0010428A" w:rsidRDefault="000A2CE8">
      <w:pPr>
        <w:pStyle w:val="CommentText"/>
        <w:rPr>
          <w:lang w:val="en-US"/>
        </w:rPr>
      </w:pPr>
      <w:r>
        <w:rPr>
          <w:rStyle w:val="CommentReference"/>
        </w:rPr>
        <w:annotationRef/>
      </w:r>
      <w:r w:rsidRPr="0010428A">
        <w:rPr>
          <w:lang w:val="en-US"/>
        </w:rPr>
        <w:t>Remember active voice instead of passive voice!</w:t>
      </w:r>
    </w:p>
  </w:comment>
  <w:comment w:id="88" w:author="DASKALOVA Gergana Nikolaeva" w:date="2019-12-16T14:19:00Z" w:initials="DGN">
    <w:p w14:paraId="666A6501" w14:textId="7ED4BB63" w:rsidR="000A2CE8" w:rsidRPr="0010428A" w:rsidRDefault="000A2CE8">
      <w:pPr>
        <w:pStyle w:val="CommentText"/>
        <w:rPr>
          <w:lang w:val="en-US"/>
        </w:rPr>
      </w:pPr>
      <w:r>
        <w:rPr>
          <w:rStyle w:val="CommentReference"/>
        </w:rPr>
        <w:annotationRef/>
      </w:r>
      <w:r w:rsidRPr="0010428A">
        <w:rPr>
          <w:lang w:val="en-US"/>
        </w:rPr>
        <w:t>Could ref Sam’s dissertation here?</w:t>
      </w:r>
    </w:p>
  </w:comment>
  <w:comment w:id="89" w:author="DASKALOVA Gergana Nikolaeva" w:date="2019-12-16T14:20:00Z" w:initials="DGN">
    <w:p w14:paraId="4225D427" w14:textId="3ECDBB42" w:rsidR="000A2CE8" w:rsidRPr="0010428A" w:rsidRDefault="000A2CE8">
      <w:pPr>
        <w:pStyle w:val="CommentText"/>
        <w:rPr>
          <w:lang w:val="en-US"/>
        </w:rPr>
      </w:pPr>
      <w:r>
        <w:rPr>
          <w:rStyle w:val="CommentReference"/>
        </w:rPr>
        <w:annotationRef/>
      </w:r>
      <w:r w:rsidRPr="0010428A">
        <w:rPr>
          <w:lang w:val="en-US"/>
        </w:rPr>
        <w:t>Can ref the dataset too.</w:t>
      </w:r>
    </w:p>
  </w:comment>
  <w:comment w:id="90" w:author="DASKALOVA Gergana Nikolaeva" w:date="2019-12-16T14:21:00Z" w:initials="DGN">
    <w:p w14:paraId="20B840F6" w14:textId="7647C220" w:rsidR="000A2CE8" w:rsidRPr="0010428A" w:rsidRDefault="000A2CE8">
      <w:pPr>
        <w:pStyle w:val="CommentText"/>
        <w:rPr>
          <w:lang w:val="en-US"/>
        </w:rPr>
      </w:pPr>
      <w:r>
        <w:rPr>
          <w:rStyle w:val="CommentReference"/>
        </w:rPr>
        <w:annotationRef/>
      </w:r>
      <w:r w:rsidRPr="0010428A">
        <w:rPr>
          <w:lang w:val="en-US"/>
        </w:rPr>
        <w:t>Average spectral reflectance didn’t differ, but the CV did differ.</w:t>
      </w:r>
    </w:p>
  </w:comment>
  <w:comment w:id="93" w:author="DASKALOVA Gergana Nikolaeva" w:date="2019-12-16T14:23:00Z" w:initials="DGN">
    <w:p w14:paraId="06497DEB" w14:textId="660C793A" w:rsidR="000A2CE8" w:rsidRPr="0010428A" w:rsidRDefault="000A2CE8">
      <w:pPr>
        <w:pStyle w:val="CommentText"/>
        <w:rPr>
          <w:lang w:val="en-US"/>
        </w:rPr>
      </w:pPr>
      <w:r>
        <w:rPr>
          <w:rStyle w:val="CommentReference"/>
        </w:rPr>
        <w:annotationRef/>
      </w:r>
      <w:r w:rsidRPr="0010428A">
        <w:rPr>
          <w:lang w:val="en-US"/>
        </w:rPr>
        <w:t>Avoid passive voice.</w:t>
      </w:r>
    </w:p>
  </w:comment>
  <w:comment w:id="104" w:author="DASKALOVA Gergana Nikolaeva" w:date="2019-12-16T14:24:00Z" w:initials="DGN">
    <w:p w14:paraId="2E05DD2A" w14:textId="7A8CBA21" w:rsidR="000A2CE8" w:rsidRPr="0010428A" w:rsidRDefault="000A2CE8">
      <w:pPr>
        <w:pStyle w:val="CommentText"/>
        <w:rPr>
          <w:lang w:val="en-US"/>
        </w:rPr>
      </w:pPr>
      <w:r>
        <w:rPr>
          <w:rStyle w:val="CommentReference"/>
        </w:rPr>
        <w:annotationRef/>
      </w:r>
      <w:r w:rsidRPr="0010428A">
        <w:rPr>
          <w:lang w:val="en-US"/>
        </w:rPr>
        <w:t>What about biodiversity?</w:t>
      </w:r>
    </w:p>
  </w:comment>
  <w:comment w:id="109" w:author="DASKALOVA Gergana Nikolaeva" w:date="2019-12-16T14:24:00Z" w:initials="DGN">
    <w:p w14:paraId="03CD6CF8" w14:textId="1541145B" w:rsidR="000A2CE8" w:rsidRPr="0010428A" w:rsidRDefault="000A2CE8">
      <w:pPr>
        <w:pStyle w:val="CommentText"/>
        <w:rPr>
          <w:lang w:val="en-US"/>
        </w:rPr>
      </w:pPr>
      <w:r>
        <w:rPr>
          <w:rStyle w:val="CommentReference"/>
        </w:rPr>
        <w:annotationRef/>
      </w:r>
      <w:r w:rsidRPr="0010428A">
        <w:rPr>
          <w:lang w:val="en-US"/>
        </w:rPr>
        <w:t>Nice content, but flip it to active voice so that it can shine more!</w:t>
      </w:r>
    </w:p>
  </w:comment>
  <w:comment w:id="122" w:author="DASKALOVA Gergana Nikolaeva" w:date="2019-12-16T14:25:00Z" w:initials="DGN">
    <w:p w14:paraId="7CB6B488" w14:textId="17D8162A" w:rsidR="000A2CE8" w:rsidRPr="0010428A" w:rsidRDefault="000A2CE8">
      <w:pPr>
        <w:pStyle w:val="CommentText"/>
        <w:rPr>
          <w:lang w:val="en-US"/>
        </w:rPr>
      </w:pPr>
      <w:r>
        <w:rPr>
          <w:rStyle w:val="CommentReference"/>
        </w:rPr>
        <w:annotationRef/>
      </w:r>
      <w:r w:rsidRPr="0010428A">
        <w:rPr>
          <w:lang w:val="en-US"/>
        </w:rPr>
        <w:t>Ist he results that aim for that, or you?</w:t>
      </w:r>
    </w:p>
  </w:comment>
  <w:comment w:id="132" w:author="DASKALOVA Gergana Nikolaeva" w:date="2019-12-16T14:25:00Z" w:initials="DGN">
    <w:p w14:paraId="57D707BF" w14:textId="1F8805FA" w:rsidR="000A2CE8" w:rsidRPr="0010428A" w:rsidRDefault="000A2CE8">
      <w:pPr>
        <w:pStyle w:val="CommentText"/>
        <w:rPr>
          <w:lang w:val="en-US"/>
        </w:rPr>
      </w:pPr>
      <w:r>
        <w:rPr>
          <w:rStyle w:val="CommentReference"/>
        </w:rPr>
        <w:annotationRef/>
      </w:r>
      <w:r w:rsidRPr="0010428A">
        <w:rPr>
          <w:lang w:val="en-US"/>
        </w:rPr>
        <w:t>This is a great and strong start to your dissertation work and I’m looking forward to seeing how it develops further!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31C91FE" w15:done="0"/>
  <w15:commentEx w15:paraId="17A07551" w15:done="0"/>
  <w15:commentEx w15:paraId="59A6F646" w15:done="0"/>
  <w15:commentEx w15:paraId="077A1BDD" w15:done="0"/>
  <w15:commentEx w15:paraId="66900160" w15:done="0"/>
  <w15:commentEx w15:paraId="4356DC95" w15:done="0"/>
  <w15:commentEx w15:paraId="4798B976" w15:done="0"/>
  <w15:commentEx w15:paraId="0F56DC8B" w15:done="0"/>
  <w15:commentEx w15:paraId="7C66A7AA" w15:done="0"/>
  <w15:commentEx w15:paraId="542BDE4E" w15:done="0"/>
  <w15:commentEx w15:paraId="462B6D3C" w15:done="0"/>
  <w15:commentEx w15:paraId="010B9B13" w15:done="0"/>
  <w15:commentEx w15:paraId="29B54C6C" w15:done="0"/>
  <w15:commentEx w15:paraId="634E9A45" w15:done="0"/>
  <w15:commentEx w15:paraId="249B1138" w15:done="0"/>
  <w15:commentEx w15:paraId="306AC925" w15:done="0"/>
  <w15:commentEx w15:paraId="06FF819B" w15:done="0"/>
  <w15:commentEx w15:paraId="7F9D22DE" w15:done="0"/>
  <w15:commentEx w15:paraId="68529F10" w15:done="0"/>
  <w15:commentEx w15:paraId="388A22B9" w15:done="0"/>
  <w15:commentEx w15:paraId="503CA08B" w15:done="0"/>
  <w15:commentEx w15:paraId="1C4BBDEF" w15:done="0"/>
  <w15:commentEx w15:paraId="02BA9EF5" w15:done="0"/>
  <w15:commentEx w15:paraId="36380523" w15:done="0"/>
  <w15:commentEx w15:paraId="7339B6A5" w15:done="0"/>
  <w15:commentEx w15:paraId="115749DC" w15:done="0"/>
  <w15:commentEx w15:paraId="12F521B4" w15:done="0"/>
  <w15:commentEx w15:paraId="5FA36862" w15:done="0"/>
  <w15:commentEx w15:paraId="2F4820D4" w15:done="0"/>
  <w15:commentEx w15:paraId="666A6501" w15:done="0"/>
  <w15:commentEx w15:paraId="4225D427" w15:done="0"/>
  <w15:commentEx w15:paraId="20B840F6" w15:done="0"/>
  <w15:commentEx w15:paraId="06497DEB" w15:done="0"/>
  <w15:commentEx w15:paraId="2E05DD2A" w15:done="0"/>
  <w15:commentEx w15:paraId="03CD6CF8" w15:done="0"/>
  <w15:commentEx w15:paraId="7CB6B488" w15:done="0"/>
  <w15:commentEx w15:paraId="57D707B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31C91FE" w16cid:durableId="21A1FBCE"/>
  <w16cid:commentId w16cid:paraId="17A07551" w16cid:durableId="21A1FE83"/>
  <w16cid:commentId w16cid:paraId="59A6F646" w16cid:durableId="21A1FEDF"/>
  <w16cid:commentId w16cid:paraId="077A1BDD" w16cid:durableId="21A1FF43"/>
  <w16cid:commentId w16cid:paraId="66900160" w16cid:durableId="21A1FF8D"/>
  <w16cid:commentId w16cid:paraId="4356DC95" w16cid:durableId="21A1FFCA"/>
  <w16cid:commentId w16cid:paraId="4798B976" w16cid:durableId="21A2001E"/>
  <w16cid:commentId w16cid:paraId="0F56DC8B" w16cid:durableId="21A2007B"/>
  <w16cid:commentId w16cid:paraId="7C66A7AA" w16cid:durableId="21A200B4"/>
  <w16cid:commentId w16cid:paraId="542BDE4E" w16cid:durableId="21A20446"/>
  <w16cid:commentId w16cid:paraId="462B6D3C" w16cid:durableId="21A202F7"/>
  <w16cid:commentId w16cid:paraId="010B9B13" w16cid:durableId="21A20559"/>
  <w16cid:commentId w16cid:paraId="29B54C6C" w16cid:durableId="21A205A0"/>
  <w16cid:commentId w16cid:paraId="634E9A45" w16cid:durableId="21A206D2"/>
  <w16cid:commentId w16cid:paraId="249B1138" w16cid:durableId="21A20E26"/>
  <w16cid:commentId w16cid:paraId="306AC925" w16cid:durableId="21A20E39"/>
  <w16cid:commentId w16cid:paraId="06FF819B" w16cid:durableId="21A20DD6"/>
  <w16cid:commentId w16cid:paraId="7F9D22DE" w16cid:durableId="21A20E6B"/>
  <w16cid:commentId w16cid:paraId="68529F10" w16cid:durableId="21A20EA0"/>
  <w16cid:commentId w16cid:paraId="388A22B9" w16cid:durableId="21A20F05"/>
  <w16cid:commentId w16cid:paraId="503CA08B" w16cid:durableId="21A20F3A"/>
  <w16cid:commentId w16cid:paraId="1C4BBDEF" w16cid:durableId="21A20F41"/>
  <w16cid:commentId w16cid:paraId="02BA9EF5" w16cid:durableId="21A20FB3"/>
  <w16cid:commentId w16cid:paraId="36380523" w16cid:durableId="21A20FC5"/>
  <w16cid:commentId w16cid:paraId="7339B6A5" w16cid:durableId="21A21020"/>
  <w16cid:commentId w16cid:paraId="115749DC" w16cid:durableId="21A2104C"/>
  <w16cid:commentId w16cid:paraId="12F521B4" w16cid:durableId="21A2106E"/>
  <w16cid:commentId w16cid:paraId="5FA36862" w16cid:durableId="21A210B1"/>
  <w16cid:commentId w16cid:paraId="2F4820D4" w16cid:durableId="21A210D0"/>
  <w16cid:commentId w16cid:paraId="666A6501" w16cid:durableId="21A21103"/>
  <w16cid:commentId w16cid:paraId="4225D427" w16cid:durableId="21A21114"/>
  <w16cid:commentId w16cid:paraId="20B840F6" w16cid:durableId="21A21166"/>
  <w16cid:commentId w16cid:paraId="06497DEB" w16cid:durableId="21A211C8"/>
  <w16cid:commentId w16cid:paraId="2E05DD2A" w16cid:durableId="21A21217"/>
  <w16cid:commentId w16cid:paraId="03CD6CF8" w16cid:durableId="21A21226"/>
  <w16cid:commentId w16cid:paraId="7CB6B488" w16cid:durableId="21A21241"/>
  <w16cid:commentId w16cid:paraId="57D707BF" w16cid:durableId="21A2125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7B511B" w14:textId="77777777" w:rsidR="008F74DA" w:rsidRDefault="008F74DA" w:rsidP="00440BD3">
      <w:r>
        <w:separator/>
      </w:r>
    </w:p>
  </w:endnote>
  <w:endnote w:type="continuationSeparator" w:id="0">
    <w:p w14:paraId="6A34187C" w14:textId="77777777" w:rsidR="008F74DA" w:rsidRDefault="008F74DA" w:rsidP="00440B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inherit">
    <w:altName w:val="Cambria"/>
    <w:panose1 w:val="020B0604020202020204"/>
    <w:charset w:val="00"/>
    <w:family w:val="roman"/>
    <w:pitch w:val="default"/>
  </w:font>
  <w:font w:name="Calibri">
    <w:panose1 w:val="020F05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963405" w14:textId="77777777" w:rsidR="00440BD3" w:rsidRDefault="00440BD3">
    <w:pPr>
      <w:pStyle w:val="Footer"/>
      <w:jc w:val="center"/>
      <w:rPr>
        <w:ins w:id="137" w:author="DASKALOVA Gergana Nikolaeva" w:date="2019-12-16T12:47:00Z"/>
        <w:color w:val="4472C4" w:themeColor="accent1"/>
      </w:rPr>
    </w:pPr>
    <w:ins w:id="138" w:author="DASKALOVA Gergana Nikolaeva" w:date="2019-12-16T12:47:00Z">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w:t>
      </w:r>
      <w:proofErr w:type="spellStart"/>
      <w:r>
        <w:rPr>
          <w:color w:val="4472C4" w:themeColor="accent1"/>
        </w:rPr>
        <w:t>of</w:t>
      </w:r>
      <w:proofErr w:type="spellEnd"/>
      <w:r>
        <w:rPr>
          <w:color w:val="4472C4" w:themeColor="accent1"/>
        </w:rPr>
        <w:t xml:space="preserve">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ins>
  </w:p>
  <w:p w14:paraId="28235F33" w14:textId="77777777" w:rsidR="00440BD3" w:rsidRDefault="00440B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EF9CA4" w14:textId="77777777" w:rsidR="008F74DA" w:rsidRDefault="008F74DA" w:rsidP="00440BD3">
      <w:r>
        <w:separator/>
      </w:r>
    </w:p>
  </w:footnote>
  <w:footnote w:type="continuationSeparator" w:id="0">
    <w:p w14:paraId="7153C502" w14:textId="77777777" w:rsidR="008F74DA" w:rsidRDefault="008F74DA" w:rsidP="00440B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545EA0"/>
    <w:multiLevelType w:val="hybridMultilevel"/>
    <w:tmpl w:val="D07221FA"/>
    <w:lvl w:ilvl="0" w:tplc="D318B8DE">
      <w:start w:val="1"/>
      <w:numFmt w:val="decimal"/>
      <w:lvlText w:val="%1."/>
      <w:lvlJc w:val="left"/>
      <w:pPr>
        <w:ind w:left="720" w:hanging="360"/>
      </w:pPr>
      <w:rPr>
        <w:rFonts w:hint="default"/>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270FB2"/>
    <w:multiLevelType w:val="hybridMultilevel"/>
    <w:tmpl w:val="9B30F590"/>
    <w:lvl w:ilvl="0" w:tplc="D0F2687A">
      <w:start w:val="1"/>
      <w:numFmt w:val="decimal"/>
      <w:lvlText w:val="%1)"/>
      <w:lvlJc w:val="left"/>
      <w:pPr>
        <w:ind w:left="720" w:hanging="360"/>
      </w:pPr>
      <w:rPr>
        <w:rFonts w:ascii="Arial" w:hAnsi="Arial" w:cs="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7850A66"/>
    <w:multiLevelType w:val="hybridMultilevel"/>
    <w:tmpl w:val="5632173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4DB73357"/>
    <w:multiLevelType w:val="multilevel"/>
    <w:tmpl w:val="B1C2F9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760FB9"/>
    <w:multiLevelType w:val="hybridMultilevel"/>
    <w:tmpl w:val="5BA2E7C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AE63CFC"/>
    <w:multiLevelType w:val="hybridMultilevel"/>
    <w:tmpl w:val="66E2768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1D548E5"/>
    <w:multiLevelType w:val="hybridMultilevel"/>
    <w:tmpl w:val="5CA21162"/>
    <w:lvl w:ilvl="0" w:tplc="A45AABCE">
      <w:start w:val="1"/>
      <w:numFmt w:val="decimal"/>
      <w:lvlText w:val="%1)"/>
      <w:lvlJc w:val="left"/>
      <w:pPr>
        <w:ind w:left="720" w:hanging="360"/>
      </w:pPr>
      <w:rPr>
        <w:rFonts w:ascii="inherit" w:hAnsi="inherit" w:cs="Arial" w:hint="default"/>
        <w:color w:val="000000"/>
        <w:sz w:val="22"/>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5E5661"/>
    <w:multiLevelType w:val="hybridMultilevel"/>
    <w:tmpl w:val="0E6A7DE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79FA3CCD"/>
    <w:multiLevelType w:val="hybridMultilevel"/>
    <w:tmpl w:val="0C4ACFA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AA2617B"/>
    <w:multiLevelType w:val="multilevel"/>
    <w:tmpl w:val="12BE65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3"/>
  </w:num>
  <w:num w:numId="4">
    <w:abstractNumId w:val="9"/>
  </w:num>
  <w:num w:numId="5">
    <w:abstractNumId w:val="5"/>
  </w:num>
  <w:num w:numId="6">
    <w:abstractNumId w:val="4"/>
  </w:num>
  <w:num w:numId="7">
    <w:abstractNumId w:val="8"/>
  </w:num>
  <w:num w:numId="8">
    <w:abstractNumId w:val="2"/>
  </w:num>
  <w:num w:numId="9">
    <w:abstractNumId w:val="7"/>
  </w:num>
  <w:num w:numId="1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SKALOVA Gergana Nikolaeva">
    <w15:presenceInfo w15:providerId="AD" w15:userId="S::s1218534@ed.ac.uk::a9271af3-20c0-4695-8468-5982d2fa20eb"/>
  </w15:person>
  <w15:person w15:author="SCHNEIDEREIT Shawn">
    <w15:presenceInfo w15:providerId="AD" w15:userId="S::s1637673@ed.ac.uk::91cb3d94-984e-4b92-9ba3-e7095d78297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46A"/>
    <w:rsid w:val="0002578A"/>
    <w:rsid w:val="00086A97"/>
    <w:rsid w:val="00090DD8"/>
    <w:rsid w:val="0009307A"/>
    <w:rsid w:val="000A2CE8"/>
    <w:rsid w:val="000B2787"/>
    <w:rsid w:val="000B3AE9"/>
    <w:rsid w:val="000C16B2"/>
    <w:rsid w:val="0010428A"/>
    <w:rsid w:val="001314FC"/>
    <w:rsid w:val="001335B2"/>
    <w:rsid w:val="00141209"/>
    <w:rsid w:val="00170382"/>
    <w:rsid w:val="0018581D"/>
    <w:rsid w:val="001B1712"/>
    <w:rsid w:val="002267FF"/>
    <w:rsid w:val="002B55F5"/>
    <w:rsid w:val="003054F8"/>
    <w:rsid w:val="003119D5"/>
    <w:rsid w:val="00315FC9"/>
    <w:rsid w:val="00331474"/>
    <w:rsid w:val="003364D4"/>
    <w:rsid w:val="00366E1E"/>
    <w:rsid w:val="003952D0"/>
    <w:rsid w:val="003D4736"/>
    <w:rsid w:val="003E1728"/>
    <w:rsid w:val="003E23F4"/>
    <w:rsid w:val="003F1AFD"/>
    <w:rsid w:val="0040037A"/>
    <w:rsid w:val="0040538F"/>
    <w:rsid w:val="00414A92"/>
    <w:rsid w:val="004206DB"/>
    <w:rsid w:val="0043356C"/>
    <w:rsid w:val="00440BD3"/>
    <w:rsid w:val="00451594"/>
    <w:rsid w:val="00494072"/>
    <w:rsid w:val="004E718C"/>
    <w:rsid w:val="0055449C"/>
    <w:rsid w:val="005A7228"/>
    <w:rsid w:val="005E5E88"/>
    <w:rsid w:val="006160C2"/>
    <w:rsid w:val="00624132"/>
    <w:rsid w:val="00646594"/>
    <w:rsid w:val="00676B27"/>
    <w:rsid w:val="006E44F7"/>
    <w:rsid w:val="006F6E30"/>
    <w:rsid w:val="00741B43"/>
    <w:rsid w:val="007631BE"/>
    <w:rsid w:val="00764F2C"/>
    <w:rsid w:val="00795E35"/>
    <w:rsid w:val="007C76D2"/>
    <w:rsid w:val="00805E0F"/>
    <w:rsid w:val="00814C36"/>
    <w:rsid w:val="0089402B"/>
    <w:rsid w:val="008A2671"/>
    <w:rsid w:val="008F74DA"/>
    <w:rsid w:val="00906CBA"/>
    <w:rsid w:val="00907BB3"/>
    <w:rsid w:val="009B386D"/>
    <w:rsid w:val="00A64819"/>
    <w:rsid w:val="00A65052"/>
    <w:rsid w:val="00A77A9B"/>
    <w:rsid w:val="00A97847"/>
    <w:rsid w:val="00AB27EF"/>
    <w:rsid w:val="00AB6E50"/>
    <w:rsid w:val="00AC414E"/>
    <w:rsid w:val="00AC49AD"/>
    <w:rsid w:val="00AD4C79"/>
    <w:rsid w:val="00AE136D"/>
    <w:rsid w:val="00BD211E"/>
    <w:rsid w:val="00C14371"/>
    <w:rsid w:val="00D06EE1"/>
    <w:rsid w:val="00D31669"/>
    <w:rsid w:val="00D63DF0"/>
    <w:rsid w:val="00E45D82"/>
    <w:rsid w:val="00ED3C50"/>
    <w:rsid w:val="00F3046A"/>
    <w:rsid w:val="00F85BA7"/>
    <w:rsid w:val="00FB3D62"/>
    <w:rsid w:val="00FF55C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2F9FEC31"/>
  <w15:chartTrackingRefBased/>
  <w15:docId w15:val="{5FCAE502-9E04-704F-ACB1-1B346CB0D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4072"/>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3046A"/>
    <w:rPr>
      <w:color w:val="0000FF"/>
      <w:u w:val="single"/>
    </w:rPr>
  </w:style>
  <w:style w:type="character" w:customStyle="1" w:styleId="apple-converted-space">
    <w:name w:val="apple-converted-space"/>
    <w:basedOn w:val="DefaultParagraphFont"/>
    <w:rsid w:val="002267FF"/>
  </w:style>
  <w:style w:type="paragraph" w:styleId="ListParagraph">
    <w:name w:val="List Paragraph"/>
    <w:basedOn w:val="Normal"/>
    <w:uiPriority w:val="34"/>
    <w:qFormat/>
    <w:rsid w:val="00A77A9B"/>
    <w:pPr>
      <w:ind w:left="720"/>
      <w:contextualSpacing/>
    </w:pPr>
  </w:style>
  <w:style w:type="paragraph" w:styleId="Bibliography">
    <w:name w:val="Bibliography"/>
    <w:basedOn w:val="Normal"/>
    <w:next w:val="Normal"/>
    <w:uiPriority w:val="37"/>
    <w:unhideWhenUsed/>
    <w:rsid w:val="00F85BA7"/>
    <w:pPr>
      <w:spacing w:line="480" w:lineRule="auto"/>
      <w:ind w:left="720" w:hanging="720"/>
    </w:pPr>
  </w:style>
  <w:style w:type="paragraph" w:styleId="Header">
    <w:name w:val="header"/>
    <w:basedOn w:val="Normal"/>
    <w:link w:val="HeaderChar"/>
    <w:uiPriority w:val="99"/>
    <w:unhideWhenUsed/>
    <w:rsid w:val="00440BD3"/>
    <w:pPr>
      <w:tabs>
        <w:tab w:val="center" w:pos="4680"/>
        <w:tab w:val="right" w:pos="9360"/>
      </w:tabs>
    </w:pPr>
  </w:style>
  <w:style w:type="character" w:customStyle="1" w:styleId="HeaderChar">
    <w:name w:val="Header Char"/>
    <w:basedOn w:val="DefaultParagraphFont"/>
    <w:link w:val="Header"/>
    <w:uiPriority w:val="99"/>
    <w:rsid w:val="00440BD3"/>
    <w:rPr>
      <w:rFonts w:ascii="Times New Roman" w:eastAsia="Times New Roman" w:hAnsi="Times New Roman" w:cs="Times New Roman"/>
      <w:lang w:eastAsia="en-GB"/>
    </w:rPr>
  </w:style>
  <w:style w:type="paragraph" w:styleId="Footer">
    <w:name w:val="footer"/>
    <w:basedOn w:val="Normal"/>
    <w:link w:val="FooterChar"/>
    <w:uiPriority w:val="99"/>
    <w:unhideWhenUsed/>
    <w:rsid w:val="00440BD3"/>
    <w:pPr>
      <w:tabs>
        <w:tab w:val="center" w:pos="4680"/>
        <w:tab w:val="right" w:pos="9360"/>
      </w:tabs>
    </w:pPr>
  </w:style>
  <w:style w:type="character" w:customStyle="1" w:styleId="FooterChar">
    <w:name w:val="Footer Char"/>
    <w:basedOn w:val="DefaultParagraphFont"/>
    <w:link w:val="Footer"/>
    <w:uiPriority w:val="99"/>
    <w:rsid w:val="00440BD3"/>
    <w:rPr>
      <w:rFonts w:ascii="Times New Roman" w:eastAsia="Times New Roman" w:hAnsi="Times New Roman" w:cs="Times New Roman"/>
      <w:lang w:eastAsia="en-GB"/>
    </w:rPr>
  </w:style>
  <w:style w:type="paragraph" w:styleId="BalloonText">
    <w:name w:val="Balloon Text"/>
    <w:basedOn w:val="Normal"/>
    <w:link w:val="BalloonTextChar"/>
    <w:uiPriority w:val="99"/>
    <w:semiHidden/>
    <w:unhideWhenUsed/>
    <w:rsid w:val="00440BD3"/>
    <w:rPr>
      <w:sz w:val="18"/>
      <w:szCs w:val="18"/>
    </w:rPr>
  </w:style>
  <w:style w:type="character" w:customStyle="1" w:styleId="BalloonTextChar">
    <w:name w:val="Balloon Text Char"/>
    <w:basedOn w:val="DefaultParagraphFont"/>
    <w:link w:val="BalloonText"/>
    <w:uiPriority w:val="99"/>
    <w:semiHidden/>
    <w:rsid w:val="00440BD3"/>
    <w:rPr>
      <w:rFonts w:ascii="Times New Roman" w:eastAsia="Times New Roman" w:hAnsi="Times New Roman" w:cs="Times New Roman"/>
      <w:sz w:val="18"/>
      <w:szCs w:val="18"/>
      <w:lang w:eastAsia="en-GB"/>
    </w:rPr>
  </w:style>
  <w:style w:type="character" w:styleId="CommentReference">
    <w:name w:val="annotation reference"/>
    <w:basedOn w:val="DefaultParagraphFont"/>
    <w:uiPriority w:val="99"/>
    <w:semiHidden/>
    <w:unhideWhenUsed/>
    <w:rsid w:val="00440BD3"/>
    <w:rPr>
      <w:sz w:val="16"/>
      <w:szCs w:val="16"/>
    </w:rPr>
  </w:style>
  <w:style w:type="paragraph" w:styleId="CommentText">
    <w:name w:val="annotation text"/>
    <w:basedOn w:val="Normal"/>
    <w:link w:val="CommentTextChar"/>
    <w:uiPriority w:val="99"/>
    <w:semiHidden/>
    <w:unhideWhenUsed/>
    <w:rsid w:val="00440BD3"/>
    <w:rPr>
      <w:sz w:val="20"/>
      <w:szCs w:val="20"/>
    </w:rPr>
  </w:style>
  <w:style w:type="character" w:customStyle="1" w:styleId="CommentTextChar">
    <w:name w:val="Comment Text Char"/>
    <w:basedOn w:val="DefaultParagraphFont"/>
    <w:link w:val="CommentText"/>
    <w:uiPriority w:val="99"/>
    <w:semiHidden/>
    <w:rsid w:val="00440BD3"/>
    <w:rPr>
      <w:rFonts w:ascii="Times New Roman" w:eastAsia="Times New Roman" w:hAnsi="Times New Roman" w:cs="Times New Roman"/>
      <w:sz w:val="20"/>
      <w:szCs w:val="20"/>
      <w:lang w:eastAsia="en-GB"/>
    </w:rPr>
  </w:style>
  <w:style w:type="paragraph" w:styleId="CommentSubject">
    <w:name w:val="annotation subject"/>
    <w:basedOn w:val="CommentText"/>
    <w:next w:val="CommentText"/>
    <w:link w:val="CommentSubjectChar"/>
    <w:uiPriority w:val="99"/>
    <w:semiHidden/>
    <w:unhideWhenUsed/>
    <w:rsid w:val="00440BD3"/>
    <w:rPr>
      <w:b/>
      <w:bCs/>
    </w:rPr>
  </w:style>
  <w:style w:type="character" w:customStyle="1" w:styleId="CommentSubjectChar">
    <w:name w:val="Comment Subject Char"/>
    <w:basedOn w:val="CommentTextChar"/>
    <w:link w:val="CommentSubject"/>
    <w:uiPriority w:val="99"/>
    <w:semiHidden/>
    <w:rsid w:val="00440BD3"/>
    <w:rPr>
      <w:rFonts w:ascii="Times New Roman" w:eastAsia="Times New Roman" w:hAnsi="Times New Roman" w:cs="Times New Roman"/>
      <w:b/>
      <w:bCs/>
      <w:sz w:val="20"/>
      <w:szCs w:val="20"/>
      <w:lang w:eastAsia="en-GB"/>
    </w:rPr>
  </w:style>
  <w:style w:type="paragraph" w:styleId="Revision">
    <w:name w:val="Revision"/>
    <w:hidden/>
    <w:uiPriority w:val="99"/>
    <w:semiHidden/>
    <w:rsid w:val="0010428A"/>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842824">
      <w:bodyDiv w:val="1"/>
      <w:marLeft w:val="0"/>
      <w:marRight w:val="0"/>
      <w:marTop w:val="0"/>
      <w:marBottom w:val="0"/>
      <w:divBdr>
        <w:top w:val="none" w:sz="0" w:space="0" w:color="auto"/>
        <w:left w:val="none" w:sz="0" w:space="0" w:color="auto"/>
        <w:bottom w:val="none" w:sz="0" w:space="0" w:color="auto"/>
        <w:right w:val="none" w:sz="0" w:space="0" w:color="auto"/>
      </w:divBdr>
      <w:divsChild>
        <w:div w:id="1012950182">
          <w:marLeft w:val="0"/>
          <w:marRight w:val="0"/>
          <w:marTop w:val="0"/>
          <w:marBottom w:val="600"/>
          <w:divBdr>
            <w:top w:val="none" w:sz="0" w:space="0" w:color="auto"/>
            <w:left w:val="none" w:sz="0" w:space="0" w:color="auto"/>
            <w:bottom w:val="none" w:sz="0" w:space="0" w:color="auto"/>
            <w:right w:val="none" w:sz="0" w:space="0" w:color="auto"/>
          </w:divBdr>
          <w:divsChild>
            <w:div w:id="1197156109">
              <w:marLeft w:val="0"/>
              <w:marRight w:val="0"/>
              <w:marTop w:val="0"/>
              <w:marBottom w:val="0"/>
              <w:divBdr>
                <w:top w:val="none" w:sz="0" w:space="0" w:color="auto"/>
                <w:left w:val="none" w:sz="0" w:space="0" w:color="auto"/>
                <w:bottom w:val="none" w:sz="0" w:space="0" w:color="auto"/>
                <w:right w:val="none" w:sz="0" w:space="0" w:color="auto"/>
              </w:divBdr>
            </w:div>
          </w:divsChild>
        </w:div>
        <w:div w:id="2042319961">
          <w:marLeft w:val="0"/>
          <w:marRight w:val="0"/>
          <w:marTop w:val="0"/>
          <w:marBottom w:val="0"/>
          <w:divBdr>
            <w:top w:val="none" w:sz="0" w:space="0" w:color="auto"/>
            <w:left w:val="none" w:sz="0" w:space="0" w:color="auto"/>
            <w:bottom w:val="none" w:sz="0" w:space="0" w:color="auto"/>
            <w:right w:val="none" w:sz="0" w:space="0" w:color="auto"/>
          </w:divBdr>
          <w:divsChild>
            <w:div w:id="1817647618">
              <w:marLeft w:val="0"/>
              <w:marRight w:val="0"/>
              <w:marTop w:val="0"/>
              <w:marBottom w:val="0"/>
              <w:divBdr>
                <w:top w:val="none" w:sz="0" w:space="0" w:color="auto"/>
                <w:left w:val="none" w:sz="0" w:space="0" w:color="auto"/>
                <w:bottom w:val="none" w:sz="0" w:space="0" w:color="auto"/>
                <w:right w:val="none" w:sz="0" w:space="0" w:color="auto"/>
              </w:divBdr>
              <w:divsChild>
                <w:div w:id="1761103220">
                  <w:marLeft w:val="0"/>
                  <w:marRight w:val="0"/>
                  <w:marTop w:val="0"/>
                  <w:marBottom w:val="600"/>
                  <w:divBdr>
                    <w:top w:val="none" w:sz="0" w:space="0" w:color="auto"/>
                    <w:left w:val="none" w:sz="0" w:space="0" w:color="auto"/>
                    <w:bottom w:val="none" w:sz="0" w:space="0" w:color="auto"/>
                    <w:right w:val="none" w:sz="0" w:space="0" w:color="auto"/>
                  </w:divBdr>
                </w:div>
              </w:divsChild>
            </w:div>
            <w:div w:id="1889877770">
              <w:marLeft w:val="0"/>
              <w:marRight w:val="0"/>
              <w:marTop w:val="0"/>
              <w:marBottom w:val="0"/>
              <w:divBdr>
                <w:top w:val="none" w:sz="0" w:space="0" w:color="auto"/>
                <w:left w:val="none" w:sz="0" w:space="0" w:color="auto"/>
                <w:bottom w:val="none" w:sz="0" w:space="0" w:color="auto"/>
                <w:right w:val="none" w:sz="0" w:space="0" w:color="auto"/>
              </w:divBdr>
              <w:divsChild>
                <w:div w:id="1581913392">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Child>
    </w:div>
    <w:div w:id="570503236">
      <w:bodyDiv w:val="1"/>
      <w:marLeft w:val="0"/>
      <w:marRight w:val="0"/>
      <w:marTop w:val="0"/>
      <w:marBottom w:val="0"/>
      <w:divBdr>
        <w:top w:val="none" w:sz="0" w:space="0" w:color="auto"/>
        <w:left w:val="none" w:sz="0" w:space="0" w:color="auto"/>
        <w:bottom w:val="none" w:sz="0" w:space="0" w:color="auto"/>
        <w:right w:val="none" w:sz="0" w:space="0" w:color="auto"/>
      </w:divBdr>
    </w:div>
    <w:div w:id="743456432">
      <w:bodyDiv w:val="1"/>
      <w:marLeft w:val="0"/>
      <w:marRight w:val="0"/>
      <w:marTop w:val="0"/>
      <w:marBottom w:val="0"/>
      <w:divBdr>
        <w:top w:val="none" w:sz="0" w:space="0" w:color="auto"/>
        <w:left w:val="none" w:sz="0" w:space="0" w:color="auto"/>
        <w:bottom w:val="none" w:sz="0" w:space="0" w:color="auto"/>
        <w:right w:val="none" w:sz="0" w:space="0" w:color="auto"/>
      </w:divBdr>
    </w:div>
    <w:div w:id="973488099">
      <w:bodyDiv w:val="1"/>
      <w:marLeft w:val="0"/>
      <w:marRight w:val="0"/>
      <w:marTop w:val="0"/>
      <w:marBottom w:val="0"/>
      <w:divBdr>
        <w:top w:val="none" w:sz="0" w:space="0" w:color="auto"/>
        <w:left w:val="none" w:sz="0" w:space="0" w:color="auto"/>
        <w:bottom w:val="none" w:sz="0" w:space="0" w:color="auto"/>
        <w:right w:val="none" w:sz="0" w:space="0" w:color="auto"/>
      </w:divBdr>
    </w:div>
    <w:div w:id="1016272026">
      <w:bodyDiv w:val="1"/>
      <w:marLeft w:val="0"/>
      <w:marRight w:val="0"/>
      <w:marTop w:val="0"/>
      <w:marBottom w:val="0"/>
      <w:divBdr>
        <w:top w:val="none" w:sz="0" w:space="0" w:color="auto"/>
        <w:left w:val="none" w:sz="0" w:space="0" w:color="auto"/>
        <w:bottom w:val="none" w:sz="0" w:space="0" w:color="auto"/>
        <w:right w:val="none" w:sz="0" w:space="0" w:color="auto"/>
      </w:divBdr>
    </w:div>
    <w:div w:id="1042632403">
      <w:bodyDiv w:val="1"/>
      <w:marLeft w:val="0"/>
      <w:marRight w:val="0"/>
      <w:marTop w:val="0"/>
      <w:marBottom w:val="0"/>
      <w:divBdr>
        <w:top w:val="none" w:sz="0" w:space="0" w:color="auto"/>
        <w:left w:val="none" w:sz="0" w:space="0" w:color="auto"/>
        <w:bottom w:val="none" w:sz="0" w:space="0" w:color="auto"/>
        <w:right w:val="none" w:sz="0" w:space="0" w:color="auto"/>
      </w:divBdr>
      <w:divsChild>
        <w:div w:id="338042414">
          <w:marLeft w:val="0"/>
          <w:marRight w:val="0"/>
          <w:marTop w:val="0"/>
          <w:marBottom w:val="0"/>
          <w:divBdr>
            <w:top w:val="none" w:sz="0" w:space="0" w:color="auto"/>
            <w:left w:val="none" w:sz="0" w:space="0" w:color="auto"/>
            <w:bottom w:val="none" w:sz="0" w:space="0" w:color="auto"/>
            <w:right w:val="none" w:sz="0" w:space="0" w:color="auto"/>
          </w:divBdr>
        </w:div>
        <w:div w:id="1292982104">
          <w:marLeft w:val="0"/>
          <w:marRight w:val="0"/>
          <w:marTop w:val="0"/>
          <w:marBottom w:val="0"/>
          <w:divBdr>
            <w:top w:val="none" w:sz="0" w:space="0" w:color="auto"/>
            <w:left w:val="none" w:sz="0" w:space="0" w:color="auto"/>
            <w:bottom w:val="none" w:sz="0" w:space="0" w:color="auto"/>
            <w:right w:val="none" w:sz="0" w:space="0" w:color="auto"/>
          </w:divBdr>
        </w:div>
        <w:div w:id="1995597190">
          <w:marLeft w:val="0"/>
          <w:marRight w:val="0"/>
          <w:marTop w:val="0"/>
          <w:marBottom w:val="0"/>
          <w:divBdr>
            <w:top w:val="none" w:sz="0" w:space="0" w:color="auto"/>
            <w:left w:val="none" w:sz="0" w:space="0" w:color="auto"/>
            <w:bottom w:val="none" w:sz="0" w:space="0" w:color="auto"/>
            <w:right w:val="none" w:sz="0" w:space="0" w:color="auto"/>
          </w:divBdr>
        </w:div>
        <w:div w:id="749542253">
          <w:marLeft w:val="0"/>
          <w:marRight w:val="0"/>
          <w:marTop w:val="0"/>
          <w:marBottom w:val="0"/>
          <w:divBdr>
            <w:top w:val="none" w:sz="0" w:space="0" w:color="auto"/>
            <w:left w:val="none" w:sz="0" w:space="0" w:color="auto"/>
            <w:bottom w:val="none" w:sz="0" w:space="0" w:color="auto"/>
            <w:right w:val="none" w:sz="0" w:space="0" w:color="auto"/>
          </w:divBdr>
        </w:div>
        <w:div w:id="1042099915">
          <w:marLeft w:val="0"/>
          <w:marRight w:val="0"/>
          <w:marTop w:val="0"/>
          <w:marBottom w:val="0"/>
          <w:divBdr>
            <w:top w:val="none" w:sz="0" w:space="0" w:color="auto"/>
            <w:left w:val="none" w:sz="0" w:space="0" w:color="auto"/>
            <w:bottom w:val="none" w:sz="0" w:space="0" w:color="auto"/>
            <w:right w:val="none" w:sz="0" w:space="0" w:color="auto"/>
          </w:divBdr>
        </w:div>
      </w:divsChild>
    </w:div>
    <w:div w:id="1104886003">
      <w:bodyDiv w:val="1"/>
      <w:marLeft w:val="0"/>
      <w:marRight w:val="0"/>
      <w:marTop w:val="0"/>
      <w:marBottom w:val="0"/>
      <w:divBdr>
        <w:top w:val="none" w:sz="0" w:space="0" w:color="auto"/>
        <w:left w:val="none" w:sz="0" w:space="0" w:color="auto"/>
        <w:bottom w:val="none" w:sz="0" w:space="0" w:color="auto"/>
        <w:right w:val="none" w:sz="0" w:space="0" w:color="auto"/>
      </w:divBdr>
    </w:div>
    <w:div w:id="1167131374">
      <w:bodyDiv w:val="1"/>
      <w:marLeft w:val="0"/>
      <w:marRight w:val="0"/>
      <w:marTop w:val="0"/>
      <w:marBottom w:val="0"/>
      <w:divBdr>
        <w:top w:val="none" w:sz="0" w:space="0" w:color="auto"/>
        <w:left w:val="none" w:sz="0" w:space="0" w:color="auto"/>
        <w:bottom w:val="none" w:sz="0" w:space="0" w:color="auto"/>
        <w:right w:val="none" w:sz="0" w:space="0" w:color="auto"/>
      </w:divBdr>
    </w:div>
    <w:div w:id="1256784855">
      <w:bodyDiv w:val="1"/>
      <w:marLeft w:val="0"/>
      <w:marRight w:val="0"/>
      <w:marTop w:val="0"/>
      <w:marBottom w:val="0"/>
      <w:divBdr>
        <w:top w:val="none" w:sz="0" w:space="0" w:color="auto"/>
        <w:left w:val="none" w:sz="0" w:space="0" w:color="auto"/>
        <w:bottom w:val="none" w:sz="0" w:space="0" w:color="auto"/>
        <w:right w:val="none" w:sz="0" w:space="0" w:color="auto"/>
      </w:divBdr>
    </w:div>
    <w:div w:id="1486048845">
      <w:bodyDiv w:val="1"/>
      <w:marLeft w:val="0"/>
      <w:marRight w:val="0"/>
      <w:marTop w:val="0"/>
      <w:marBottom w:val="0"/>
      <w:divBdr>
        <w:top w:val="none" w:sz="0" w:space="0" w:color="auto"/>
        <w:left w:val="none" w:sz="0" w:space="0" w:color="auto"/>
        <w:bottom w:val="none" w:sz="0" w:space="0" w:color="auto"/>
        <w:right w:val="none" w:sz="0" w:space="0" w:color="auto"/>
      </w:divBdr>
    </w:div>
    <w:div w:id="1651985323">
      <w:bodyDiv w:val="1"/>
      <w:marLeft w:val="0"/>
      <w:marRight w:val="0"/>
      <w:marTop w:val="0"/>
      <w:marBottom w:val="0"/>
      <w:divBdr>
        <w:top w:val="none" w:sz="0" w:space="0" w:color="auto"/>
        <w:left w:val="none" w:sz="0" w:space="0" w:color="auto"/>
        <w:bottom w:val="none" w:sz="0" w:space="0" w:color="auto"/>
        <w:right w:val="none" w:sz="0" w:space="0" w:color="auto"/>
      </w:divBdr>
    </w:div>
    <w:div w:id="1696809449">
      <w:bodyDiv w:val="1"/>
      <w:marLeft w:val="0"/>
      <w:marRight w:val="0"/>
      <w:marTop w:val="0"/>
      <w:marBottom w:val="0"/>
      <w:divBdr>
        <w:top w:val="none" w:sz="0" w:space="0" w:color="auto"/>
        <w:left w:val="none" w:sz="0" w:space="0" w:color="auto"/>
        <w:bottom w:val="none" w:sz="0" w:space="0" w:color="auto"/>
        <w:right w:val="none" w:sz="0" w:space="0" w:color="auto"/>
      </w:divBdr>
    </w:div>
    <w:div w:id="1751805590">
      <w:bodyDiv w:val="1"/>
      <w:marLeft w:val="0"/>
      <w:marRight w:val="0"/>
      <w:marTop w:val="0"/>
      <w:marBottom w:val="0"/>
      <w:divBdr>
        <w:top w:val="none" w:sz="0" w:space="0" w:color="auto"/>
        <w:left w:val="none" w:sz="0" w:space="0" w:color="auto"/>
        <w:bottom w:val="none" w:sz="0" w:space="0" w:color="auto"/>
        <w:right w:val="none" w:sz="0" w:space="0" w:color="auto"/>
      </w:divBdr>
    </w:div>
    <w:div w:id="2070111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4.png"/><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3.e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8</Pages>
  <Words>5329</Words>
  <Characters>30376</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SCHNEIDEREIT Shawn</dc:creator>
  <cp:keywords/>
  <dc:description/>
  <cp:lastModifiedBy>SCHNEIDEREIT Shawn</cp:lastModifiedBy>
  <cp:revision>3</cp:revision>
  <dcterms:created xsi:type="dcterms:W3CDTF">2019-12-16T14:25:00Z</dcterms:created>
  <dcterms:modified xsi:type="dcterms:W3CDTF">2020-01-12T15:14:00Z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zotero-version="5.0.77"&gt;&lt;session id="nXAW61SG"/&gt;&lt;style id="http://www.zotero.org/styles/emerald-harvard" hasBibliography="1" bibliographyStyleHasBeenSet="1"/&gt;&lt;prefs&gt;&lt;pref name="fieldType" value="Field"/&gt;&lt;/prefs&gt;&lt;/data&gt;</vt:lpwstr>
  </property>
</Properties>
</file>