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0B6F3" w14:textId="0875F708"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 xml:space="preserve">Harnessing </w:t>
      </w:r>
      <w:proofErr w:type="spellStart"/>
      <w:r w:rsidRPr="0040037A">
        <w:rPr>
          <w:rFonts w:ascii="Helvetica" w:hAnsi="Helvetica" w:cstheme="minorHAnsi"/>
          <w:lang w:val="en-GB"/>
        </w:rPr>
        <w:t>Remot</w:t>
      </w:r>
      <w:ins w:id="0" w:author="SCHNEIDEREIT Shawn" w:date="2020-01-14T16:48:00Z">
        <w:r w:rsidR="00BC59F9">
          <w:rPr>
            <w:rFonts w:ascii="Helvetica" w:hAnsi="Helvetica" w:cstheme="minorHAnsi"/>
            <w:lang w:val="en-GB"/>
          </w:rPr>
          <w:t>ly</w:t>
        </w:r>
      </w:ins>
      <w:proofErr w:type="spellEnd"/>
      <w:del w:id="1" w:author="SCHNEIDEREIT Shawn" w:date="2020-01-14T16:48:00Z">
        <w:r w:rsidRPr="0040037A" w:rsidDel="00BC59F9">
          <w:rPr>
            <w:rFonts w:ascii="Helvetica" w:hAnsi="Helvetica" w:cstheme="minorHAnsi"/>
            <w:lang w:val="en-GB"/>
          </w:rPr>
          <w:delText>e</w:delText>
        </w:r>
      </w:del>
      <w:r w:rsidRPr="0040037A">
        <w:rPr>
          <w:rFonts w:ascii="Helvetica" w:hAnsi="Helvetica" w:cstheme="minorHAnsi"/>
          <w:lang w:val="en-GB"/>
        </w:rPr>
        <w:t xml:space="preserve"> Sensed Hyper-Spectral Signatures as Indicators of</w:t>
      </w:r>
    </w:p>
    <w:p w14:paraId="7B3733F5" w14:textId="72EE4CE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 xml:space="preserve">Arctic </w:t>
      </w:r>
      <w:del w:id="2" w:author="SCHNEIDEREIT Shawn" w:date="2020-01-14T16:48:00Z">
        <w:r w:rsidRPr="0040037A" w:rsidDel="00BC59F9">
          <w:rPr>
            <w:rFonts w:ascii="Helvetica" w:hAnsi="Helvetica" w:cstheme="minorHAnsi"/>
            <w:lang w:val="en-GB"/>
          </w:rPr>
          <w:delText xml:space="preserve">Tundra </w:delText>
        </w:r>
      </w:del>
      <w:r w:rsidRPr="0040037A">
        <w:rPr>
          <w:rFonts w:ascii="Helvetica" w:hAnsi="Helvetica" w:cstheme="minorHAnsi"/>
          <w:lang w:val="en-GB"/>
        </w:rPr>
        <w:t>Vegetation Biodiversity</w:t>
      </w:r>
    </w:p>
    <w:p w14:paraId="0FD13A3D" w14:textId="77777777" w:rsidR="000B3AE9" w:rsidRPr="0040037A" w:rsidRDefault="000B3AE9" w:rsidP="0040037A">
      <w:pPr>
        <w:jc w:val="center"/>
        <w:rPr>
          <w:rFonts w:ascii="Helvetica" w:hAnsi="Helvetica" w:cstheme="minorHAnsi"/>
          <w:lang w:val="en-GB"/>
        </w:rPr>
      </w:pPr>
    </w:p>
    <w:p w14:paraId="68B3EFED"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OR</w:t>
      </w:r>
    </w:p>
    <w:p w14:paraId="5A085906" w14:textId="77777777" w:rsidR="000B3AE9" w:rsidRPr="0040037A" w:rsidRDefault="000B3AE9" w:rsidP="0040037A">
      <w:pPr>
        <w:jc w:val="center"/>
        <w:rPr>
          <w:rFonts w:ascii="Helvetica" w:hAnsi="Helvetica" w:cstheme="minorHAnsi"/>
          <w:lang w:val="en-GB"/>
        </w:rPr>
      </w:pPr>
    </w:p>
    <w:p w14:paraId="0D4C13AC" w14:textId="77777777" w:rsidR="000B3AE9" w:rsidRPr="0040037A" w:rsidRDefault="000B3AE9" w:rsidP="0040037A">
      <w:pPr>
        <w:jc w:val="center"/>
        <w:rPr>
          <w:rFonts w:ascii="Helvetica" w:hAnsi="Helvetica" w:cstheme="minorHAnsi"/>
          <w:lang w:val="en-GB"/>
        </w:rPr>
      </w:pPr>
      <w:r w:rsidRPr="0040037A">
        <w:rPr>
          <w:rFonts w:ascii="Helvetica" w:hAnsi="Helvetica" w:cstheme="minorHAnsi"/>
          <w:lang w:val="en-GB"/>
        </w:rPr>
        <w:t>Remotely Sensed Hyper-Spectral Signatures as Indicators of Biodiversity</w:t>
      </w:r>
      <w:commentRangeStart w:id="3"/>
      <w:r w:rsidRPr="0040037A">
        <w:rPr>
          <w:rFonts w:ascii="Helvetica" w:hAnsi="Helvetica" w:cstheme="minorHAnsi"/>
          <w:lang w:val="en-GB"/>
        </w:rPr>
        <w:t xml:space="preserve"> </w:t>
      </w:r>
      <w:commentRangeEnd w:id="3"/>
      <w:r w:rsidR="00440BD3" w:rsidRPr="0040037A">
        <w:rPr>
          <w:rStyle w:val="CommentReference"/>
          <w:rFonts w:ascii="Helvetica" w:hAnsi="Helvetica"/>
          <w:lang w:val="en-GB"/>
        </w:rPr>
        <w:commentReference w:id="3"/>
      </w:r>
    </w:p>
    <w:p w14:paraId="3A9B74D1" w14:textId="77777777" w:rsidR="000B3AE9" w:rsidRPr="0040037A" w:rsidRDefault="000B3AE9" w:rsidP="0040037A">
      <w:pPr>
        <w:jc w:val="both"/>
        <w:rPr>
          <w:rFonts w:ascii="Helvetica" w:hAnsi="Helvetica" w:cstheme="minorHAnsi"/>
          <w:lang w:val="en-GB"/>
        </w:rPr>
      </w:pPr>
    </w:p>
    <w:p w14:paraId="78DD4CC4" w14:textId="77777777" w:rsidR="000B3AE9" w:rsidRPr="0040037A" w:rsidRDefault="000B3AE9" w:rsidP="0040037A">
      <w:pPr>
        <w:jc w:val="both"/>
        <w:rPr>
          <w:rFonts w:ascii="Helvetica" w:hAnsi="Helvetica" w:cstheme="minorHAnsi"/>
          <w:lang w:val="en-GB"/>
        </w:rPr>
      </w:pPr>
    </w:p>
    <w:p w14:paraId="5CD6E90C"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Hook </w:t>
      </w:r>
    </w:p>
    <w:p w14:paraId="3BB7564A" w14:textId="77777777" w:rsidR="000B3AE9" w:rsidRPr="0040037A" w:rsidRDefault="000B3AE9" w:rsidP="0040037A">
      <w:pPr>
        <w:jc w:val="both"/>
        <w:rPr>
          <w:rFonts w:ascii="Helvetica" w:hAnsi="Helvetica" w:cstheme="minorHAnsi"/>
          <w:u w:val="single"/>
          <w:lang w:val="en-GB"/>
        </w:rPr>
      </w:pPr>
    </w:p>
    <w:p w14:paraId="3D62027E" w14:textId="05428E4D" w:rsidR="00330233" w:rsidRDefault="000B3AE9" w:rsidP="00330233">
      <w:pPr>
        <w:jc w:val="both"/>
        <w:rPr>
          <w:ins w:id="4" w:author="SCHNEIDEREIT Shawn" w:date="2020-01-12T13:11:00Z"/>
          <w:rFonts w:ascii="Helvetica" w:hAnsi="Helvetica" w:cstheme="minorHAnsi"/>
          <w:lang w:val="en-GB"/>
        </w:rPr>
      </w:pPr>
      <w:r w:rsidRPr="0040037A">
        <w:rPr>
          <w:rFonts w:ascii="Helvetica" w:hAnsi="Helvetica" w:cstheme="minorHAnsi"/>
          <w:lang w:val="en-GB"/>
        </w:rPr>
        <w:tab/>
      </w:r>
      <w:ins w:id="5" w:author="SCHNEIDEREIT Shawn" w:date="2020-01-12T13:11:00Z">
        <w:r w:rsidR="00330233">
          <w:rPr>
            <w:rFonts w:ascii="Helvetica" w:hAnsi="Helvetica" w:cstheme="minorHAnsi"/>
            <w:lang w:val="en-GB"/>
          </w:rPr>
          <w:t>Changes in plant communities</w:t>
        </w:r>
      </w:ins>
      <w:ins w:id="6" w:author="SCHNEIDEREIT Shawn" w:date="2020-01-12T13:15:00Z">
        <w:r w:rsidR="00330233">
          <w:rPr>
            <w:rFonts w:ascii="Helvetica" w:hAnsi="Helvetica" w:cstheme="minorHAnsi"/>
            <w:lang w:val="en-GB"/>
          </w:rPr>
          <w:t xml:space="preserve"> </w:t>
        </w:r>
      </w:ins>
      <w:ins w:id="7" w:author="SCHNEIDEREIT Shawn" w:date="2020-01-12T13:11:00Z">
        <w:r w:rsidR="00330233">
          <w:rPr>
            <w:rFonts w:ascii="Helvetica" w:hAnsi="Helvetica" w:cstheme="minorHAnsi"/>
            <w:lang w:val="en-GB"/>
          </w:rPr>
          <w:t xml:space="preserve">are one of the most distinct </w:t>
        </w:r>
      </w:ins>
      <w:ins w:id="8" w:author="SCHNEIDEREIT Shawn" w:date="2020-01-12T13:12:00Z">
        <w:r w:rsidR="00330233">
          <w:rPr>
            <w:rFonts w:ascii="Helvetica" w:hAnsi="Helvetica" w:cstheme="minorHAnsi"/>
            <w:lang w:val="en-GB"/>
          </w:rPr>
          <w:t>responses to</w:t>
        </w:r>
      </w:ins>
      <w:ins w:id="9" w:author="SCHNEIDEREIT Shawn" w:date="2020-01-12T13:13:00Z">
        <w:r w:rsidR="00330233">
          <w:rPr>
            <w:rFonts w:ascii="Helvetica" w:hAnsi="Helvetica" w:cstheme="minorHAnsi"/>
            <w:lang w:val="en-GB"/>
          </w:rPr>
          <w:t xml:space="preserve"> global</w:t>
        </w:r>
      </w:ins>
      <w:ins w:id="10" w:author="SCHNEIDEREIT Shawn" w:date="2020-01-12T13:11:00Z">
        <w:r w:rsidR="00330233">
          <w:rPr>
            <w:rFonts w:ascii="Helvetica" w:hAnsi="Helvetica" w:cstheme="minorHAnsi"/>
            <w:lang w:val="en-GB"/>
          </w:rPr>
          <w:t xml:space="preserve"> climate change, yet we lack a fundamental understanding of plant</w:t>
        </w:r>
      </w:ins>
      <w:ins w:id="11" w:author="SCHNEIDEREIT Shawn" w:date="2020-01-12T13:18:00Z">
        <w:r w:rsidR="0012296E">
          <w:rPr>
            <w:rFonts w:ascii="Helvetica" w:hAnsi="Helvetica" w:cstheme="minorHAnsi"/>
            <w:lang w:val="en-GB"/>
          </w:rPr>
          <w:t xml:space="preserve"> </w:t>
        </w:r>
      </w:ins>
      <w:ins w:id="12" w:author="SCHNEIDEREIT Shawn" w:date="2020-01-12T13:16:00Z">
        <w:r w:rsidR="00330233" w:rsidRPr="0040037A">
          <w:rPr>
            <w:rFonts w:ascii="Helvetica" w:hAnsi="Helvetica" w:cstheme="minorHAnsi"/>
            <w:lang w:val="en-GB"/>
          </w:rPr>
          <w:t>diversity and composition</w:t>
        </w:r>
      </w:ins>
      <w:ins w:id="13" w:author="SCHNEIDEREIT Shawn" w:date="2020-01-12T13:11:00Z">
        <w:r w:rsidR="00330233">
          <w:rPr>
            <w:rFonts w:ascii="Helvetica" w:hAnsi="Helvetica" w:cstheme="minorHAnsi"/>
            <w:lang w:val="en-GB"/>
          </w:rPr>
          <w:t xml:space="preserve"> in the biome experiencing the highest rate of warming – the tundra.</w:t>
        </w:r>
      </w:ins>
    </w:p>
    <w:p w14:paraId="2A03866E" w14:textId="0D9B56A8" w:rsidR="002505D9" w:rsidRDefault="0012296E" w:rsidP="002505D9">
      <w:pPr>
        <w:jc w:val="both"/>
        <w:rPr>
          <w:ins w:id="14" w:author="SCHNEIDEREIT Shawn" w:date="2020-01-12T13:58:00Z"/>
          <w:rFonts w:ascii="Helvetica" w:hAnsi="Helvetica" w:cstheme="minorHAnsi"/>
          <w:lang w:val="en-GB"/>
        </w:rPr>
      </w:pPr>
      <w:proofErr w:type="spellStart"/>
      <w:ins w:id="15" w:author="SCHNEIDEREIT Shawn" w:date="2020-01-12T13:21:00Z">
        <w:r>
          <w:rPr>
            <w:rFonts w:ascii="Helvetica" w:hAnsi="Helvetica" w:cstheme="minorHAnsi"/>
            <w:lang w:val="en-GB"/>
          </w:rPr>
          <w:t>Vegitation</w:t>
        </w:r>
        <w:proofErr w:type="spellEnd"/>
        <w:r>
          <w:rPr>
            <w:rFonts w:ascii="Helvetica" w:hAnsi="Helvetica" w:cstheme="minorHAnsi"/>
            <w:lang w:val="en-GB"/>
          </w:rPr>
          <w:t xml:space="preserve"> </w:t>
        </w:r>
      </w:ins>
      <w:ins w:id="16" w:author="SCHNEIDEREIT Shawn" w:date="2020-01-12T13:22:00Z">
        <w:r>
          <w:rPr>
            <w:rFonts w:ascii="Helvetica" w:hAnsi="Helvetica" w:cstheme="minorHAnsi"/>
            <w:lang w:val="en-GB"/>
          </w:rPr>
          <w:t>communities</w:t>
        </w:r>
      </w:ins>
      <w:ins w:id="17" w:author="SCHNEIDEREIT Shawn" w:date="2020-01-12T13:21:00Z">
        <w:r w:rsidRPr="0040037A">
          <w:rPr>
            <w:rFonts w:ascii="Helvetica" w:hAnsi="Helvetica" w:cstheme="minorHAnsi"/>
            <w:lang w:val="en-GB"/>
          </w:rPr>
          <w:t xml:space="preserve"> </w:t>
        </w:r>
      </w:ins>
      <w:commentRangeStart w:id="18"/>
      <w:ins w:id="19" w:author="DASKALOVA Gergana Nikolaeva" w:date="2019-12-16T13:00:00Z">
        <w:del w:id="20" w:author="SCHNEIDEREIT Shawn" w:date="2020-01-12T13:21:00Z">
          <w:r w:rsidR="0040037A" w:rsidRPr="0040037A" w:rsidDel="0012296E">
            <w:rPr>
              <w:rFonts w:ascii="Helvetica" w:hAnsi="Helvetica" w:cstheme="minorHAnsi"/>
              <w:lang w:val="en-GB"/>
            </w:rPr>
            <w:delText>T</w:delText>
          </w:r>
        </w:del>
      </w:ins>
      <w:ins w:id="21" w:author="DASKALOVA Gergana Nikolaeva" w:date="2019-12-16T12:59:00Z">
        <w:del w:id="22" w:author="SCHNEIDEREIT Shawn" w:date="2020-01-12T13:21:00Z">
          <w:r w:rsidR="0040037A" w:rsidRPr="0040037A" w:rsidDel="0012296E">
            <w:rPr>
              <w:rFonts w:ascii="Helvetica" w:hAnsi="Helvetica" w:cstheme="minorHAnsi"/>
              <w:lang w:val="en-GB"/>
            </w:rPr>
            <w:delText xml:space="preserve">he </w:delText>
          </w:r>
        </w:del>
        <w:r w:rsidR="0040037A" w:rsidRPr="0040037A">
          <w:rPr>
            <w:rFonts w:ascii="Helvetica" w:hAnsi="Helvetica" w:cstheme="minorHAnsi"/>
            <w:lang w:val="en-GB"/>
          </w:rPr>
          <w:t>diversity and composition</w:t>
        </w:r>
      </w:ins>
      <w:ins w:id="23" w:author="SCHNEIDEREIT Shawn" w:date="2020-01-12T13:29:00Z">
        <w:r w:rsidR="00162070">
          <w:rPr>
            <w:rFonts w:ascii="Helvetica" w:hAnsi="Helvetica" w:cstheme="minorHAnsi"/>
            <w:lang w:val="en-GB"/>
          </w:rPr>
          <w:t xml:space="preserve"> </w:t>
        </w:r>
      </w:ins>
      <w:ins w:id="24" w:author="DASKALOVA Gergana Nikolaeva" w:date="2019-12-16T12:59:00Z">
        <w:del w:id="25" w:author="SCHNEIDEREIT Shawn" w:date="2020-01-12T13:21:00Z">
          <w:r w:rsidR="0040037A" w:rsidRPr="0040037A" w:rsidDel="0012296E">
            <w:rPr>
              <w:rFonts w:ascii="Helvetica" w:hAnsi="Helvetica" w:cstheme="minorHAnsi"/>
              <w:lang w:val="en-GB"/>
            </w:rPr>
            <w:delText xml:space="preserve"> of plant communities </w:delText>
          </w:r>
        </w:del>
      </w:ins>
      <w:commentRangeEnd w:id="18"/>
      <w:ins w:id="26" w:author="DASKALOVA Gergana Nikolaeva" w:date="2019-12-16T13:00:00Z">
        <w:del w:id="27" w:author="SCHNEIDEREIT Shawn" w:date="2020-01-12T13:21:00Z">
          <w:r w:rsidR="0040037A" w:rsidDel="0012296E">
            <w:rPr>
              <w:rStyle w:val="CommentReference"/>
            </w:rPr>
            <w:commentReference w:id="18"/>
          </w:r>
        </w:del>
      </w:ins>
      <w:ins w:id="28" w:author="DASKALOVA Gergana Nikolaeva" w:date="2019-12-16T12:59:00Z">
        <w:del w:id="29" w:author="SCHNEIDEREIT Shawn" w:date="2020-01-12T13:29:00Z">
          <w:r w:rsidR="0040037A" w:rsidRPr="0040037A" w:rsidDel="00162070">
            <w:rPr>
              <w:rFonts w:ascii="Helvetica" w:hAnsi="Helvetica" w:cstheme="minorHAnsi"/>
              <w:lang w:val="en-GB"/>
            </w:rPr>
            <w:delText>i</w:delText>
          </w:r>
        </w:del>
      </w:ins>
      <w:ins w:id="30" w:author="SCHNEIDEREIT Shawn" w:date="2020-01-12T13:29:00Z">
        <w:r w:rsidR="00162070">
          <w:rPr>
            <w:rFonts w:ascii="Helvetica" w:hAnsi="Helvetica" w:cstheme="minorHAnsi"/>
            <w:lang w:val="en-GB"/>
          </w:rPr>
          <w:t>i</w:t>
        </w:r>
      </w:ins>
      <w:ins w:id="31" w:author="DASKALOVA Gergana Nikolaeva" w:date="2019-12-16T12:59:00Z">
        <w:r w:rsidR="0040037A" w:rsidRPr="0040037A">
          <w:rPr>
            <w:rFonts w:ascii="Helvetica" w:hAnsi="Helvetica" w:cstheme="minorHAnsi"/>
            <w:lang w:val="en-GB"/>
          </w:rPr>
          <w:t xml:space="preserve">s </w:t>
        </w:r>
        <w:commentRangeStart w:id="32"/>
        <w:r w:rsidR="0040037A" w:rsidRPr="0040037A">
          <w:rPr>
            <w:rFonts w:ascii="Helvetica" w:hAnsi="Helvetica" w:cstheme="minorHAnsi"/>
            <w:lang w:val="en-GB"/>
          </w:rPr>
          <w:t>f</w:t>
        </w:r>
      </w:ins>
      <w:del w:id="33" w:author="DASKALOVA Gergana Nikolaeva" w:date="2019-12-16T12:59:00Z">
        <w:r w:rsidR="000B3AE9" w:rsidRPr="0040037A" w:rsidDel="0040037A">
          <w:rPr>
            <w:rFonts w:ascii="Helvetica" w:hAnsi="Helvetica" w:cstheme="minorHAnsi"/>
            <w:lang w:val="en-GB"/>
          </w:rPr>
          <w:delText>F</w:delText>
        </w:r>
      </w:del>
      <w:r w:rsidR="000B3AE9" w:rsidRPr="0040037A">
        <w:rPr>
          <w:rFonts w:ascii="Helvetica" w:hAnsi="Helvetica" w:cstheme="minorHAnsi"/>
          <w:lang w:val="en-GB"/>
        </w:rPr>
        <w:t>undamental</w:t>
      </w:r>
      <w:commentRangeEnd w:id="32"/>
      <w:r w:rsidR="0040037A">
        <w:rPr>
          <w:rStyle w:val="CommentReference"/>
        </w:rPr>
        <w:commentReference w:id="32"/>
      </w:r>
      <w:r w:rsidR="000B3AE9" w:rsidRPr="0040037A">
        <w:rPr>
          <w:rFonts w:ascii="Helvetica" w:hAnsi="Helvetica" w:cstheme="minorHAnsi"/>
          <w:lang w:val="en-GB"/>
        </w:rPr>
        <w:t xml:space="preserve"> to global ecological processes</w:t>
      </w:r>
      <w:del w:id="34" w:author="DASKALOVA Gergana Nikolaeva" w:date="2019-12-16T12:59:00Z">
        <w:r w:rsidR="000B3AE9" w:rsidRPr="0040037A" w:rsidDel="0040037A">
          <w:rPr>
            <w:rFonts w:ascii="Helvetica" w:hAnsi="Helvetica" w:cstheme="minorHAnsi"/>
            <w:lang w:val="en-GB"/>
          </w:rPr>
          <w:delText xml:space="preserve"> is the diversity and composition of plant communities</w:delText>
        </w:r>
      </w:del>
      <w:r w:rsidR="000B3AE9" w:rsidRPr="0040037A">
        <w:rPr>
          <w:rFonts w:ascii="Helvetica" w:hAnsi="Helvetica" w:cstheme="minorHAnsi"/>
          <w:lang w:val="en-GB"/>
        </w:rPr>
        <w:t xml:space="preserve">. </w:t>
      </w:r>
      <w:commentRangeStart w:id="35"/>
      <w:del w:id="36" w:author="SCHNEIDEREIT Shawn" w:date="2020-01-12T12:34:00Z">
        <w:r w:rsidR="000B3AE9" w:rsidRPr="0040037A" w:rsidDel="00E05B40">
          <w:rPr>
            <w:rFonts w:ascii="Helvetica" w:hAnsi="Helvetica" w:cstheme="minorHAnsi"/>
            <w:lang w:val="en-GB"/>
          </w:rPr>
          <w:delText>They</w:delText>
        </w:r>
        <w:commentRangeEnd w:id="35"/>
        <w:r w:rsidR="0040037A" w:rsidDel="00E05B40">
          <w:rPr>
            <w:rStyle w:val="CommentReference"/>
          </w:rPr>
          <w:commentReference w:id="35"/>
        </w:r>
        <w:r w:rsidR="000B3AE9" w:rsidRPr="0040037A" w:rsidDel="00E05B40">
          <w:rPr>
            <w:rFonts w:ascii="Helvetica" w:hAnsi="Helvetica" w:cstheme="minorHAnsi"/>
            <w:lang w:val="en-GB"/>
          </w:rPr>
          <w:delText xml:space="preserve"> </w:delText>
        </w:r>
      </w:del>
      <w:ins w:id="37" w:author="SCHNEIDEREIT Shawn" w:date="2020-01-12T12:34:00Z">
        <w:r w:rsidR="00E05B40">
          <w:rPr>
            <w:rFonts w:ascii="Helvetica" w:hAnsi="Helvetica" w:cstheme="minorHAnsi"/>
            <w:lang w:val="en-GB"/>
          </w:rPr>
          <w:t>Plants</w:t>
        </w:r>
        <w:r w:rsidR="00E05B40" w:rsidRPr="0040037A">
          <w:rPr>
            <w:rFonts w:ascii="Helvetica" w:hAnsi="Helvetica" w:cstheme="minorHAnsi"/>
            <w:lang w:val="en-GB"/>
          </w:rPr>
          <w:t xml:space="preserve"> </w:t>
        </w:r>
      </w:ins>
      <w:r w:rsidR="000B3AE9" w:rsidRPr="0040037A">
        <w:rPr>
          <w:rFonts w:ascii="Helvetica" w:hAnsi="Helvetica" w:cstheme="minorHAnsi"/>
          <w:lang w:val="en-GB"/>
        </w:rPr>
        <w:t xml:space="preserve">are critical to providing a multitude of functions, </w:t>
      </w:r>
      <w:r w:rsidR="000B3AE9" w:rsidRPr="0040037A">
        <w:rPr>
          <w:rFonts w:ascii="Helvetica" w:hAnsi="Helvetica" w:cstheme="minorHAnsi"/>
          <w:color w:val="000000" w:themeColor="text1"/>
          <w:lang w:val="en-GB"/>
        </w:rPr>
        <w:t xml:space="preserve">such as </w:t>
      </w:r>
      <w:r w:rsidR="000B3AE9" w:rsidRPr="0040037A">
        <w:rPr>
          <w:rFonts w:ascii="Helvetica" w:hAnsi="Helvetica" w:cstheme="minorHAnsi"/>
          <w:lang w:val="en-GB"/>
        </w:rPr>
        <w:t>building the foundation of trophic food chains, supporting the existence</w:t>
      </w:r>
      <w:ins w:id="38" w:author="SCHNEIDEREIT Shawn" w:date="2020-01-12T12:35:00Z">
        <w:r w:rsidR="00E05B40">
          <w:rPr>
            <w:rFonts w:ascii="Helvetica" w:hAnsi="Helvetica" w:cstheme="minorHAnsi"/>
            <w:lang w:val="en-GB"/>
          </w:rPr>
          <w:t xml:space="preserve"> </w:t>
        </w:r>
      </w:ins>
      <w:del w:id="39" w:author="SCHNEIDEREIT Shawn" w:date="2020-01-12T12:35:00Z">
        <w:r w:rsidR="000B3AE9" w:rsidRPr="0040037A" w:rsidDel="00E05B40">
          <w:rPr>
            <w:rFonts w:ascii="Helvetica" w:hAnsi="Helvetica" w:cstheme="minorHAnsi"/>
            <w:lang w:val="en-GB"/>
          </w:rPr>
          <w:delText xml:space="preserve"> </w:delText>
        </w:r>
      </w:del>
      <w:r w:rsidR="000B3AE9" w:rsidRPr="0040037A">
        <w:rPr>
          <w:rFonts w:ascii="Helvetica" w:hAnsi="Helvetica" w:cstheme="minorHAnsi"/>
          <w:lang w:val="en-GB"/>
        </w:rPr>
        <w:t>of</w:t>
      </w:r>
      <w:del w:id="40" w:author="SCHNEIDEREIT Shawn" w:date="2020-01-12T12:35:00Z">
        <w:r w:rsidR="000B3AE9" w:rsidRPr="0040037A" w:rsidDel="00E05B40">
          <w:rPr>
            <w:rFonts w:ascii="Helvetica" w:hAnsi="Helvetica" w:cstheme="minorHAnsi"/>
            <w:lang w:val="en-GB"/>
          </w:rPr>
          <w:delText xml:space="preserve"> </w:delText>
        </w:r>
        <w:commentRangeStart w:id="41"/>
        <w:r w:rsidR="000B3AE9" w:rsidRPr="0040037A" w:rsidDel="00E05B40">
          <w:rPr>
            <w:rFonts w:ascii="Helvetica" w:hAnsi="Helvetica" w:cstheme="minorHAnsi"/>
            <w:lang w:val="en-GB"/>
          </w:rPr>
          <w:delText>all</w:delText>
        </w:r>
      </w:del>
      <w:ins w:id="42" w:author="SCHNEIDEREIT Shawn" w:date="2020-01-12T12:35:00Z">
        <w:r w:rsidR="00E05B40">
          <w:rPr>
            <w:rFonts w:ascii="Helvetica" w:hAnsi="Helvetica" w:cstheme="minorHAnsi"/>
            <w:lang w:val="en-GB"/>
          </w:rPr>
          <w:t xml:space="preserve"> </w:t>
        </w:r>
      </w:ins>
      <w:del w:id="43" w:author="SCHNEIDEREIT Shawn" w:date="2020-01-12T12:35:00Z">
        <w:r w:rsidR="000B3AE9" w:rsidRPr="0040037A" w:rsidDel="00E05B40">
          <w:rPr>
            <w:rFonts w:ascii="Helvetica" w:hAnsi="Helvetica" w:cstheme="minorHAnsi"/>
            <w:lang w:val="en-GB"/>
          </w:rPr>
          <w:delText xml:space="preserve"> </w:delText>
        </w:r>
      </w:del>
      <w:r w:rsidR="000B3AE9" w:rsidRPr="0040037A">
        <w:rPr>
          <w:rFonts w:ascii="Helvetica" w:hAnsi="Helvetica" w:cstheme="minorHAnsi"/>
          <w:lang w:val="en-GB"/>
        </w:rPr>
        <w:t>other organisms</w:t>
      </w:r>
      <w:commentRangeEnd w:id="41"/>
      <w:r w:rsidR="0040037A">
        <w:rPr>
          <w:rStyle w:val="CommentReference"/>
        </w:rPr>
        <w:commentReference w:id="41"/>
      </w:r>
      <w:r w:rsidR="000B3AE9" w:rsidRPr="0040037A">
        <w:rPr>
          <w:rFonts w:ascii="Helvetica" w:hAnsi="Helvetica" w:cstheme="minorHAnsi"/>
          <w:lang w:val="en-GB"/>
        </w:rPr>
        <w:t xml:space="preserve">, as well providing </w:t>
      </w:r>
      <w:del w:id="44" w:author="SCHNEIDEREIT Shawn" w:date="2020-01-12T12:36:00Z">
        <w:r w:rsidR="000B3AE9" w:rsidRPr="0040037A" w:rsidDel="00E05B40">
          <w:rPr>
            <w:rFonts w:ascii="Helvetica" w:hAnsi="Helvetica" w:cstheme="minorHAnsi"/>
            <w:lang w:val="en-GB"/>
          </w:rPr>
          <w:delText xml:space="preserve">fundamental </w:delText>
        </w:r>
      </w:del>
      <w:ins w:id="45" w:author="SCHNEIDEREIT Shawn" w:date="2020-01-12T12:36:00Z">
        <w:r w:rsidR="00E05B40">
          <w:rPr>
            <w:rFonts w:ascii="Helvetica" w:hAnsi="Helvetica" w:cstheme="minorHAnsi"/>
            <w:lang w:val="en-GB"/>
          </w:rPr>
          <w:t>essential</w:t>
        </w:r>
        <w:r w:rsidR="00E05B40" w:rsidRPr="0040037A">
          <w:rPr>
            <w:rFonts w:ascii="Helvetica" w:hAnsi="Helvetica" w:cstheme="minorHAnsi"/>
            <w:lang w:val="en-GB"/>
          </w:rPr>
          <w:t xml:space="preserve"> </w:t>
        </w:r>
      </w:ins>
      <w:r w:rsidR="000B3AE9" w:rsidRPr="0040037A">
        <w:rPr>
          <w:rFonts w:ascii="Helvetica" w:hAnsi="Helvetica" w:cstheme="minorHAnsi"/>
          <w:lang w:val="en-GB"/>
        </w:rPr>
        <w:t>ecosystem services</w:t>
      </w:r>
      <w:del w:id="46" w:author="SCHNEIDEREIT Shawn" w:date="2020-01-12T12:36:00Z">
        <w:r w:rsidR="000B3AE9" w:rsidRPr="0040037A" w:rsidDel="00E05B40">
          <w:rPr>
            <w:rFonts w:ascii="Helvetica" w:hAnsi="Helvetica" w:cstheme="minorHAnsi"/>
            <w:lang w:val="en-GB"/>
          </w:rPr>
          <w:delText>,</w:delText>
        </w:r>
      </w:del>
      <w:r w:rsidR="000B3AE9" w:rsidRPr="0040037A">
        <w:rPr>
          <w:rFonts w:ascii="Helvetica" w:hAnsi="Helvetica" w:cstheme="minorHAnsi"/>
          <w:lang w:val="en-GB"/>
        </w:rPr>
        <w:t xml:space="preserve"> </w:t>
      </w:r>
      <w:del w:id="47" w:author="SCHNEIDEREIT Shawn" w:date="2020-01-12T12:36:00Z">
        <w:r w:rsidR="000B3AE9" w:rsidRPr="0040037A" w:rsidDel="00E05B40">
          <w:rPr>
            <w:rFonts w:ascii="Helvetica" w:hAnsi="Helvetica" w:cstheme="minorHAnsi"/>
            <w:color w:val="000000" w:themeColor="text1"/>
            <w:lang w:val="en-GB"/>
          </w:rPr>
          <w:delText>including</w:delText>
        </w:r>
        <w:r w:rsidR="000B3AE9" w:rsidRPr="0040037A" w:rsidDel="00E05B40">
          <w:rPr>
            <w:rFonts w:ascii="Helvetica" w:hAnsi="Helvetica" w:cstheme="minorHAnsi"/>
            <w:color w:val="FF0000"/>
            <w:lang w:val="en-GB"/>
          </w:rPr>
          <w:delText xml:space="preserve"> </w:delText>
        </w:r>
        <w:r w:rsidR="000B3AE9" w:rsidRPr="0040037A" w:rsidDel="00E05B40">
          <w:rPr>
            <w:rFonts w:ascii="Helvetica" w:hAnsi="Helvetica" w:cstheme="minorHAnsi"/>
            <w:lang w:val="en-GB"/>
          </w:rPr>
          <w:delText xml:space="preserve">maintaining fresh water supplies </w:delText>
        </w:r>
      </w:del>
      <w:r w:rsidR="000B3AE9" w:rsidRPr="0040037A">
        <w:rPr>
          <w:rFonts w:ascii="Helvetica" w:hAnsi="Helvetica" w:cstheme="minorHAnsi"/>
          <w:lang w:val="en-GB"/>
        </w:rPr>
        <w:fldChar w:fldCharType="begin"/>
      </w:r>
      <w:ins w:id="48" w:author="SCHNEIDEREIT Shawn" w:date="2020-01-22T16:39:00Z">
        <w:r w:rsidR="00222D4B">
          <w:rPr>
            <w:rFonts w:ascii="Helvetica" w:hAnsi="Helvetica" w:cstheme="minorHAnsi"/>
            <w:lang w:val="en-GB"/>
          </w:rPr>
          <w:instrText xml:space="preserve"> ADDIN ZOTERO_ITEM CSL_CITATION {"citationID":"VKanUwEF","properties":{"formattedCitation":"(Cavender-Bares et al., 2017)","plainCitation":"(Cavender-Bares et al., 2017)","noteIndex":0},"citationItems":[{"id":"BuTMxvh3/nvuAIG69","uris":["http://zotero.org/users/local/8RirLiuI/items/7MLSJHKG"],"uri":["http://zotero.org/users/local/8RirLiuI/items/7MLSJHKG"],"itemData":{"id":448,"type":"article-journal","container-title":"American Journal of Botany","DOI":"10.3732/ajb.1700061","ISSN":"0002-9122, 1537-2197","issue":"7","journalAbbreviation":"Am. J. Bot.","language":"en","page":"966-969","source":"DOI.org (Crossref)","title":"Harnessing plant spectra to integrate the biodiversity sciences across biological and spatial scales","volume":"104","author":[{"family":"Cavender-Bares","given":"Jeannine"},{"family":"Gamon","given":"John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instrText>
        </w:r>
      </w:ins>
      <w:del w:id="49" w:author="SCHNEIDEREIT Shawn" w:date="2020-01-12T14:33:00Z">
        <w:r w:rsidR="000B3AE9" w:rsidRPr="0040037A" w:rsidDel="00DE1469">
          <w:rPr>
            <w:rFonts w:ascii="Helvetica" w:hAnsi="Helvetica" w:cstheme="minorHAnsi"/>
            <w:lang w:val="en-GB"/>
          </w:rPr>
          <w:delInstrText xml:space="preserve"> ADDIN ZOTERO_ITEM CSL_CITATION {"citationID":"VKanUwEF","properties":{"formattedCitation":"(Cavender-Bares et al., 2017)","plainCitation":"(Cavender-Bares et al., 2017)","noteIndex":0},"citationItems":[{"id":448,"uris":["http://zotero.org/users/local/8RirLiuI/items/7MLSJHKG"],"uri":["http://zotero.org/users/local/8RirLiuI/items/7MLSJHKG"],"itemData":{"id":448,"type":"article-journal","title":"Harnessing plant spectra to integrate the biodiversity sciences across biological and spatial scales","container-title":"American Journal of Botany","page":"966-969","volume":"104","issue":"7","source":"DOI.org (Crossref)","DOI":"10.3732/ajb.1700061","ISSN":"0002-9122, 1537-2197","journalAbbreviation":"Am. J. Bot.","language":"en","author":[{"family":"Cavender-Bares","given":"Jeannine"},{"family":"Gamon","given":"John A."},{"family":"Hobbie","given":"Sarah E."},{"family":"Madritch","given":"Michael D."},{"family":"Meireles","given":"José Eduardo"},{"family":"Schweiger","given":"Anna K."},{"family":"Townsend","given":"Philip A."}],"issued":{"date-parts":[["2017",7]]}}}],"schema":"https://github.com/citation-style-language/schema/raw/master/csl-citation.json"} </w:delInstrText>
        </w:r>
      </w:del>
      <w:r w:rsidR="000B3AE9" w:rsidRPr="0040037A">
        <w:rPr>
          <w:rFonts w:ascii="Helvetica" w:hAnsi="Helvetica" w:cstheme="minorHAnsi"/>
          <w:lang w:val="en-GB"/>
        </w:rPr>
        <w:fldChar w:fldCharType="separate"/>
      </w:r>
      <w:r w:rsidR="000B3AE9" w:rsidRPr="0040037A">
        <w:rPr>
          <w:rFonts w:ascii="Helvetica" w:hAnsi="Helvetica" w:cstheme="minorHAnsi"/>
          <w:noProof/>
          <w:lang w:val="en-GB"/>
        </w:rPr>
        <w:t>(Cavender-Bares et al., 2017)</w:t>
      </w:r>
      <w:r w:rsidR="000B3AE9" w:rsidRPr="0040037A">
        <w:rPr>
          <w:rFonts w:ascii="Helvetica" w:hAnsi="Helvetica" w:cstheme="minorHAnsi"/>
          <w:lang w:val="en-GB"/>
        </w:rPr>
        <w:fldChar w:fldCharType="end"/>
      </w:r>
      <w:r w:rsidR="000B3AE9" w:rsidRPr="0040037A">
        <w:rPr>
          <w:rFonts w:ascii="Helvetica" w:hAnsi="Helvetica" w:cstheme="minorHAnsi"/>
          <w:lang w:val="en-GB"/>
        </w:rPr>
        <w:t>.</w:t>
      </w:r>
      <w:ins w:id="50" w:author="SCHNEIDEREIT Shawn" w:date="2020-01-12T13:28:00Z">
        <w:r w:rsidR="00162070">
          <w:rPr>
            <w:rFonts w:ascii="Helvetica" w:hAnsi="Helvetica" w:cstheme="minorHAnsi"/>
            <w:lang w:val="en-GB"/>
          </w:rPr>
          <w:t xml:space="preserve"> The efficient assessment of</w:t>
        </w:r>
      </w:ins>
      <w:ins w:id="51" w:author="SCHNEIDEREIT Shawn" w:date="2020-01-12T13:32:00Z">
        <w:r w:rsidR="00162070">
          <w:rPr>
            <w:rFonts w:ascii="Helvetica" w:hAnsi="Helvetica" w:cstheme="minorHAnsi"/>
            <w:lang w:val="en-GB"/>
          </w:rPr>
          <w:t xml:space="preserve"> </w:t>
        </w:r>
      </w:ins>
      <w:ins w:id="52" w:author="SCHNEIDEREIT Shawn" w:date="2020-01-12T13:34:00Z">
        <w:r w:rsidR="00162070">
          <w:rPr>
            <w:rFonts w:ascii="Helvetica" w:hAnsi="Helvetica" w:cstheme="minorHAnsi"/>
            <w:lang w:val="en-GB"/>
          </w:rPr>
          <w:t>plant communities</w:t>
        </w:r>
      </w:ins>
      <w:ins w:id="53" w:author="SCHNEIDEREIT Shawn" w:date="2020-01-12T13:32:00Z">
        <w:r w:rsidR="00162070">
          <w:rPr>
            <w:rFonts w:ascii="Helvetica" w:hAnsi="Helvetica" w:cstheme="minorHAnsi"/>
            <w:lang w:val="en-GB"/>
          </w:rPr>
          <w:t xml:space="preserve"> composition and richness </w:t>
        </w:r>
      </w:ins>
      <w:ins w:id="54" w:author="SCHNEIDEREIT Shawn" w:date="2020-01-12T13:33:00Z">
        <w:r w:rsidR="00162070">
          <w:rPr>
            <w:rFonts w:ascii="Helvetica" w:hAnsi="Helvetica" w:cstheme="minorHAnsi"/>
            <w:lang w:val="en-GB"/>
          </w:rPr>
          <w:t>of is of global importance</w:t>
        </w:r>
      </w:ins>
      <w:ins w:id="55" w:author="SCHNEIDEREIT Shawn" w:date="2020-01-12T13:34:00Z">
        <w:r w:rsidR="00162070">
          <w:rPr>
            <w:rFonts w:ascii="Helvetica" w:hAnsi="Helvetica" w:cstheme="minorHAnsi"/>
            <w:lang w:val="en-GB"/>
          </w:rPr>
          <w:t>,</w:t>
        </w:r>
      </w:ins>
      <w:ins w:id="56" w:author="SCHNEIDEREIT Shawn" w:date="2020-01-12T13:33:00Z">
        <w:r w:rsidR="00162070">
          <w:rPr>
            <w:rFonts w:ascii="Helvetica" w:hAnsi="Helvetica" w:cstheme="minorHAnsi"/>
            <w:lang w:val="en-GB"/>
          </w:rPr>
          <w:t xml:space="preserve"> as currently </w:t>
        </w:r>
      </w:ins>
      <w:ins w:id="57" w:author="SCHNEIDEREIT Shawn" w:date="2020-01-12T13:34:00Z">
        <w:r w:rsidR="00162070">
          <w:rPr>
            <w:rFonts w:ascii="Helvetica" w:hAnsi="Helvetica" w:cstheme="minorHAnsi"/>
            <w:lang w:val="en-GB"/>
          </w:rPr>
          <w:t>o</w:t>
        </w:r>
        <w:r w:rsidR="00162070" w:rsidRPr="0040037A">
          <w:rPr>
            <w:rFonts w:ascii="Helvetica" w:hAnsi="Helvetica" w:cstheme="minorHAnsi"/>
            <w:lang w:val="en-GB"/>
          </w:rPr>
          <w:t>ne in five plant species is currently categorized as threatened by extinction</w:t>
        </w:r>
        <w:r w:rsidR="00162070">
          <w:rPr>
            <w:rFonts w:ascii="Helvetica" w:hAnsi="Helvetica" w:cstheme="minorHAnsi"/>
            <w:lang w:val="en-GB"/>
          </w:rPr>
          <w:t xml:space="preserve"> </w:t>
        </w:r>
        <w:r w:rsidR="00162070" w:rsidRPr="0040037A">
          <w:rPr>
            <w:rFonts w:ascii="Helvetica" w:hAnsi="Helvetica" w:cstheme="minorHAnsi"/>
            <w:lang w:val="en-GB"/>
          </w:rPr>
          <w:fldChar w:fldCharType="begin"/>
        </w:r>
      </w:ins>
      <w:ins w:id="58" w:author="SCHNEIDEREIT Shawn" w:date="2020-01-12T14:33:00Z">
        <w:r w:rsidR="00DE1469">
          <w:rPr>
            <w:rFonts w:ascii="Helvetica" w:hAnsi="Helvetica" w:cstheme="minorHAnsi"/>
            <w:lang w:val="en-GB"/>
          </w:rPr>
          <w: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2016)","noteIndex":0},"citationItems":[{"id":454,"uris":["http://zotero.org/users/local/8RirLiuI/items/YR3HRE8N"],"uri":["http://zotero.org/users/local/8RirLiuI/items/YR3HRE8N"],"itemData":{"id":454,"type":"book","ISBN":"978-1-84246-628-5","language":"English","note":"OCLC: 987910032","source":"Open WorldCat","title":"State of the world's plants, 2016","author":[{"family":"Royal Botanic Gardens","given":"Kew"}],"issued":{"date-parts":[["2016"]]}}}],"schema":"https://github.com/citation-style-language/schema/raw/master/csl-citation.json"} </w:instrText>
        </w:r>
      </w:ins>
      <w:ins w:id="59" w:author="SCHNEIDEREIT Shawn" w:date="2020-01-12T13:34:00Z">
        <w:r w:rsidR="00162070" w:rsidRPr="0040037A">
          <w:rPr>
            <w:rFonts w:ascii="Helvetica" w:hAnsi="Helvetica" w:cstheme="minorHAnsi"/>
            <w:lang w:val="en-GB"/>
          </w:rPr>
          <w:fldChar w:fldCharType="separate"/>
        </w:r>
        <w:r w:rsidR="00162070" w:rsidRPr="0040037A">
          <w:rPr>
            <w:rFonts w:ascii="Helvetica" w:hAnsi="Helvetica" w:cstheme="minorHAnsi"/>
            <w:noProof/>
            <w:lang w:val="en-GB"/>
          </w:rPr>
          <w:t>(Royal Botanic Gardens, 2016)</w:t>
        </w:r>
        <w:r w:rsidR="00162070" w:rsidRPr="0040037A">
          <w:rPr>
            <w:rFonts w:ascii="Helvetica" w:hAnsi="Helvetica" w:cstheme="minorHAnsi"/>
            <w:lang w:val="en-GB"/>
          </w:rPr>
          <w:fldChar w:fldCharType="end"/>
        </w:r>
        <w:r w:rsidR="00162070">
          <w:rPr>
            <w:rFonts w:ascii="Helvetica" w:hAnsi="Helvetica" w:cstheme="minorHAnsi"/>
            <w:lang w:val="en-GB"/>
          </w:rPr>
          <w:t>.</w:t>
        </w:r>
      </w:ins>
      <w:ins w:id="60" w:author="SCHNEIDEREIT Shawn" w:date="2020-01-20T13:03:00Z">
        <w:r w:rsidR="00D729B0">
          <w:rPr>
            <w:rFonts w:ascii="Helvetica" w:hAnsi="Helvetica" w:cstheme="minorHAnsi"/>
            <w:lang w:val="en-GB"/>
          </w:rPr>
          <w:t xml:space="preserve"> </w:t>
        </w:r>
      </w:ins>
      <w:ins w:id="61" w:author="SCHNEIDEREIT Shawn" w:date="2020-01-12T14:04:00Z">
        <w:r w:rsidR="00342613">
          <w:rPr>
            <w:rFonts w:ascii="Helvetica" w:hAnsi="Helvetica" w:cstheme="minorHAnsi"/>
            <w:lang w:val="en-GB"/>
          </w:rPr>
          <w:t xml:space="preserve">Yet, </w:t>
        </w:r>
      </w:ins>
      <w:ins w:id="62" w:author="SCHNEIDEREIT Shawn" w:date="2020-01-12T13:58:00Z">
        <w:r w:rsidR="002505D9" w:rsidRPr="0040037A">
          <w:rPr>
            <w:rFonts w:ascii="Helvetica" w:hAnsi="Helvetica" w:cstheme="minorHAnsi"/>
            <w:lang w:val="en-GB"/>
          </w:rPr>
          <w:t>Traditional methods of measuring biodiversity</w:t>
        </w:r>
      </w:ins>
      <w:ins w:id="63" w:author="SCHNEIDEREIT Shawn" w:date="2020-01-12T14:27:00Z">
        <w:r w:rsidR="00DE1469">
          <w:rPr>
            <w:rFonts w:ascii="Helvetica" w:hAnsi="Helvetica" w:cstheme="minorHAnsi"/>
            <w:lang w:val="en-GB"/>
          </w:rPr>
          <w:t xml:space="preserve"> </w:t>
        </w:r>
      </w:ins>
      <w:ins w:id="64" w:author="SCHNEIDEREIT Shawn" w:date="2020-01-12T14:31:00Z">
        <w:r w:rsidR="00DE1469">
          <w:rPr>
            <w:rFonts w:ascii="Helvetica" w:hAnsi="Helvetica" w:cstheme="minorHAnsi"/>
            <w:lang w:val="en-GB"/>
          </w:rPr>
          <w:t>both</w:t>
        </w:r>
      </w:ins>
      <w:ins w:id="65" w:author="SCHNEIDEREIT Shawn" w:date="2020-01-12T14:27:00Z">
        <w:r w:rsidR="00DE1469">
          <w:rPr>
            <w:rFonts w:ascii="Helvetica" w:hAnsi="Helvetica" w:cstheme="minorHAnsi"/>
            <w:lang w:val="en-GB"/>
          </w:rPr>
          <w:t xml:space="preserve"> </w:t>
        </w:r>
      </w:ins>
      <w:ins w:id="66" w:author="SCHNEIDEREIT Shawn" w:date="2020-01-12T14:28:00Z">
        <w:r w:rsidR="00DE1469">
          <w:rPr>
            <w:rFonts w:ascii="Helvetica" w:hAnsi="Helvetica" w:cstheme="minorHAnsi"/>
            <w:lang w:val="en-GB"/>
          </w:rPr>
          <w:t xml:space="preserve">resource intensive and </w:t>
        </w:r>
      </w:ins>
      <w:ins w:id="67" w:author="SCHNEIDEREIT Shawn" w:date="2020-01-12T14:30:00Z">
        <w:r w:rsidR="00DE1469">
          <w:rPr>
            <w:rFonts w:ascii="Helvetica" w:hAnsi="Helvetica" w:cstheme="minorHAnsi"/>
            <w:lang w:val="en-GB"/>
          </w:rPr>
          <w:t xml:space="preserve">limited in their </w:t>
        </w:r>
      </w:ins>
      <w:ins w:id="68" w:author="SCHNEIDEREIT Shawn" w:date="2020-01-12T14:28:00Z">
        <w:r w:rsidR="00DE1469">
          <w:rPr>
            <w:rFonts w:ascii="Helvetica" w:hAnsi="Helvetica" w:cstheme="minorHAnsi"/>
            <w:lang w:val="en-GB"/>
          </w:rPr>
          <w:t>spatial and temporal resolution</w:t>
        </w:r>
      </w:ins>
      <w:ins w:id="69" w:author="SCHNEIDEREIT Shawn" w:date="2020-01-12T14:31:00Z">
        <w:r w:rsidR="00DE1469">
          <w:rPr>
            <w:rFonts w:ascii="Helvetica" w:hAnsi="Helvetica" w:cstheme="minorHAnsi"/>
            <w:lang w:val="en-GB"/>
          </w:rPr>
          <w:t xml:space="preserve"> </w:t>
        </w:r>
      </w:ins>
      <w:ins w:id="70" w:author="SCHNEIDEREIT Shawn" w:date="2020-01-12T14:33:00Z">
        <w:r w:rsidR="00DE1469">
          <w:rPr>
            <w:rFonts w:ascii="Helvetica" w:hAnsi="Helvetica" w:cstheme="minorHAnsi"/>
            <w:lang w:val="en-GB"/>
          </w:rPr>
          <w:fldChar w:fldCharType="begin"/>
        </w:r>
        <w:r w:rsidR="00DE1469">
          <w:rPr>
            <w:rFonts w:ascii="Helvetica" w:hAnsi="Helvetica" w:cstheme="minorHAnsi"/>
            <w:lang w:val="en-GB"/>
          </w:rPr>
          <w:instrText xml:space="preserve"> ADDIN ZOTERO_ITEM CSL_CITATION {"citationID":"sRohYep4","properties":{"formattedCitation":"(Schweiger et al., 2017)","plainCitation":"(Schweiger et al., 2017)","noteIndex":0},"citationItems":[{"id":450,"uris":["http://zotero.org/users/local/8RirLiuI/items/ZP77WNXN"],"uri":["http://zotero.org/users/local/8RirLiuI/items/ZP77WNXN"],"itemData":{"id":450,"type":"article-journal","container-title":"Methods in Ecology and Evolution","DOI":"10.1111/2041-210X.12642","ISSN":"2041210X","issue":"1","journalAbbreviation":"Methods Ecol Evol","language":"en","page":"86-95","source":"DOI.org (Crossref)","title":"How to predict plant functional types using imaging spectroscopy: linking vegetation community traits, plant functional types and spectral response","title-short":"How to predict plant functional types using imaging spectroscopy","volume":"8","author":[{"family":"Schweiger","given":"Anna K."},{"family":"Schütz","given":"Martin"},{"family":"Risch","given":"Anita C."},{"family":"Kneubühler","given":"Mathias"},{"family":"Haller","given":"Rudolf"},{"family":"Schaepman","given":"Michael E."}],"editor":[{"family":"Chisholm","given":"Ryan"}],"issued":{"date-parts":[["2017",1]]}}}],"schema":"https://github.com/citation-style-language/schema/raw/master/csl-citation.json"} </w:instrText>
        </w:r>
      </w:ins>
      <w:r w:rsidR="00DE1469">
        <w:rPr>
          <w:rFonts w:ascii="Helvetica" w:hAnsi="Helvetica" w:cstheme="minorHAnsi"/>
          <w:lang w:val="en-GB"/>
        </w:rPr>
        <w:fldChar w:fldCharType="separate"/>
      </w:r>
      <w:ins w:id="71" w:author="SCHNEIDEREIT Shawn" w:date="2020-01-12T14:33:00Z">
        <w:r w:rsidR="00DE1469">
          <w:rPr>
            <w:rFonts w:ascii="Helvetica" w:hAnsi="Helvetica" w:cstheme="minorHAnsi"/>
            <w:noProof/>
            <w:lang w:val="en-GB"/>
          </w:rPr>
          <w:t>(Schweiger et al., 2017)</w:t>
        </w:r>
        <w:r w:rsidR="00DE1469">
          <w:rPr>
            <w:rFonts w:ascii="Helvetica" w:hAnsi="Helvetica" w:cstheme="minorHAnsi"/>
            <w:lang w:val="en-GB"/>
          </w:rPr>
          <w:fldChar w:fldCharType="end"/>
        </w:r>
      </w:ins>
      <w:commentRangeStart w:id="72"/>
      <w:ins w:id="73" w:author="SCHNEIDEREIT Shawn" w:date="2020-01-12T13:58:00Z">
        <w:r w:rsidR="002505D9">
          <w:rPr>
            <w:rFonts w:ascii="Helvetica" w:hAnsi="Helvetica" w:cstheme="minorHAnsi"/>
            <w:lang w:val="en-GB"/>
          </w:rPr>
          <w:t>The synthesis</w:t>
        </w:r>
        <w:r w:rsidR="002505D9" w:rsidRPr="0040037A">
          <w:rPr>
            <w:rFonts w:ascii="Helvetica" w:hAnsi="Helvetica" w:cstheme="minorHAnsi"/>
            <w:lang w:val="en-GB"/>
          </w:rPr>
          <w:t xml:space="preserve"> </w:t>
        </w:r>
        <w:r w:rsidR="002505D9">
          <w:rPr>
            <w:rFonts w:ascii="Helvetica" w:hAnsi="Helvetica" w:cstheme="minorHAnsi"/>
            <w:lang w:val="en-GB"/>
          </w:rPr>
          <w:t xml:space="preserve">of </w:t>
        </w:r>
        <w:r w:rsidR="002505D9" w:rsidRPr="0040037A">
          <w:rPr>
            <w:rFonts w:ascii="Helvetica" w:hAnsi="Helvetica" w:cstheme="minorHAnsi"/>
            <w:lang w:val="en-GB"/>
          </w:rPr>
          <w:t>remotely sensed earth observation data with local climatic and topographical conditions</w:t>
        </w:r>
        <w:r w:rsidR="002505D9">
          <w:rPr>
            <w:rFonts w:ascii="Helvetica" w:hAnsi="Helvetica" w:cstheme="minorHAnsi"/>
            <w:lang w:val="en-GB"/>
          </w:rPr>
          <w:t>,</w:t>
        </w:r>
      </w:ins>
      <w:ins w:id="74" w:author="SCHNEIDEREIT Shawn" w:date="2020-01-12T14:20:00Z">
        <w:r w:rsidR="001E2E7D">
          <w:rPr>
            <w:rFonts w:ascii="Helvetica" w:hAnsi="Helvetica" w:cstheme="minorHAnsi"/>
            <w:lang w:val="en-GB"/>
          </w:rPr>
          <w:t xml:space="preserve"> presents itself as a </w:t>
        </w:r>
      </w:ins>
      <w:ins w:id="75" w:author="SCHNEIDEREIT Shawn" w:date="2020-01-12T13:58:00Z">
        <w:r w:rsidR="002505D9">
          <w:rPr>
            <w:rFonts w:ascii="Helvetica" w:hAnsi="Helvetica" w:cstheme="minorHAnsi"/>
            <w:lang w:val="en-GB"/>
          </w:rPr>
          <w:t>potential</w:t>
        </w:r>
        <w:r w:rsidR="002505D9" w:rsidRPr="0040037A">
          <w:rPr>
            <w:rFonts w:ascii="Helvetica" w:hAnsi="Helvetica" w:cstheme="minorHAnsi"/>
            <w:lang w:val="en-GB"/>
          </w:rPr>
          <w:t xml:space="preserve"> cost-effective and standardized technique to monitor real-time changes on an ecosystem</w:t>
        </w:r>
        <w:r w:rsidR="002505D9">
          <w:rPr>
            <w:rFonts w:ascii="Helvetica" w:hAnsi="Helvetica" w:cstheme="minorHAnsi"/>
            <w:lang w:val="en-GB"/>
          </w:rPr>
          <w:t>,</w:t>
        </w:r>
        <w:r w:rsidR="002505D9" w:rsidRPr="0040037A">
          <w:rPr>
            <w:rFonts w:ascii="Helvetica" w:hAnsi="Helvetica" w:cstheme="minorHAnsi"/>
            <w:lang w:val="en-GB"/>
          </w:rPr>
          <w:t xml:space="preserve"> or even global scale. </w:t>
        </w:r>
        <w:commentRangeEnd w:id="72"/>
        <w:r w:rsidR="002505D9">
          <w:rPr>
            <w:rStyle w:val="CommentReference"/>
          </w:rPr>
          <w:commentReference w:id="72"/>
        </w:r>
      </w:ins>
    </w:p>
    <w:p w14:paraId="62A689DB" w14:textId="77777777" w:rsidR="002505D9" w:rsidRDefault="002505D9" w:rsidP="0040037A">
      <w:pPr>
        <w:jc w:val="both"/>
        <w:rPr>
          <w:ins w:id="76" w:author="SCHNEIDEREIT Shawn" w:date="2020-01-12T13:28:00Z"/>
          <w:rFonts w:ascii="Helvetica" w:hAnsi="Helvetica" w:cstheme="minorHAnsi"/>
          <w:lang w:val="en-GB"/>
        </w:rPr>
      </w:pPr>
    </w:p>
    <w:p w14:paraId="694397FB" w14:textId="77777777" w:rsidR="002505D9" w:rsidRDefault="002505D9" w:rsidP="0040037A">
      <w:pPr>
        <w:jc w:val="both"/>
        <w:rPr>
          <w:ins w:id="77" w:author="SCHNEIDEREIT Shawn" w:date="2020-01-12T14:01:00Z"/>
          <w:rFonts w:ascii="Helvetica" w:hAnsi="Helvetica" w:cstheme="minorHAnsi"/>
          <w:lang w:val="en-GB"/>
        </w:rPr>
      </w:pPr>
    </w:p>
    <w:p w14:paraId="3AB74F14" w14:textId="77777777" w:rsidR="002505D9" w:rsidRDefault="002505D9" w:rsidP="0040037A">
      <w:pPr>
        <w:jc w:val="both"/>
        <w:rPr>
          <w:ins w:id="78" w:author="SCHNEIDEREIT Shawn" w:date="2020-01-12T13:28:00Z"/>
          <w:rFonts w:ascii="Helvetica" w:hAnsi="Helvetica" w:cstheme="minorHAnsi"/>
          <w:lang w:val="en-GB"/>
        </w:rPr>
      </w:pPr>
    </w:p>
    <w:p w14:paraId="03762210" w14:textId="323A713B" w:rsidR="000B3AE9" w:rsidDel="00342613" w:rsidRDefault="000B3AE9" w:rsidP="0040037A">
      <w:pPr>
        <w:jc w:val="both"/>
        <w:rPr>
          <w:ins w:id="79" w:author="DASKALOVA Gergana Nikolaeva" w:date="2019-12-16T13:12:00Z"/>
          <w:del w:id="80" w:author="SCHNEIDEREIT Shawn" w:date="2020-01-12T14:07:00Z"/>
          <w:rFonts w:ascii="Helvetica" w:hAnsi="Helvetica" w:cstheme="minorHAnsi"/>
          <w:lang w:val="en-GB"/>
        </w:rPr>
      </w:pPr>
      <w:del w:id="81" w:author="SCHNEIDEREIT Shawn" w:date="2020-01-12T14:07:00Z">
        <w:r w:rsidRPr="0040037A" w:rsidDel="00342613">
          <w:rPr>
            <w:rFonts w:ascii="Helvetica" w:hAnsi="Helvetica" w:cstheme="minorHAnsi"/>
            <w:lang w:val="en-GB"/>
          </w:rPr>
          <w:delText xml:space="preserve"> </w:delText>
        </w:r>
        <w:commentRangeStart w:id="82"/>
        <w:r w:rsidRPr="0040037A" w:rsidDel="00342613">
          <w:rPr>
            <w:rFonts w:ascii="Helvetica" w:hAnsi="Helvetica" w:cstheme="minorHAnsi"/>
            <w:lang w:val="en-GB"/>
          </w:rPr>
          <w:delText>Concerningly</w:delText>
        </w:r>
        <w:commentRangeEnd w:id="82"/>
        <w:r w:rsidR="0040037A" w:rsidDel="00342613">
          <w:rPr>
            <w:rStyle w:val="CommentReference"/>
          </w:rPr>
          <w:commentReference w:id="82"/>
        </w:r>
        <w:r w:rsidRPr="0040037A" w:rsidDel="00342613">
          <w:rPr>
            <w:rFonts w:ascii="Helvetica" w:hAnsi="Helvetica" w:cstheme="minorHAnsi"/>
            <w:lang w:val="en-GB"/>
          </w:rPr>
          <w:delText xml:space="preserve">, </w:delText>
        </w:r>
      </w:del>
      <w:ins w:id="83" w:author="DASKALOVA Gergana Nikolaeva" w:date="2019-12-16T13:07:00Z">
        <w:del w:id="84" w:author="SCHNEIDEREIT Shawn" w:date="2020-01-12T14:07:00Z">
          <w:r w:rsidR="0040037A" w:rsidDel="00342613">
            <w:rPr>
              <w:rFonts w:ascii="Helvetica" w:hAnsi="Helvetica" w:cstheme="minorHAnsi"/>
              <w:lang w:val="en-GB"/>
            </w:rPr>
            <w:delText>O</w:delText>
          </w:r>
        </w:del>
      </w:ins>
      <w:del w:id="85" w:author="SCHNEIDEREIT Shawn" w:date="2020-01-12T14:07:00Z">
        <w:r w:rsidRPr="0040037A" w:rsidDel="00342613">
          <w:rPr>
            <w:rFonts w:ascii="Helvetica" w:hAnsi="Helvetica" w:cstheme="minorHAnsi"/>
            <w:lang w:val="en-GB"/>
          </w:rPr>
          <w:delText xml:space="preserve">one in five plant species is currently categorized as threatened by extinction </w:delText>
        </w:r>
      </w:del>
      <w:del w:id="86" w:author="SCHNEIDEREIT Shawn" w:date="2020-01-12T13:24:00Z">
        <w:r w:rsidRPr="0040037A" w:rsidDel="0012296E">
          <w:rPr>
            <w:rFonts w:ascii="Helvetica" w:hAnsi="Helvetica" w:cstheme="minorHAnsi"/>
            <w:lang w:val="en-GB"/>
          </w:rPr>
          <w:delText xml:space="preserve">due </w:delText>
        </w:r>
      </w:del>
      <w:del w:id="87" w:author="SCHNEIDEREIT Shawn" w:date="2020-01-12T13:23:00Z">
        <w:r w:rsidRPr="0040037A" w:rsidDel="0012296E">
          <w:rPr>
            <w:rFonts w:ascii="Helvetica" w:hAnsi="Helvetica" w:cstheme="minorHAnsi"/>
            <w:lang w:val="en-GB"/>
          </w:rPr>
          <w:delText xml:space="preserve">to a number of stress factors such as land use change, global warming, overexploitation, invasive species, and pathogen introduction </w:delText>
        </w:r>
      </w:del>
      <w:del w:id="88" w:author="SCHNEIDEREIT Shawn" w:date="2020-01-12T14:07:00Z">
        <w:r w:rsidRPr="0040037A" w:rsidDel="00342613">
          <w:rPr>
            <w:rFonts w:ascii="Helvetica" w:hAnsi="Helvetica" w:cstheme="minorHAnsi"/>
            <w:lang w:val="en-GB"/>
          </w:rPr>
          <w:fldChar w:fldCharType="begin"/>
        </w:r>
        <w:r w:rsidRPr="0040037A" w:rsidDel="00342613">
          <w:rPr>
            <w:rFonts w:ascii="Helvetica" w:hAnsi="Helvetica" w:cstheme="minorHAnsi"/>
            <w:lang w:val="en-GB"/>
          </w:rPr>
          <w:delInstrText xml:space="preserve"> ADDIN ZOTERO_ITEM CSL_CITATION {"citationID":"15md5Cyb","properties":{"formattedCitation":"(Royal Botanic Gardens, 2016)","plainCitation":"(Royal Botanic Gardens, 2016)","noteIndex":0},"citationItems":[{"id":454,"uris":["http://zotero.org/users/local/8RirLiuI/items/YR3HRE8N"],"uri":["http://zotero.org/users/local/8RirLiuI/items/YR3HRE8N"],"itemData":{"id":454,"type":"book","title":"State of the world's plants, 2016","source":"Open WorldCat","ISBN":"978-1-84246-628-5","note":"OCLC: 987910032","language":"English","author":[{"family":"Royal Botanic Gardens","given":"Kew"}],"issued":{"date-parts":[["2016"]]}}}],"schema":"https://github.com/citation-style-language/schema/raw/master/csl-citation.json"} </w:delInstrText>
        </w:r>
        <w:r w:rsidRPr="0040037A" w:rsidDel="00342613">
          <w:rPr>
            <w:rFonts w:ascii="Helvetica" w:hAnsi="Helvetica" w:cstheme="minorHAnsi"/>
            <w:lang w:val="en-GB"/>
          </w:rPr>
          <w:fldChar w:fldCharType="separate"/>
        </w:r>
        <w:r w:rsidRPr="0040037A" w:rsidDel="00342613">
          <w:rPr>
            <w:rFonts w:ascii="Helvetica" w:hAnsi="Helvetica" w:cstheme="minorHAnsi"/>
            <w:noProof/>
            <w:lang w:val="en-GB"/>
          </w:rPr>
          <w:delText>(Royal Botanic Gardens, 2016)</w:delText>
        </w:r>
        <w:r w:rsidRPr="0040037A" w:rsidDel="00342613">
          <w:rPr>
            <w:rFonts w:ascii="Helvetica" w:hAnsi="Helvetica" w:cstheme="minorHAnsi"/>
            <w:lang w:val="en-GB"/>
          </w:rPr>
          <w:fldChar w:fldCharType="end"/>
        </w:r>
        <w:r w:rsidRPr="0040037A" w:rsidDel="00342613">
          <w:rPr>
            <w:rFonts w:ascii="Helvetica" w:hAnsi="Helvetica" w:cstheme="minorHAnsi"/>
            <w:lang w:val="en-GB"/>
          </w:rPr>
          <w:delText>. Assessing changes in biodiversity and community composition is key to</w:delText>
        </w:r>
      </w:del>
      <w:del w:id="89" w:author="SCHNEIDEREIT Shawn" w:date="2020-01-12T12:52:00Z">
        <w:r w:rsidRPr="0040037A" w:rsidDel="001F76F8">
          <w:rPr>
            <w:rFonts w:ascii="Helvetica" w:hAnsi="Helvetica" w:cstheme="minorHAnsi"/>
            <w:lang w:val="en-GB"/>
          </w:rPr>
          <w:delText xml:space="preserve"> the</w:delText>
        </w:r>
      </w:del>
      <w:del w:id="90" w:author="SCHNEIDEREIT Shawn" w:date="2020-01-12T14:07:00Z">
        <w:r w:rsidRPr="0040037A" w:rsidDel="00342613">
          <w:rPr>
            <w:rFonts w:ascii="Helvetica" w:hAnsi="Helvetica" w:cstheme="minorHAnsi"/>
            <w:lang w:val="en-GB"/>
          </w:rPr>
          <w:delText xml:space="preserve"> efficient allocation of </w:delText>
        </w:r>
        <w:commentRangeStart w:id="91"/>
        <w:r w:rsidRPr="0040037A" w:rsidDel="00342613">
          <w:rPr>
            <w:rFonts w:ascii="Helvetica" w:hAnsi="Helvetica" w:cstheme="minorHAnsi"/>
            <w:lang w:val="en-GB"/>
          </w:rPr>
          <w:delText xml:space="preserve">the </w:delText>
        </w:r>
        <w:commentRangeStart w:id="92"/>
        <w:r w:rsidRPr="0040037A" w:rsidDel="00342613">
          <w:rPr>
            <w:rFonts w:ascii="Helvetica" w:hAnsi="Helvetica" w:cstheme="minorHAnsi"/>
            <w:lang w:val="en-GB"/>
          </w:rPr>
          <w:delText>limited resources</w:delText>
        </w:r>
        <w:commentRangeEnd w:id="91"/>
        <w:r w:rsidR="00AB27EF" w:rsidDel="00342613">
          <w:rPr>
            <w:rStyle w:val="CommentReference"/>
          </w:rPr>
          <w:commentReference w:id="91"/>
        </w:r>
        <w:commentRangeEnd w:id="92"/>
        <w:r w:rsidR="00AB27EF" w:rsidDel="00342613">
          <w:rPr>
            <w:rStyle w:val="CommentReference"/>
          </w:rPr>
          <w:commentReference w:id="92"/>
        </w:r>
        <w:r w:rsidRPr="0040037A" w:rsidDel="00342613">
          <w:rPr>
            <w:rFonts w:ascii="Helvetica" w:hAnsi="Helvetica" w:cstheme="minorHAnsi"/>
            <w:lang w:val="en-GB"/>
          </w:rPr>
          <w:delText>, available to conservation efforts.</w:delText>
        </w:r>
        <w:commentRangeStart w:id="93"/>
        <w:r w:rsidRPr="0040037A" w:rsidDel="00342613">
          <w:rPr>
            <w:rFonts w:ascii="Helvetica" w:hAnsi="Helvetica" w:cstheme="minorHAnsi"/>
            <w:lang w:val="en-GB"/>
          </w:rPr>
          <w:delText xml:space="preserve"> </w:delText>
        </w:r>
        <w:commentRangeEnd w:id="93"/>
        <w:r w:rsidR="00AB27EF" w:rsidDel="00342613">
          <w:rPr>
            <w:rStyle w:val="CommentReference"/>
          </w:rPr>
          <w:commentReference w:id="93"/>
        </w:r>
      </w:del>
      <w:commentRangeStart w:id="94"/>
      <w:del w:id="95" w:author="SCHNEIDEREIT Shawn" w:date="2020-01-12T13:58:00Z">
        <w:r w:rsidRPr="0040037A" w:rsidDel="002505D9">
          <w:rPr>
            <w:rFonts w:ascii="Helvetica" w:hAnsi="Helvetica" w:cstheme="minorHAnsi"/>
            <w:lang w:val="en-GB"/>
          </w:rPr>
          <w:delText>Traditional methods of measuring biodiversity are costly and not sufficiently scalable,</w:delText>
        </w:r>
        <w:commentRangeEnd w:id="94"/>
        <w:r w:rsidR="00814C36" w:rsidDel="002505D9">
          <w:rPr>
            <w:rStyle w:val="CommentReference"/>
          </w:rPr>
          <w:commentReference w:id="94"/>
        </w:r>
        <w:r w:rsidRPr="0040037A" w:rsidDel="002505D9">
          <w:rPr>
            <w:rFonts w:ascii="Helvetica" w:hAnsi="Helvetica" w:cstheme="minorHAnsi"/>
            <w:lang w:val="en-GB"/>
          </w:rPr>
          <w:delText xml:space="preserve"> to adequately address </w:delText>
        </w:r>
        <w:commentRangeStart w:id="96"/>
        <w:r w:rsidRPr="0040037A" w:rsidDel="002505D9">
          <w:rPr>
            <w:rFonts w:ascii="Helvetica" w:hAnsi="Helvetica" w:cstheme="minorHAnsi"/>
            <w:lang w:val="en-GB"/>
          </w:rPr>
          <w:delText xml:space="preserve">the magnitude of change </w:delText>
        </w:r>
        <w:commentRangeEnd w:id="96"/>
        <w:r w:rsidR="00814C36" w:rsidDel="002505D9">
          <w:rPr>
            <w:rStyle w:val="CommentReference"/>
          </w:rPr>
          <w:commentReference w:id="96"/>
        </w:r>
        <w:r w:rsidRPr="0040037A" w:rsidDel="002505D9">
          <w:rPr>
            <w:rFonts w:ascii="Helvetica" w:hAnsi="Helvetica" w:cstheme="minorHAnsi"/>
            <w:lang w:val="en-GB"/>
          </w:rPr>
          <w:delText>occurring.</w:delText>
        </w:r>
      </w:del>
      <w:del w:id="97" w:author="SCHNEIDEREIT Shawn" w:date="2020-01-12T13:02:00Z">
        <w:r w:rsidRPr="0040037A" w:rsidDel="00B34118">
          <w:rPr>
            <w:rFonts w:ascii="Helvetica" w:hAnsi="Helvetica" w:cstheme="minorHAnsi"/>
            <w:lang w:val="en-GB"/>
          </w:rPr>
          <w:delText xml:space="preserve"> </w:delText>
        </w:r>
        <w:commentRangeStart w:id="98"/>
        <w:r w:rsidRPr="0040037A" w:rsidDel="00B34118">
          <w:rPr>
            <w:rFonts w:ascii="Helvetica" w:hAnsi="Helvetica" w:cstheme="minorHAnsi"/>
            <w:lang w:val="en-GB"/>
          </w:rPr>
          <w:delText xml:space="preserve">Remote sensing techniques </w:delText>
        </w:r>
      </w:del>
      <w:del w:id="99" w:author="SCHNEIDEREIT Shawn" w:date="2020-01-12T13:58:00Z">
        <w:r w:rsidRPr="0040037A" w:rsidDel="002505D9">
          <w:rPr>
            <w:rFonts w:ascii="Helvetica" w:hAnsi="Helvetica" w:cstheme="minorHAnsi"/>
            <w:lang w:val="en-GB"/>
          </w:rPr>
          <w:delText>present themselves as</w:delText>
        </w:r>
      </w:del>
      <w:ins w:id="100" w:author="DASKALOVA Gergana Nikolaeva" w:date="2019-12-16T13:29:00Z">
        <w:del w:id="101" w:author="SCHNEIDEREIT Shawn" w:date="2020-01-12T13:02:00Z">
          <w:r w:rsidR="003952D0" w:rsidDel="00B34118">
            <w:rPr>
              <w:rFonts w:ascii="Helvetica" w:hAnsi="Helvetica" w:cstheme="minorHAnsi"/>
              <w:lang w:val="en-GB"/>
            </w:rPr>
            <w:delText>could be</w:delText>
          </w:r>
        </w:del>
      </w:ins>
      <w:del w:id="102" w:author="SCHNEIDEREIT Shawn" w:date="2020-01-12T13:02:00Z">
        <w:r w:rsidRPr="0040037A" w:rsidDel="00B34118">
          <w:rPr>
            <w:rFonts w:ascii="Helvetica" w:hAnsi="Helvetica" w:cstheme="minorHAnsi"/>
            <w:lang w:val="en-GB"/>
          </w:rPr>
          <w:delText xml:space="preserve"> a cost-effective and standardized technique to monitor real-time changes on an ecosystem</w:delText>
        </w:r>
      </w:del>
      <w:ins w:id="103" w:author="DASKALOVA Gergana Nikolaeva" w:date="2019-12-16T13:29:00Z">
        <w:del w:id="104" w:author="SCHNEIDEREIT Shawn" w:date="2020-01-12T13:02:00Z">
          <w:r w:rsidR="003952D0" w:rsidDel="00B34118">
            <w:rPr>
              <w:rFonts w:ascii="Helvetica" w:hAnsi="Helvetica" w:cstheme="minorHAnsi"/>
              <w:lang w:val="en-GB"/>
            </w:rPr>
            <w:delText>,</w:delText>
          </w:r>
        </w:del>
      </w:ins>
      <w:del w:id="105" w:author="SCHNEIDEREIT Shawn" w:date="2020-01-12T13:02:00Z">
        <w:r w:rsidRPr="0040037A" w:rsidDel="00B34118">
          <w:rPr>
            <w:rFonts w:ascii="Helvetica" w:hAnsi="Helvetica" w:cstheme="minorHAnsi"/>
            <w:lang w:val="en-GB"/>
          </w:rPr>
          <w:delText xml:space="preserve"> or even global scale</w:delText>
        </w:r>
      </w:del>
      <w:del w:id="106" w:author="SCHNEIDEREIT Shawn" w:date="2020-01-12T12:59:00Z">
        <w:r w:rsidRPr="0040037A" w:rsidDel="00B34118">
          <w:rPr>
            <w:rFonts w:ascii="Helvetica" w:hAnsi="Helvetica" w:cstheme="minorHAnsi"/>
            <w:lang w:val="en-GB"/>
          </w:rPr>
          <w:delText>,</w:delText>
        </w:r>
      </w:del>
      <w:del w:id="107" w:author="SCHNEIDEREIT Shawn" w:date="2020-01-12T13:00:00Z">
        <w:r w:rsidRPr="0040037A" w:rsidDel="00B34118">
          <w:rPr>
            <w:rFonts w:ascii="Helvetica" w:hAnsi="Helvetica" w:cstheme="minorHAnsi"/>
            <w:lang w:val="en-GB"/>
          </w:rPr>
          <w:delText xml:space="preserve"> by combining</w:delText>
        </w:r>
      </w:del>
      <w:del w:id="108" w:author="SCHNEIDEREIT Shawn" w:date="2020-01-12T13:58:00Z">
        <w:r w:rsidRPr="0040037A" w:rsidDel="002505D9">
          <w:rPr>
            <w:rFonts w:ascii="Helvetica" w:hAnsi="Helvetica" w:cstheme="minorHAnsi"/>
            <w:lang w:val="en-GB"/>
          </w:rPr>
          <w:delText xml:space="preserve"> remotely sensed earth observation data with local climatic and topographical conditions. </w:delText>
        </w:r>
        <w:commentRangeEnd w:id="98"/>
        <w:r w:rsidR="003952D0" w:rsidDel="002505D9">
          <w:rPr>
            <w:rStyle w:val="CommentReference"/>
          </w:rPr>
          <w:commentReference w:id="98"/>
        </w:r>
      </w:del>
    </w:p>
    <w:p w14:paraId="7C13B5E6" w14:textId="0BC37313" w:rsidR="00AB27EF" w:rsidRDefault="00AB27EF" w:rsidP="0040037A">
      <w:pPr>
        <w:jc w:val="both"/>
        <w:rPr>
          <w:ins w:id="109" w:author="SCHNEIDEREIT Shawn" w:date="2020-01-12T12:58:00Z"/>
          <w:rFonts w:ascii="Helvetica" w:hAnsi="Helvetica" w:cstheme="minorHAnsi"/>
          <w:lang w:val="en-GB"/>
        </w:rPr>
      </w:pPr>
    </w:p>
    <w:p w14:paraId="64225D44" w14:textId="6806E174" w:rsidR="00AA5FE6" w:rsidRDefault="00AA5FE6" w:rsidP="0040037A">
      <w:pPr>
        <w:jc w:val="both"/>
        <w:rPr>
          <w:ins w:id="110" w:author="SCHNEIDEREIT Shawn" w:date="2020-01-12T12:58:00Z"/>
          <w:rFonts w:ascii="Helvetica" w:hAnsi="Helvetica" w:cstheme="minorHAnsi"/>
          <w:lang w:val="en-GB"/>
        </w:rPr>
      </w:pPr>
      <w:ins w:id="111" w:author="SCHNEIDEREIT Shawn" w:date="2020-01-12T12:58:00Z">
        <w:r>
          <w:rPr>
            <w:rStyle w:val="CommentReference"/>
            <w:sz w:val="20"/>
            <w:szCs w:val="20"/>
            <w:lang w:val="en-GB"/>
          </w:rPr>
          <w:t>we don’t even know where these plant communities are occurring, let alone how they are changing”, e.g. you are doing the first step, which is still a very exciting step</w:t>
        </w:r>
      </w:ins>
    </w:p>
    <w:p w14:paraId="43043A9A" w14:textId="77777777" w:rsidR="00AA5FE6" w:rsidRDefault="00AA5FE6" w:rsidP="0040037A">
      <w:pPr>
        <w:jc w:val="both"/>
        <w:rPr>
          <w:ins w:id="112" w:author="DASKALOVA Gergana Nikolaeva" w:date="2019-12-16T13:29:00Z"/>
          <w:rFonts w:ascii="Helvetica" w:hAnsi="Helvetica" w:cstheme="minorHAnsi"/>
          <w:lang w:val="en-GB"/>
        </w:rPr>
      </w:pPr>
    </w:p>
    <w:p w14:paraId="6040D87C" w14:textId="77777777" w:rsidR="003952D0" w:rsidRDefault="003952D0" w:rsidP="003952D0">
      <w:pPr>
        <w:jc w:val="both"/>
        <w:rPr>
          <w:ins w:id="113" w:author="DASKALOVA Gergana Nikolaeva" w:date="2019-12-16T13:29:00Z"/>
          <w:rFonts w:ascii="Helvetica" w:hAnsi="Helvetica" w:cstheme="minorHAnsi"/>
          <w:lang w:val="en-GB"/>
        </w:rPr>
      </w:pPr>
      <w:ins w:id="114" w:author="DASKALOVA Gergana Nikolaeva" w:date="2019-12-16T13:29:00Z">
        <w:r>
          <w:rPr>
            <w:rFonts w:ascii="Helvetica" w:hAnsi="Helvetica" w:cstheme="minorHAnsi"/>
            <w:lang w:val="en-GB"/>
          </w:rPr>
          <w:t>Changes in plant communities are one of the most distinct signatures of climate change on the planet, yet we lack a fundamental understanding of plant richness and composition in the biome experiencing the highest rate of warming – the tundra.</w:t>
        </w:r>
      </w:ins>
    </w:p>
    <w:p w14:paraId="24BC20BE" w14:textId="77777777" w:rsidR="003952D0" w:rsidRDefault="003952D0" w:rsidP="0040037A">
      <w:pPr>
        <w:jc w:val="both"/>
        <w:rPr>
          <w:ins w:id="115" w:author="DASKALOVA Gergana Nikolaeva" w:date="2019-12-16T13:12:00Z"/>
          <w:rFonts w:ascii="Helvetica" w:hAnsi="Helvetica" w:cstheme="minorHAnsi"/>
          <w:lang w:val="en-GB"/>
        </w:rPr>
      </w:pPr>
    </w:p>
    <w:p w14:paraId="0B572EC7" w14:textId="43DC96EC" w:rsidR="00AB27EF" w:rsidRDefault="00AB27EF" w:rsidP="0040037A">
      <w:pPr>
        <w:jc w:val="both"/>
        <w:rPr>
          <w:ins w:id="116" w:author="DASKALOVA Gergana Nikolaeva" w:date="2019-12-16T13:13:00Z"/>
          <w:rFonts w:ascii="Helvetica" w:hAnsi="Helvetica" w:cstheme="minorHAnsi"/>
          <w:lang w:val="en-GB"/>
        </w:rPr>
      </w:pPr>
      <w:ins w:id="117" w:author="DASKALOVA Gergana Nikolaeva" w:date="2019-12-16T13:13:00Z">
        <w:r>
          <w:rPr>
            <w:rFonts w:ascii="Helvetica" w:hAnsi="Helvetica" w:cstheme="minorHAnsi"/>
            <w:lang w:val="en-GB"/>
          </w:rPr>
          <w:t xml:space="preserve">Global climate change is altering the Earth’s </w:t>
        </w:r>
      </w:ins>
      <w:ins w:id="118" w:author="DASKALOVA Gergana Nikolaeva" w:date="2019-12-16T13:17:00Z">
        <w:r>
          <w:rPr>
            <w:rFonts w:ascii="Helvetica" w:hAnsi="Helvetica" w:cstheme="minorHAnsi"/>
            <w:lang w:val="en-GB"/>
          </w:rPr>
          <w:t>ecosystems</w:t>
        </w:r>
      </w:ins>
      <w:ins w:id="119" w:author="DASKALOVA Gergana Nikolaeva" w:date="2019-12-16T13:18:00Z">
        <w:r w:rsidR="00814C36">
          <w:rPr>
            <w:rFonts w:ascii="Helvetica" w:hAnsi="Helvetica" w:cstheme="minorHAnsi"/>
            <w:lang w:val="en-GB"/>
          </w:rPr>
          <w:t>, among which the tundra is experiencing the highest rates of warming.</w:t>
        </w:r>
      </w:ins>
    </w:p>
    <w:p w14:paraId="6390247E" w14:textId="2BD4DEA4" w:rsidR="00AB27EF" w:rsidRDefault="00AB27EF" w:rsidP="0040037A">
      <w:pPr>
        <w:jc w:val="both"/>
        <w:rPr>
          <w:ins w:id="120" w:author="DASKALOVA Gergana Nikolaeva" w:date="2019-12-16T13:13:00Z"/>
          <w:rFonts w:ascii="Helvetica" w:hAnsi="Helvetica" w:cstheme="minorHAnsi"/>
          <w:lang w:val="en-GB"/>
        </w:rPr>
      </w:pPr>
    </w:p>
    <w:p w14:paraId="206DF8BF" w14:textId="41BE8CC6" w:rsidR="00AB27EF" w:rsidRPr="001E2E7D" w:rsidRDefault="00AB27EF" w:rsidP="0040037A">
      <w:pPr>
        <w:jc w:val="both"/>
        <w:rPr>
          <w:ins w:id="121" w:author="DASKALOVA Gergana Nikolaeva" w:date="2019-12-16T13:15:00Z"/>
          <w:rFonts w:ascii="Helvetica" w:hAnsi="Helvetica" w:cstheme="minorHAnsi"/>
          <w:b/>
          <w:bCs/>
          <w:u w:val="single"/>
          <w:lang w:val="en-GB"/>
          <w:rPrChange w:id="122" w:author="SCHNEIDEREIT Shawn" w:date="2020-01-12T14:23:00Z">
            <w:rPr>
              <w:ins w:id="123" w:author="DASKALOVA Gergana Nikolaeva" w:date="2019-12-16T13:15:00Z"/>
              <w:rFonts w:ascii="Helvetica" w:hAnsi="Helvetica" w:cstheme="minorHAnsi"/>
              <w:lang w:val="en-GB"/>
            </w:rPr>
          </w:rPrChange>
        </w:rPr>
      </w:pPr>
      <w:ins w:id="124" w:author="DASKALOVA Gergana Nikolaeva" w:date="2019-12-16T13:13:00Z">
        <w:r>
          <w:rPr>
            <w:rFonts w:ascii="Helvetica" w:hAnsi="Helvetica" w:cstheme="minorHAnsi"/>
            <w:lang w:val="en-GB"/>
          </w:rPr>
          <w:t>Among all of the Earth’s biomes, the tundra is experiencing the highest rates of climate warming and ye</w:t>
        </w:r>
      </w:ins>
      <w:ins w:id="125" w:author="DASKALOVA Gergana Nikolaeva" w:date="2019-12-16T13:14:00Z">
        <w:r>
          <w:rPr>
            <w:rFonts w:ascii="Helvetica" w:hAnsi="Helvetica" w:cstheme="minorHAnsi"/>
            <w:lang w:val="en-GB"/>
          </w:rPr>
          <w:t>t</w:t>
        </w:r>
        <w:r w:rsidRPr="001E2E7D">
          <w:rPr>
            <w:rFonts w:ascii="Helvetica" w:hAnsi="Helvetica" w:cstheme="minorHAnsi"/>
            <w:b/>
            <w:bCs/>
            <w:highlight w:val="yellow"/>
            <w:u w:val="single"/>
            <w:lang w:val="en-GB"/>
            <w:rPrChange w:id="126" w:author="SCHNEIDEREIT Shawn" w:date="2020-01-12T14:23:00Z">
              <w:rPr>
                <w:rFonts w:ascii="Helvetica" w:hAnsi="Helvetica" w:cstheme="minorHAnsi"/>
                <w:lang w:val="en-GB"/>
              </w:rPr>
            </w:rPrChange>
          </w:rPr>
          <w:t>,</w:t>
        </w:r>
      </w:ins>
      <w:ins w:id="127" w:author="DASKALOVA Gergana Nikolaeva" w:date="2019-12-16T13:15:00Z">
        <w:r w:rsidRPr="001E2E7D">
          <w:rPr>
            <w:rFonts w:ascii="Helvetica" w:hAnsi="Helvetica" w:cstheme="minorHAnsi"/>
            <w:b/>
            <w:bCs/>
            <w:highlight w:val="yellow"/>
            <w:u w:val="single"/>
            <w:lang w:val="en-GB"/>
            <w:rPrChange w:id="128" w:author="SCHNEIDEREIT Shawn" w:date="2020-01-12T14:23:00Z">
              <w:rPr>
                <w:rFonts w:ascii="Helvetica" w:hAnsi="Helvetica" w:cstheme="minorHAnsi"/>
                <w:lang w:val="en-GB"/>
              </w:rPr>
            </w:rPrChange>
          </w:rPr>
          <w:t xml:space="preserve"> its remoteness</w:t>
        </w:r>
      </w:ins>
      <w:ins w:id="129" w:author="DASKALOVA Gergana Nikolaeva" w:date="2019-12-16T13:16:00Z">
        <w:r w:rsidRPr="001E2E7D">
          <w:rPr>
            <w:rFonts w:ascii="Helvetica" w:hAnsi="Helvetica" w:cstheme="minorHAnsi"/>
            <w:b/>
            <w:bCs/>
            <w:highlight w:val="yellow"/>
            <w:u w:val="single"/>
            <w:lang w:val="en-GB"/>
            <w:rPrChange w:id="130" w:author="SCHNEIDEREIT Shawn" w:date="2020-01-12T14:23:00Z">
              <w:rPr>
                <w:rFonts w:ascii="Helvetica" w:hAnsi="Helvetica" w:cstheme="minorHAnsi"/>
                <w:lang w:val="en-GB"/>
              </w:rPr>
            </w:rPrChange>
          </w:rPr>
          <w:t xml:space="preserve"> has </w:t>
        </w:r>
      </w:ins>
      <w:ins w:id="131" w:author="DASKALOVA Gergana Nikolaeva" w:date="2019-12-16T13:18:00Z">
        <w:r w:rsidR="00814C36" w:rsidRPr="001E2E7D">
          <w:rPr>
            <w:rFonts w:ascii="Helvetica" w:hAnsi="Helvetica" w:cstheme="minorHAnsi"/>
            <w:b/>
            <w:bCs/>
            <w:highlight w:val="yellow"/>
            <w:u w:val="single"/>
            <w:lang w:val="en-GB"/>
            <w:rPrChange w:id="132" w:author="SCHNEIDEREIT Shawn" w:date="2020-01-12T14:23:00Z">
              <w:rPr>
                <w:rFonts w:ascii="Helvetica" w:hAnsi="Helvetica" w:cstheme="minorHAnsi"/>
                <w:lang w:val="en-GB"/>
              </w:rPr>
            </w:rPrChange>
          </w:rPr>
          <w:t xml:space="preserve">obscured our understanding of biodiversity at </w:t>
        </w:r>
      </w:ins>
      <w:ins w:id="133" w:author="DASKALOVA Gergana Nikolaeva" w:date="2019-12-16T13:19:00Z">
        <w:r w:rsidR="00814C36" w:rsidRPr="001E2E7D">
          <w:rPr>
            <w:rFonts w:ascii="Helvetica" w:hAnsi="Helvetica" w:cstheme="minorHAnsi"/>
            <w:b/>
            <w:bCs/>
            <w:highlight w:val="yellow"/>
            <w:u w:val="single"/>
            <w:lang w:val="en-GB"/>
            <w:rPrChange w:id="134" w:author="SCHNEIDEREIT Shawn" w:date="2020-01-12T14:23:00Z">
              <w:rPr>
                <w:rFonts w:ascii="Helvetica" w:hAnsi="Helvetica" w:cstheme="minorHAnsi"/>
                <w:lang w:val="en-GB"/>
              </w:rPr>
            </w:rPrChange>
          </w:rPr>
          <w:t>northern latitudes.</w:t>
        </w:r>
        <w:r w:rsidR="00814C36" w:rsidRPr="001E2E7D">
          <w:rPr>
            <w:rFonts w:ascii="Helvetica" w:hAnsi="Helvetica" w:cstheme="minorHAnsi"/>
            <w:b/>
            <w:bCs/>
            <w:u w:val="single"/>
            <w:lang w:val="en-GB"/>
            <w:rPrChange w:id="135" w:author="SCHNEIDEREIT Shawn" w:date="2020-01-12T14:23:00Z">
              <w:rPr>
                <w:rFonts w:ascii="Helvetica" w:hAnsi="Helvetica" w:cstheme="minorHAnsi"/>
                <w:lang w:val="en-GB"/>
              </w:rPr>
            </w:rPrChange>
          </w:rPr>
          <w:t xml:space="preserve"> </w:t>
        </w:r>
      </w:ins>
    </w:p>
    <w:p w14:paraId="3772F974" w14:textId="50D8A43E" w:rsidR="00AB27EF" w:rsidRDefault="00AB27EF" w:rsidP="0040037A">
      <w:pPr>
        <w:jc w:val="both"/>
        <w:rPr>
          <w:ins w:id="136" w:author="DASKALOVA Gergana Nikolaeva" w:date="2019-12-16T13:15:00Z"/>
          <w:rFonts w:ascii="Helvetica" w:hAnsi="Helvetica" w:cstheme="minorHAnsi"/>
          <w:lang w:val="en-GB"/>
        </w:rPr>
      </w:pPr>
    </w:p>
    <w:p w14:paraId="2221B4D8" w14:textId="1F7D10E4" w:rsidR="00AB27EF" w:rsidRPr="0040037A" w:rsidRDefault="00AB27EF" w:rsidP="0040037A">
      <w:pPr>
        <w:jc w:val="both"/>
        <w:rPr>
          <w:rFonts w:ascii="Helvetica" w:hAnsi="Helvetica" w:cstheme="minorHAnsi"/>
          <w:lang w:val="en-GB"/>
        </w:rPr>
      </w:pPr>
      <w:ins w:id="137" w:author="DASKALOVA Gergana Nikolaeva" w:date="2019-12-16T13:15:00Z">
        <w:r>
          <w:rPr>
            <w:rFonts w:ascii="Helvetica" w:hAnsi="Helvetica" w:cstheme="minorHAnsi"/>
            <w:lang w:val="en-GB"/>
          </w:rPr>
          <w:t xml:space="preserve">Plants are among the first </w:t>
        </w:r>
      </w:ins>
      <w:ins w:id="138" w:author="DASKALOVA Gergana Nikolaeva" w:date="2019-12-16T13:16:00Z">
        <w:r>
          <w:rPr>
            <w:rFonts w:ascii="Helvetica" w:hAnsi="Helvetica" w:cstheme="minorHAnsi"/>
            <w:lang w:val="en-GB"/>
          </w:rPr>
          <w:t>taxa to respond to environmental change, making them one of the most distinct signatures of the effects of climate change on biodiversity around the world.</w:t>
        </w:r>
      </w:ins>
    </w:p>
    <w:p w14:paraId="660576BC" w14:textId="77777777" w:rsidR="000B3AE9" w:rsidRPr="0040037A" w:rsidRDefault="000B3AE9" w:rsidP="0040037A">
      <w:pPr>
        <w:tabs>
          <w:tab w:val="left" w:pos="3336"/>
        </w:tabs>
        <w:jc w:val="both"/>
        <w:rPr>
          <w:rFonts w:ascii="Helvetica" w:hAnsi="Helvetica" w:cstheme="minorHAnsi"/>
          <w:lang w:val="en-GB"/>
        </w:rPr>
      </w:pPr>
      <w:r w:rsidRPr="0040037A">
        <w:rPr>
          <w:rFonts w:ascii="Helvetica" w:hAnsi="Helvetica" w:cstheme="minorHAnsi"/>
          <w:lang w:val="en-GB"/>
        </w:rPr>
        <w:tab/>
      </w:r>
    </w:p>
    <w:p w14:paraId="7AA8E99A" w14:textId="77777777" w:rsidR="000B3AE9" w:rsidRPr="0040037A" w:rsidRDefault="000B3AE9" w:rsidP="0040037A">
      <w:pPr>
        <w:tabs>
          <w:tab w:val="left" w:pos="3336"/>
        </w:tabs>
        <w:jc w:val="both"/>
        <w:rPr>
          <w:rFonts w:ascii="Helvetica" w:hAnsi="Helvetica" w:cstheme="minorHAnsi"/>
          <w:lang w:val="en-GB"/>
        </w:rPr>
      </w:pPr>
    </w:p>
    <w:p w14:paraId="3D16BAF2"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The Knowledge Gap </w:t>
      </w:r>
    </w:p>
    <w:p w14:paraId="2C0EB573" w14:textId="77777777" w:rsidR="000B3AE9" w:rsidRPr="0040037A" w:rsidRDefault="000B3AE9" w:rsidP="0040037A">
      <w:pPr>
        <w:jc w:val="both"/>
        <w:rPr>
          <w:rFonts w:ascii="Helvetica" w:hAnsi="Helvetica" w:cstheme="minorHAnsi"/>
          <w:u w:val="single"/>
          <w:lang w:val="en-GB"/>
        </w:rPr>
      </w:pPr>
    </w:p>
    <w:p w14:paraId="4B53C6F5" w14:textId="69275D4D" w:rsidR="000B3AE9" w:rsidRPr="00BC59F9" w:rsidRDefault="000B3AE9" w:rsidP="0040037A">
      <w:pPr>
        <w:jc w:val="both"/>
        <w:rPr>
          <w:rFonts w:ascii="Helvetica" w:hAnsi="Helvetica" w:cstheme="minorHAnsi"/>
          <w:lang w:val="en-US"/>
          <w:rPrChange w:id="139" w:author="SCHNEIDEREIT Shawn" w:date="2020-01-14T16:39:00Z">
            <w:rPr>
              <w:rFonts w:ascii="Helvetica" w:hAnsi="Helvetica" w:cstheme="minorHAnsi"/>
              <w:lang w:val="en-GB"/>
            </w:rPr>
          </w:rPrChange>
        </w:rPr>
      </w:pPr>
      <w:r w:rsidRPr="0040037A">
        <w:rPr>
          <w:rFonts w:ascii="Helvetica" w:hAnsi="Helvetica" w:cstheme="minorHAnsi"/>
          <w:lang w:val="en-GB"/>
        </w:rPr>
        <w:tab/>
        <w:t xml:space="preserve">Different vegetation types have </w:t>
      </w:r>
      <w:r w:rsidRPr="003952D0">
        <w:rPr>
          <w:rFonts w:ascii="Helvetica" w:hAnsi="Helvetica" w:cstheme="minorHAnsi"/>
          <w:highlight w:val="yellow"/>
          <w:lang w:val="en-GB"/>
          <w:rPrChange w:id="140"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chemical, anatomical, and morphological traits resulting in </w:t>
      </w:r>
      <w:r w:rsidRPr="003952D0">
        <w:rPr>
          <w:rFonts w:ascii="Helvetica" w:hAnsi="Helvetica" w:cstheme="minorHAnsi"/>
          <w:highlight w:val="yellow"/>
          <w:lang w:val="en-GB"/>
          <w:rPrChange w:id="141" w:author="DASKALOVA Gergana Nikolaeva" w:date="2019-12-16T13:30:00Z">
            <w:rPr>
              <w:rFonts w:ascii="Helvetica" w:hAnsi="Helvetica" w:cstheme="minorHAnsi"/>
              <w:lang w:val="en-GB"/>
            </w:rPr>
          </w:rPrChange>
        </w:rPr>
        <w:t>distinct</w:t>
      </w:r>
      <w:r w:rsidRPr="0040037A">
        <w:rPr>
          <w:rFonts w:ascii="Helvetica" w:hAnsi="Helvetica" w:cstheme="minorHAnsi"/>
          <w:lang w:val="en-GB"/>
        </w:rPr>
        <w:t xml:space="preserve"> spectral signatures </w:t>
      </w:r>
      <w:r w:rsidRPr="0040037A">
        <w:rPr>
          <w:rFonts w:ascii="Helvetica" w:hAnsi="Helvetica" w:cstheme="minorHAnsi"/>
          <w:lang w:val="en-GB"/>
        </w:rPr>
        <w:fldChar w:fldCharType="begin"/>
      </w:r>
      <w:ins w:id="142" w:author="SCHNEIDEREIT Shawn" w:date="2020-01-12T14:33:00Z">
        <w:r w:rsidR="00DE1469">
          <w:rPr>
            <w:rFonts w:ascii="Helvetica" w:hAnsi="Helvetica" w:cstheme="minorHAnsi"/>
            <w:lang w:val="en-GB"/>
          </w:rPr>
          <w: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ins>
      <w:del w:id="143" w:author="SCHNEIDEREIT Shawn" w:date="2020-01-12T14:33:00Z">
        <w:r w:rsidRPr="0040037A" w:rsidDel="00DE1469">
          <w:rPr>
            <w:rFonts w:ascii="Helvetica" w:hAnsi="Helvetica" w:cstheme="minorHAnsi"/>
            <w:lang w:val="en-GB"/>
          </w:rPr>
          <w:delInstrText xml:space="preserve"> ADDIN ZOTERO_ITEM CSL_CITATION {"citationID":"upb6RuUW","properties":{"formattedCitation":"(Schweiger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The spectral variability hypothesis states that the spectral diversity of an area can be </w:t>
      </w:r>
      <w:commentRangeStart w:id="144"/>
      <w:del w:id="145" w:author="DASKALOVA Gergana Nikolaeva" w:date="2019-12-16T13:31:00Z">
        <w:r w:rsidRPr="0040037A" w:rsidDel="003952D0">
          <w:rPr>
            <w:rFonts w:ascii="Helvetica" w:hAnsi="Helvetica" w:cstheme="minorHAnsi"/>
            <w:lang w:val="en-GB"/>
          </w:rPr>
          <w:delText xml:space="preserve">utilized </w:delText>
        </w:r>
      </w:del>
      <w:commentRangeEnd w:id="144"/>
      <w:r w:rsidR="003952D0">
        <w:rPr>
          <w:rStyle w:val="CommentReference"/>
        </w:rPr>
        <w:commentReference w:id="144"/>
      </w:r>
      <w:ins w:id="146" w:author="DASKALOVA Gergana Nikolaeva" w:date="2019-12-16T13:31:00Z">
        <w:r w:rsidR="003952D0">
          <w:rPr>
            <w:rFonts w:ascii="Helvetica" w:hAnsi="Helvetica" w:cstheme="minorHAnsi"/>
            <w:lang w:val="en-GB"/>
          </w:rPr>
          <w:t>used</w:t>
        </w:r>
        <w:r w:rsidR="003952D0" w:rsidRPr="0040037A">
          <w:rPr>
            <w:rFonts w:ascii="Helvetica" w:hAnsi="Helvetica" w:cstheme="minorHAnsi"/>
            <w:lang w:val="en-GB"/>
          </w:rPr>
          <w:t xml:space="preserve"> </w:t>
        </w:r>
      </w:ins>
      <w:r w:rsidRPr="0040037A">
        <w:rPr>
          <w:rFonts w:ascii="Helvetica" w:hAnsi="Helvetica" w:cstheme="minorHAnsi"/>
          <w:lang w:val="en-GB"/>
        </w:rPr>
        <w:t xml:space="preserve">as a proxy for spatial heterogeneity within an ecosystem. Thus, spectral diversity </w:t>
      </w:r>
      <w:ins w:id="147" w:author="SCHNEIDEREIT Shawn" w:date="2020-01-12T14:12:00Z">
        <w:r w:rsidR="00342613">
          <w:rPr>
            <w:rFonts w:ascii="Helvetica" w:hAnsi="Helvetica" w:cstheme="minorHAnsi"/>
            <w:lang w:val="en-GB"/>
          </w:rPr>
          <w:t>would be</w:t>
        </w:r>
      </w:ins>
      <w:del w:id="148" w:author="SCHNEIDEREIT Shawn" w:date="2020-01-12T14:12:00Z">
        <w:r w:rsidRPr="0040037A" w:rsidDel="00342613">
          <w:rPr>
            <w:rFonts w:ascii="Helvetica" w:hAnsi="Helvetica" w:cstheme="minorHAnsi"/>
            <w:lang w:val="en-GB"/>
          </w:rPr>
          <w:delText>is</w:delText>
        </w:r>
      </w:del>
      <w:r w:rsidRPr="0040037A">
        <w:rPr>
          <w:rFonts w:ascii="Helvetica" w:hAnsi="Helvetica" w:cstheme="minorHAnsi"/>
          <w:lang w:val="en-GB"/>
        </w:rPr>
        <w:t xml:space="preserve"> an expression of </w:t>
      </w:r>
      <w:ins w:id="149" w:author="SCHNEIDEREIT Shawn" w:date="2020-01-12T14:13:00Z">
        <w:r w:rsidR="00342613">
          <w:rPr>
            <w:rFonts w:ascii="Helvetica" w:hAnsi="Helvetica" w:cstheme="minorHAnsi"/>
            <w:lang w:val="en-GB"/>
          </w:rPr>
          <w:t xml:space="preserve">a communities </w:t>
        </w:r>
      </w:ins>
      <w:del w:id="150" w:author="SCHNEIDEREIT Shawn" w:date="2020-01-12T14:13:00Z">
        <w:r w:rsidRPr="0040037A" w:rsidDel="00342613">
          <w:rPr>
            <w:rFonts w:ascii="Helvetica" w:hAnsi="Helvetica" w:cstheme="minorHAnsi"/>
            <w:lang w:val="en-GB"/>
          </w:rPr>
          <w:delText xml:space="preserve">the vegetation </w:delText>
        </w:r>
      </w:del>
      <w:r w:rsidRPr="0040037A">
        <w:rPr>
          <w:rFonts w:ascii="Helvetica" w:hAnsi="Helvetica" w:cstheme="minorHAnsi"/>
          <w:lang w:val="en-GB"/>
        </w:rPr>
        <w:t>functional and bio</w:t>
      </w:r>
      <w:ins w:id="151" w:author="SCHNEIDEREIT Shawn" w:date="2020-01-12T14:12:00Z">
        <w:r w:rsidR="00342613">
          <w:rPr>
            <w:rFonts w:ascii="Helvetica" w:hAnsi="Helvetica" w:cstheme="minorHAnsi"/>
            <w:lang w:val="en-GB"/>
          </w:rPr>
          <w:t xml:space="preserve">logical </w:t>
        </w:r>
      </w:ins>
      <w:r w:rsidRPr="0040037A">
        <w:rPr>
          <w:rFonts w:ascii="Helvetica" w:hAnsi="Helvetica" w:cstheme="minorHAnsi"/>
          <w:lang w:val="en-GB"/>
        </w:rPr>
        <w:t>diversity</w:t>
      </w:r>
      <w:ins w:id="152" w:author="SCHNEIDEREIT Shawn" w:date="2020-01-12T14:13:00Z">
        <w:r w:rsidR="001E2E7D">
          <w:rPr>
            <w:rFonts w:ascii="Helvetica" w:hAnsi="Helvetica" w:cstheme="minorHAnsi"/>
            <w:lang w:val="en-GB"/>
          </w:rPr>
          <w:t xml:space="preserve"> </w:t>
        </w:r>
      </w:ins>
      <w:ins w:id="153" w:author="SCHNEIDEREIT Shawn" w:date="2020-01-12T14:14:00Z">
        <w:r w:rsidR="001E2E7D">
          <w:rPr>
            <w:rFonts w:ascii="Helvetica" w:hAnsi="Helvetica" w:cstheme="minorHAnsi"/>
            <w:lang w:val="en-GB"/>
          </w:rPr>
          <w:t xml:space="preserve">and could </w:t>
        </w:r>
      </w:ins>
      <w:ins w:id="154" w:author="SCHNEIDEREIT Shawn" w:date="2020-01-12T14:13:00Z">
        <w:r w:rsidR="001E2E7D" w:rsidRPr="0040037A">
          <w:rPr>
            <w:rFonts w:ascii="Helvetica" w:hAnsi="Helvetica" w:cstheme="minorHAnsi"/>
            <w:lang w:val="en-GB"/>
          </w:rPr>
          <w:t xml:space="preserve"> be used as diversity metric</w:t>
        </w:r>
      </w:ins>
      <w:ins w:id="155" w:author="SCHNEIDEREIT Shawn" w:date="2020-01-12T14:50:00Z">
        <w:r w:rsidR="001126B6">
          <w:rPr>
            <w:rFonts w:ascii="Helvetica" w:hAnsi="Helvetica" w:cstheme="minorHAnsi"/>
            <w:lang w:val="en-GB"/>
          </w:rPr>
          <w:t xml:space="preserve"> </w:t>
        </w:r>
      </w:ins>
      <w:del w:id="156" w:author="SCHNEIDEREIT Shawn" w:date="2020-01-12T14:13:00Z">
        <w:r w:rsidRPr="0040037A" w:rsidDel="001E2E7D">
          <w:rPr>
            <w:rFonts w:ascii="Helvetica" w:hAnsi="Helvetica" w:cstheme="minorHAnsi"/>
            <w:lang w:val="en-GB"/>
          </w:rPr>
          <w:delText>, and</w:delText>
        </w:r>
      </w:del>
      <w:del w:id="157" w:author="SCHNEIDEREIT Shawn" w:date="2020-01-12T14:49:00Z">
        <w:r w:rsidRPr="0040037A" w:rsidDel="001126B6">
          <w:rPr>
            <w:rFonts w:ascii="Helvetica" w:hAnsi="Helvetica" w:cstheme="minorHAnsi"/>
            <w:lang w:val="en-GB"/>
          </w:rPr>
          <w:delText xml:space="preserve"> </w:delText>
        </w:r>
      </w:del>
      <w:commentRangeStart w:id="158"/>
      <w:del w:id="159" w:author="SCHNEIDEREIT Shawn" w:date="2020-01-12T14:13:00Z">
        <w:r w:rsidRPr="0040037A" w:rsidDel="001E2E7D">
          <w:rPr>
            <w:rFonts w:ascii="Helvetica" w:hAnsi="Helvetica" w:cstheme="minorHAnsi"/>
            <w:lang w:val="en-GB"/>
          </w:rPr>
          <w:delText xml:space="preserve">can be used as diversity metric </w:delText>
        </w:r>
        <w:commentRangeEnd w:id="158"/>
        <w:r w:rsidR="003952D0" w:rsidDel="001E2E7D">
          <w:rPr>
            <w:rStyle w:val="CommentReference"/>
          </w:rPr>
          <w:commentReference w:id="158"/>
        </w:r>
      </w:del>
      <w:r w:rsidRPr="0040037A">
        <w:rPr>
          <w:rFonts w:ascii="Helvetica" w:hAnsi="Helvetica" w:cstheme="minorHAnsi"/>
          <w:lang w:val="en-GB"/>
        </w:rPr>
        <w:fldChar w:fldCharType="begin"/>
      </w:r>
      <w:ins w:id="160" w:author="SCHNEIDEREIT Shawn" w:date="2020-01-22T16:39:00Z">
        <w:r w:rsidR="00222D4B">
          <w:rPr>
            <w:rFonts w:ascii="Helvetica" w:hAnsi="Helvetica" w:cstheme="minorHAnsi"/>
            <w:lang w:val="en-GB"/>
          </w:rPr>
          <w:instrText xml:space="preserve"> ADDIN ZOTERO_ITEM CSL_CITATION {"citationID":"PEbczger","properties":{"formattedCitation":"(Wang and Gamon, 2019)","plainCitation":"(Wang and Gamon, 2019)","noteIndex":0},"citationItems":[{"id":"BuTMxvh3/pGiODKT1","uris":["http://zotero.org/users/local/8RirLiuI/items/WSR4WYR9"],"uri":["http://zotero.org/users/local/8RirLiuI/items/WSR4WYR9"],"itemData":{"id":455,"type":"article-journal","container-title":"Remote Sensing of Environment","DOI":"10.1016/j.rse.2019.111218","ISSN":"00344257","journalAbbreviation":"Remote Sensing of Environment","language":"en","page":"111218","source":"DOI.org (Crossref)","title":"Remote sensing of terrestrial plant biodiversity","volume":"231","author":[{"family":"Wang","given":"Ran"},{"family":"Gamon","given":"John A."}],"issued":{"date-parts":[["2019",9]]}}}],"schema":"https://github.com/citation-style-language/schema/raw/master/csl-citation.json"} </w:instrText>
        </w:r>
      </w:ins>
      <w:del w:id="161" w:author="SCHNEIDEREIT Shawn" w:date="2020-01-12T14:33:00Z">
        <w:r w:rsidRPr="0040037A" w:rsidDel="00DE1469">
          <w:rPr>
            <w:rFonts w:ascii="Helvetica" w:hAnsi="Helvetica" w:cstheme="minorHAnsi"/>
            <w:lang w:val="en-GB"/>
          </w:rPr>
          <w:delInstrText xml:space="preserve"> ADDIN ZOTERO_ITEM CSL_CITATION {"citationID":"PEbczger","properties":{"formattedCitation":"(Wang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 xml:space="preserve">(Wang and </w:t>
      </w:r>
      <w:proofErr w:type="spellStart"/>
      <w:r w:rsidRPr="0040037A">
        <w:rPr>
          <w:rFonts w:ascii="Helvetica" w:hAnsi="Helvetica" w:cstheme="minorHAnsi"/>
          <w:lang w:val="en-GB"/>
        </w:rPr>
        <w:t>Gamon</w:t>
      </w:r>
      <w:proofErr w:type="spellEnd"/>
      <w:r w:rsidRPr="0040037A">
        <w:rPr>
          <w:rFonts w:ascii="Helvetica" w:hAnsi="Helvetica" w:cstheme="minorHAnsi"/>
          <w:lang w:val="en-GB"/>
        </w:rPr>
        <w:t>, 2019)</w:t>
      </w:r>
      <w:r w:rsidRPr="0040037A">
        <w:rPr>
          <w:rFonts w:ascii="Helvetica" w:hAnsi="Helvetica" w:cstheme="minorHAnsi"/>
          <w:lang w:val="en-GB"/>
        </w:rPr>
        <w:fldChar w:fldCharType="end"/>
      </w:r>
      <w:ins w:id="162" w:author="SCHNEIDEREIT Shawn" w:date="2020-01-12T14:49:00Z">
        <w:r w:rsidR="001126B6">
          <w:rPr>
            <w:rFonts w:ascii="Helvetica" w:hAnsi="Helvetica" w:cstheme="minorHAnsi"/>
            <w:lang w:val="en-GB"/>
          </w:rPr>
          <w:t>.</w:t>
        </w:r>
      </w:ins>
      <w:del w:id="163" w:author="SCHNEIDEREIT Shawn" w:date="2020-01-12T14:49:00Z">
        <w:r w:rsidRPr="0040037A" w:rsidDel="001126B6">
          <w:rPr>
            <w:rFonts w:ascii="Helvetica" w:hAnsi="Helvetica" w:cstheme="minorHAnsi"/>
            <w:lang w:val="en-GB"/>
          </w:rPr>
          <w:delText>.</w:delText>
        </w:r>
      </w:del>
      <w:ins w:id="164" w:author="SCHNEIDEREIT Shawn" w:date="2020-01-12T14:49:00Z">
        <w:r w:rsidR="001126B6">
          <w:rPr>
            <w:rFonts w:ascii="Helvetica" w:hAnsi="Helvetica" w:cstheme="minorHAnsi"/>
            <w:lang w:val="en-GB"/>
          </w:rPr>
          <w:t xml:space="preserve"> </w:t>
        </w:r>
      </w:ins>
      <w:del w:id="165" w:author="SCHNEIDEREIT Shawn" w:date="2020-01-12T14:49:00Z">
        <w:r w:rsidRPr="0040037A" w:rsidDel="001126B6">
          <w:rPr>
            <w:rFonts w:ascii="Helvetica" w:hAnsi="Helvetica" w:cstheme="minorHAnsi"/>
            <w:lang w:val="en-GB"/>
          </w:rPr>
          <w:delText xml:space="preserve"> </w:delText>
        </w:r>
      </w:del>
      <w:commentRangeStart w:id="166"/>
      <w:r w:rsidRPr="0040037A">
        <w:rPr>
          <w:rFonts w:ascii="Helvetica" w:hAnsi="Helvetica" w:cstheme="minorHAnsi"/>
          <w:lang w:val="en-GB"/>
        </w:rPr>
        <w:t>While multiscale spectral data are becoming increasingly available, there is little known on transitioning from species specific signatures to ones representative of communities</w:t>
      </w:r>
      <w:ins w:id="167" w:author="SCHNEIDEREIT Shawn" w:date="2020-01-12T14:38:00Z">
        <w:r w:rsidR="00774156">
          <w:rPr>
            <w:rFonts w:ascii="Helvetica" w:hAnsi="Helvetica" w:cstheme="minorHAnsi"/>
            <w:lang w:val="en-GB"/>
          </w:rPr>
          <w:t>, particularly in tundra biomes</w:t>
        </w:r>
      </w:ins>
      <w:r w:rsidRPr="0040037A">
        <w:rPr>
          <w:rFonts w:ascii="Helvetica" w:hAnsi="Helvetica" w:cstheme="minorHAnsi"/>
          <w:lang w:val="en-GB"/>
        </w:rPr>
        <w:t xml:space="preserve">. </w:t>
      </w:r>
      <w:commentRangeEnd w:id="166"/>
      <w:r w:rsidR="00A65052">
        <w:rPr>
          <w:rStyle w:val="CommentReference"/>
        </w:rPr>
        <w:commentReference w:id="166"/>
      </w:r>
      <w:r w:rsidRPr="0040037A">
        <w:rPr>
          <w:rFonts w:ascii="Helvetica" w:hAnsi="Helvetica" w:cstheme="minorHAnsi"/>
          <w:lang w:val="en-GB"/>
        </w:rPr>
        <w:t xml:space="preserve">Furthermore, for many habitat types, the direct relationship of vegetation spectral signatures to </w:t>
      </w:r>
      <w:commentRangeStart w:id="168"/>
      <w:r w:rsidRPr="0040037A">
        <w:rPr>
          <w:rFonts w:ascii="Helvetica" w:hAnsi="Helvetica" w:cstheme="minorHAnsi"/>
          <w:lang w:val="en-GB"/>
        </w:rPr>
        <w:t>functional and bio</w:t>
      </w:r>
      <w:ins w:id="169" w:author="SCHNEIDEREIT Shawn" w:date="2020-01-12T14:38:00Z">
        <w:r w:rsidR="00774156">
          <w:rPr>
            <w:rFonts w:ascii="Helvetica" w:hAnsi="Helvetica" w:cstheme="minorHAnsi"/>
            <w:lang w:val="en-GB"/>
          </w:rPr>
          <w:t xml:space="preserve">logical </w:t>
        </w:r>
      </w:ins>
      <w:r w:rsidRPr="0040037A">
        <w:rPr>
          <w:rFonts w:ascii="Helvetica" w:hAnsi="Helvetica" w:cstheme="minorHAnsi"/>
          <w:lang w:val="en-GB"/>
        </w:rPr>
        <w:t xml:space="preserve">diversity </w:t>
      </w:r>
      <w:commentRangeEnd w:id="168"/>
      <w:r w:rsidR="00A65052">
        <w:rPr>
          <w:rStyle w:val="CommentReference"/>
        </w:rPr>
        <w:commentReference w:id="168"/>
      </w:r>
      <w:r w:rsidRPr="0040037A">
        <w:rPr>
          <w:rFonts w:ascii="Helvetica" w:hAnsi="Helvetica" w:cstheme="minorHAnsi"/>
          <w:lang w:val="en-GB"/>
        </w:rPr>
        <w:t>are unknown.</w:t>
      </w:r>
      <w:ins w:id="170" w:author="SCHNEIDEREIT Shawn" w:date="2020-01-12T14:43:00Z">
        <w:r w:rsidR="00774156">
          <w:rPr>
            <w:rFonts w:ascii="Helvetica" w:hAnsi="Helvetica" w:cstheme="minorHAnsi"/>
            <w:lang w:val="en-GB"/>
          </w:rPr>
          <w:t xml:space="preserve"> A</w:t>
        </w:r>
        <w:r w:rsidR="00774156" w:rsidRPr="0040037A">
          <w:rPr>
            <w:rFonts w:ascii="Helvetica" w:hAnsi="Helvetica" w:cstheme="minorHAnsi"/>
            <w:lang w:val="en-GB"/>
          </w:rPr>
          <w:t xml:space="preserve">s the spectral diversity to biodiversity relationship may change at different grain sizes (pixel resolution) and across greater spatial </w:t>
        </w:r>
        <w:commentRangeStart w:id="171"/>
        <w:r w:rsidR="00774156" w:rsidRPr="0040037A">
          <w:rPr>
            <w:rFonts w:ascii="Helvetica" w:hAnsi="Helvetica" w:cstheme="minorHAnsi"/>
            <w:lang w:val="en-GB"/>
          </w:rPr>
          <w:t>scales</w:t>
        </w:r>
        <w:commentRangeEnd w:id="171"/>
        <w:r w:rsidR="00774156">
          <w:rPr>
            <w:rStyle w:val="CommentReference"/>
          </w:rPr>
          <w:commentReference w:id="171"/>
        </w:r>
        <w:r w:rsidR="00774156">
          <w:rPr>
            <w:rFonts w:ascii="Helvetica" w:hAnsi="Helvetica" w:cstheme="minorHAnsi"/>
            <w:lang w:val="en-GB"/>
          </w:rPr>
          <w:t>,</w:t>
        </w:r>
      </w:ins>
      <w:r w:rsidRPr="0040037A">
        <w:rPr>
          <w:rFonts w:ascii="Helvetica" w:hAnsi="Helvetica" w:cstheme="minorHAnsi"/>
          <w:lang w:val="en-GB"/>
        </w:rPr>
        <w:t xml:space="preserve"> </w:t>
      </w:r>
      <w:commentRangeStart w:id="172"/>
      <w:del w:id="173" w:author="SCHNEIDEREIT Shawn" w:date="2020-01-12T14:44:00Z">
        <w:r w:rsidRPr="0040037A" w:rsidDel="001126B6">
          <w:rPr>
            <w:rFonts w:ascii="Helvetica" w:hAnsi="Helvetica" w:cstheme="minorHAnsi"/>
            <w:lang w:val="en-GB"/>
          </w:rPr>
          <w:delText xml:space="preserve">How </w:delText>
        </w:r>
      </w:del>
      <w:r w:rsidRPr="0040037A">
        <w:rPr>
          <w:rFonts w:ascii="Helvetica" w:hAnsi="Helvetica" w:cstheme="minorHAnsi"/>
          <w:lang w:val="en-GB"/>
        </w:rPr>
        <w:t xml:space="preserve">the </w:t>
      </w:r>
      <w:ins w:id="174" w:author="SCHNEIDEREIT Shawn" w:date="2020-01-12T14:50:00Z">
        <w:r w:rsidR="001126B6">
          <w:rPr>
            <w:rFonts w:ascii="Helvetica" w:hAnsi="Helvetica" w:cstheme="minorHAnsi"/>
            <w:lang w:val="en-GB"/>
          </w:rPr>
          <w:t xml:space="preserve">deviance in </w:t>
        </w:r>
      </w:ins>
      <w:r w:rsidRPr="0040037A">
        <w:rPr>
          <w:rFonts w:ascii="Helvetica" w:hAnsi="Helvetica" w:cstheme="minorHAnsi"/>
          <w:lang w:val="en-GB"/>
        </w:rPr>
        <w:t>results</w:t>
      </w:r>
      <w:ins w:id="175" w:author="SCHNEIDEREIT Shawn" w:date="2020-01-12T14:50:00Z">
        <w:r w:rsidR="001126B6">
          <w:rPr>
            <w:rFonts w:ascii="Helvetica" w:hAnsi="Helvetica" w:cstheme="minorHAnsi"/>
            <w:lang w:val="en-GB"/>
          </w:rPr>
          <w:t xml:space="preserve"> between</w:t>
        </w:r>
        <w:r w:rsidR="001126B6" w:rsidRPr="001126B6">
          <w:rPr>
            <w:rFonts w:ascii="Helvetica" w:hAnsi="Helvetica" w:cstheme="minorHAnsi"/>
            <w:lang w:val="en-GB"/>
          </w:rPr>
          <w:t xml:space="preserve"> </w:t>
        </w:r>
        <w:r w:rsidR="001126B6" w:rsidRPr="0040037A">
          <w:rPr>
            <w:rFonts w:ascii="Helvetica" w:hAnsi="Helvetica" w:cstheme="minorHAnsi"/>
            <w:lang w:val="en-GB"/>
          </w:rPr>
          <w:t xml:space="preserve">ground based sampling </w:t>
        </w:r>
      </w:ins>
      <w:del w:id="176" w:author="SCHNEIDEREIT Shawn" w:date="2020-01-12T14:51:00Z">
        <w:r w:rsidRPr="0040037A" w:rsidDel="001126B6">
          <w:rPr>
            <w:rFonts w:ascii="Helvetica" w:hAnsi="Helvetica" w:cstheme="minorHAnsi"/>
            <w:lang w:val="en-GB"/>
          </w:rPr>
          <w:delText xml:space="preserve"> </w:delText>
        </w:r>
      </w:del>
      <w:ins w:id="177" w:author="SCHNEIDEREIT Shawn" w:date="2020-01-12T14:50:00Z">
        <w:r w:rsidR="001126B6">
          <w:rPr>
            <w:rFonts w:ascii="Helvetica" w:hAnsi="Helvetica" w:cstheme="minorHAnsi"/>
            <w:lang w:val="en-GB"/>
          </w:rPr>
          <w:t xml:space="preserve">and </w:t>
        </w:r>
      </w:ins>
      <w:del w:id="178" w:author="SCHNEIDEREIT Shawn" w:date="2020-01-12T14:50:00Z">
        <w:r w:rsidRPr="0040037A" w:rsidDel="001126B6">
          <w:rPr>
            <w:rFonts w:ascii="Helvetica" w:hAnsi="Helvetica" w:cstheme="minorHAnsi"/>
            <w:lang w:val="en-GB"/>
          </w:rPr>
          <w:delText xml:space="preserve">of </w:delText>
        </w:r>
      </w:del>
      <w:r w:rsidRPr="0040037A">
        <w:rPr>
          <w:rFonts w:ascii="Helvetica" w:hAnsi="Helvetica" w:cstheme="minorHAnsi"/>
          <w:lang w:val="en-GB"/>
        </w:rPr>
        <w:t>airborne remote sensing</w:t>
      </w:r>
      <w:ins w:id="179" w:author="SCHNEIDEREIT Shawn" w:date="2020-01-12T14:51:00Z">
        <w:r w:rsidR="001126B6">
          <w:rPr>
            <w:rFonts w:ascii="Helvetica" w:hAnsi="Helvetica" w:cstheme="minorHAnsi"/>
            <w:lang w:val="en-GB"/>
          </w:rPr>
          <w:t xml:space="preserve"> </w:t>
        </w:r>
        <w:r w:rsidR="001126B6" w:rsidRPr="0040037A">
          <w:rPr>
            <w:rFonts w:ascii="Helvetica" w:hAnsi="Helvetica" w:cstheme="minorHAnsi"/>
            <w:lang w:val="en-GB"/>
          </w:rPr>
          <w:t>techniques</w:t>
        </w:r>
      </w:ins>
      <w:r w:rsidRPr="0040037A">
        <w:rPr>
          <w:rFonts w:ascii="Helvetica" w:hAnsi="Helvetica" w:cstheme="minorHAnsi"/>
          <w:lang w:val="en-GB"/>
        </w:rPr>
        <w:t xml:space="preserve"> </w:t>
      </w:r>
      <w:del w:id="180" w:author="SCHNEIDEREIT Shawn" w:date="2020-01-12T14:45:00Z">
        <w:r w:rsidRPr="0040037A" w:rsidDel="001126B6">
          <w:rPr>
            <w:rFonts w:ascii="Helvetica" w:hAnsi="Helvetica" w:cstheme="minorHAnsi"/>
            <w:lang w:val="en-GB"/>
          </w:rPr>
          <w:delText xml:space="preserve">methods </w:delText>
        </w:r>
      </w:del>
      <w:del w:id="181" w:author="SCHNEIDEREIT Shawn" w:date="2020-01-12T14:44:00Z">
        <w:r w:rsidRPr="0040037A" w:rsidDel="001126B6">
          <w:rPr>
            <w:rFonts w:ascii="Helvetica" w:hAnsi="Helvetica" w:cstheme="minorHAnsi"/>
            <w:lang w:val="en-GB"/>
          </w:rPr>
          <w:delText xml:space="preserve">compare </w:delText>
        </w:r>
      </w:del>
      <w:del w:id="182" w:author="SCHNEIDEREIT Shawn" w:date="2020-01-12T14:45:00Z">
        <w:r w:rsidRPr="0040037A" w:rsidDel="001126B6">
          <w:rPr>
            <w:rFonts w:ascii="Helvetica" w:hAnsi="Helvetica" w:cstheme="minorHAnsi"/>
            <w:lang w:val="en-GB"/>
          </w:rPr>
          <w:delText>to</w:delText>
        </w:r>
      </w:del>
      <w:ins w:id="183" w:author="SCHNEIDEREIT Shawn" w:date="2020-01-12T14:45:00Z">
        <w:r w:rsidR="001126B6">
          <w:rPr>
            <w:rFonts w:ascii="Helvetica" w:hAnsi="Helvetica" w:cstheme="minorHAnsi"/>
            <w:lang w:val="en-GB"/>
          </w:rPr>
          <w:t>and</w:t>
        </w:r>
      </w:ins>
      <w:r w:rsidRPr="0040037A">
        <w:rPr>
          <w:rFonts w:ascii="Helvetica" w:hAnsi="Helvetica" w:cstheme="minorHAnsi"/>
          <w:lang w:val="en-GB"/>
        </w:rPr>
        <w:t xml:space="preserve"> </w:t>
      </w:r>
      <w:del w:id="184" w:author="SCHNEIDEREIT Shawn" w:date="2020-01-12T14:50:00Z">
        <w:r w:rsidRPr="0040037A" w:rsidDel="001126B6">
          <w:rPr>
            <w:rFonts w:ascii="Helvetica" w:hAnsi="Helvetica" w:cstheme="minorHAnsi"/>
            <w:lang w:val="en-GB"/>
          </w:rPr>
          <w:delText xml:space="preserve">ground based sampling techniques </w:delText>
        </w:r>
      </w:del>
      <w:r w:rsidRPr="0040037A">
        <w:rPr>
          <w:rFonts w:ascii="Helvetica" w:hAnsi="Helvetica" w:cstheme="minorHAnsi"/>
          <w:lang w:val="en-GB"/>
        </w:rPr>
        <w:t>also require</w:t>
      </w:r>
      <w:ins w:id="185" w:author="DASKALOVA Gergana Nikolaeva" w:date="2019-12-16T14:06:00Z">
        <w:r w:rsidR="00A65052">
          <w:rPr>
            <w:rFonts w:ascii="Helvetica" w:hAnsi="Helvetica" w:cstheme="minorHAnsi"/>
            <w:lang w:val="en-GB"/>
          </w:rPr>
          <w:t>s</w:t>
        </w:r>
      </w:ins>
      <w:r w:rsidRPr="0040037A">
        <w:rPr>
          <w:rFonts w:ascii="Helvetica" w:hAnsi="Helvetica" w:cstheme="minorHAnsi"/>
          <w:lang w:val="en-GB"/>
        </w:rPr>
        <w:t xml:space="preserve"> further investigation</w:t>
      </w:r>
      <w:del w:id="186" w:author="SCHNEIDEREIT Shawn" w:date="2020-01-12T14:51:00Z">
        <w:r w:rsidRPr="0040037A" w:rsidDel="001126B6">
          <w:rPr>
            <w:rFonts w:ascii="Helvetica" w:hAnsi="Helvetica" w:cstheme="minorHAnsi"/>
            <w:lang w:val="en-GB"/>
          </w:rPr>
          <w:delText>,</w:delText>
        </w:r>
      </w:del>
      <w:del w:id="187" w:author="SCHNEIDEREIT Shawn" w:date="2020-01-12T14:43:00Z">
        <w:r w:rsidRPr="0040037A" w:rsidDel="00774156">
          <w:rPr>
            <w:rFonts w:ascii="Helvetica" w:hAnsi="Helvetica" w:cstheme="minorHAnsi"/>
            <w:lang w:val="en-GB"/>
          </w:rPr>
          <w:delText xml:space="preserve"> as the spectral diversity to biodiversity relationship may change at different grain sizes (pixel resolution) and across greater spatial </w:delText>
        </w:r>
        <w:commentRangeStart w:id="188"/>
        <w:r w:rsidRPr="0040037A" w:rsidDel="00774156">
          <w:rPr>
            <w:rFonts w:ascii="Helvetica" w:hAnsi="Helvetica" w:cstheme="minorHAnsi"/>
            <w:lang w:val="en-GB"/>
          </w:rPr>
          <w:delText>scales</w:delText>
        </w:r>
        <w:commentRangeEnd w:id="188"/>
        <w:r w:rsidR="00A65052" w:rsidDel="00774156">
          <w:rPr>
            <w:rStyle w:val="CommentReference"/>
          </w:rPr>
          <w:commentReference w:id="188"/>
        </w:r>
      </w:del>
      <w:r w:rsidRPr="0040037A">
        <w:rPr>
          <w:rFonts w:ascii="Helvetica" w:hAnsi="Helvetica" w:cstheme="minorHAnsi"/>
          <w:lang w:val="en-GB"/>
        </w:rPr>
        <w:t xml:space="preserve">. </w:t>
      </w:r>
      <w:commentRangeEnd w:id="172"/>
      <w:r w:rsidR="00C14371">
        <w:rPr>
          <w:rStyle w:val="CommentReference"/>
        </w:rPr>
        <w:commentReference w:id="172"/>
      </w:r>
    </w:p>
    <w:p w14:paraId="68047819" w14:textId="77777777" w:rsidR="000B3AE9" w:rsidRPr="0040037A" w:rsidRDefault="000B3AE9" w:rsidP="0040037A">
      <w:pPr>
        <w:jc w:val="both"/>
        <w:rPr>
          <w:rFonts w:ascii="Helvetica" w:hAnsi="Helvetica" w:cstheme="minorHAnsi"/>
          <w:lang w:val="en-GB"/>
        </w:rPr>
      </w:pPr>
    </w:p>
    <w:p w14:paraId="0E8041C9" w14:textId="77777777" w:rsidR="000B3AE9" w:rsidRPr="0040037A" w:rsidRDefault="000B3AE9" w:rsidP="0040037A">
      <w:pPr>
        <w:jc w:val="both"/>
        <w:rPr>
          <w:rFonts w:ascii="Helvetica" w:hAnsi="Helvetica" w:cstheme="minorHAnsi"/>
          <w:lang w:val="en-GB"/>
        </w:rPr>
      </w:pPr>
    </w:p>
    <w:p w14:paraId="6968624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Research Questions and Predictions </w:t>
      </w:r>
    </w:p>
    <w:p w14:paraId="64904391" w14:textId="77777777" w:rsidR="000B3AE9" w:rsidRPr="0040037A" w:rsidRDefault="000B3AE9" w:rsidP="0040037A">
      <w:pPr>
        <w:jc w:val="both"/>
        <w:rPr>
          <w:rFonts w:ascii="Helvetica" w:hAnsi="Helvetica" w:cstheme="minorHAnsi"/>
          <w:u w:val="single"/>
          <w:lang w:val="en-GB"/>
        </w:rPr>
      </w:pPr>
    </w:p>
    <w:p w14:paraId="0D7D0DD6" w14:textId="25311DD8"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Can </w:t>
      </w:r>
      <w:ins w:id="189" w:author="DASKALOVA Gergana Nikolaeva" w:date="2019-12-16T14:09:00Z">
        <w:r w:rsidR="00C14371">
          <w:rPr>
            <w:rFonts w:ascii="Helvetica" w:eastAsiaTheme="minorHAnsi" w:hAnsi="Helvetica" w:cstheme="minorHAnsi"/>
            <w:lang w:val="en-GB" w:eastAsia="en-US"/>
          </w:rPr>
          <w:t xml:space="preserve">tundra </w:t>
        </w:r>
      </w:ins>
      <w:r w:rsidRPr="0040037A">
        <w:rPr>
          <w:rFonts w:ascii="Helvetica" w:eastAsiaTheme="minorHAnsi" w:hAnsi="Helvetica" w:cstheme="minorHAnsi"/>
          <w:lang w:val="en-GB" w:eastAsia="en-US"/>
        </w:rPr>
        <w:t xml:space="preserve">vegetation types be identified based on </w:t>
      </w:r>
      <w:commentRangeStart w:id="190"/>
      <w:r w:rsidRPr="0040037A">
        <w:rPr>
          <w:rFonts w:ascii="Helvetica" w:eastAsiaTheme="minorHAnsi" w:hAnsi="Helvetica" w:cstheme="minorHAnsi"/>
          <w:lang w:val="en-GB" w:eastAsia="en-US"/>
        </w:rPr>
        <w:t>the variation in their hyperspectral signatures?</w:t>
      </w:r>
      <w:commentRangeEnd w:id="190"/>
      <w:r w:rsidR="00C14371">
        <w:rPr>
          <w:rStyle w:val="CommentReference"/>
        </w:rPr>
        <w:commentReference w:id="190"/>
      </w:r>
    </w:p>
    <w:p w14:paraId="11887D66" w14:textId="77777777" w:rsidR="000B3AE9" w:rsidRPr="0040037A" w:rsidRDefault="000B3AE9" w:rsidP="0040037A">
      <w:pPr>
        <w:pStyle w:val="ListParagraph"/>
        <w:jc w:val="both"/>
        <w:rPr>
          <w:rFonts w:ascii="Helvetica" w:eastAsiaTheme="minorHAnsi" w:hAnsi="Helvetica" w:cstheme="minorHAnsi"/>
          <w:lang w:val="en-GB" w:eastAsia="en-US"/>
        </w:rPr>
      </w:pPr>
    </w:p>
    <w:p w14:paraId="3C3F5D70" w14:textId="5D0845E7" w:rsidR="000B3AE9" w:rsidRPr="00C14371" w:rsidRDefault="000B3AE9" w:rsidP="0040037A">
      <w:pPr>
        <w:pStyle w:val="ListParagraph"/>
        <w:numPr>
          <w:ilvl w:val="1"/>
          <w:numId w:val="2"/>
        </w:numPr>
        <w:jc w:val="both"/>
        <w:rPr>
          <w:ins w:id="191" w:author="DASKALOVA Gergana Nikolaeva" w:date="2019-12-16T14:12:00Z"/>
          <w:rFonts w:ascii="Helvetica" w:hAnsi="Helvetica" w:cstheme="minorHAnsi"/>
          <w:lang w:val="en-GB"/>
          <w:rPrChange w:id="192" w:author="DASKALOVA Gergana Nikolaeva" w:date="2019-12-16T14:12:00Z">
            <w:rPr>
              <w:ins w:id="193" w:author="DASKALOVA Gergana Nikolaeva" w:date="2019-12-16T14:12:00Z"/>
              <w:rFonts w:ascii="Helvetica" w:hAnsi="Helvetica" w:cs="Arial"/>
              <w:sz w:val="22"/>
              <w:szCs w:val="22"/>
              <w:lang w:val="en-GB"/>
            </w:rPr>
          </w:rPrChange>
        </w:rPr>
      </w:pPr>
      <w:r w:rsidRPr="0040037A">
        <w:rPr>
          <w:rFonts w:ascii="Helvetica" w:hAnsi="Helvetica" w:cstheme="minorHAnsi"/>
          <w:lang w:val="en-GB"/>
        </w:rPr>
        <w:t xml:space="preserve">Given the </w:t>
      </w:r>
      <w:commentRangeStart w:id="194"/>
      <w:r w:rsidRPr="0040037A">
        <w:rPr>
          <w:rFonts w:ascii="Helvetica" w:hAnsi="Helvetica" w:cstheme="minorHAnsi"/>
          <w:lang w:val="en-GB"/>
        </w:rPr>
        <w:t>press</w:t>
      </w:r>
      <w:commentRangeEnd w:id="194"/>
      <w:r w:rsidR="00C14371">
        <w:rPr>
          <w:rStyle w:val="CommentReference"/>
        </w:rPr>
        <w:commentReference w:id="194"/>
      </w:r>
      <w:r w:rsidRPr="0040037A">
        <w:rPr>
          <w:rFonts w:ascii="Helvetica" w:hAnsi="Helvetica" w:cstheme="minorHAnsi"/>
          <w:lang w:val="en-GB"/>
        </w:rPr>
        <w:t xml:space="preserve"> work by shrub et al. and wide number of other studies that have been able to correlate spectral with biological diversity, I think a simple difference in hyper-spectral signature is likely to be observable</w:t>
      </w:r>
      <w:bookmarkStart w:id="195" w:name="bbb0040"/>
      <w:r w:rsidRPr="0040037A">
        <w:rPr>
          <w:rFonts w:ascii="Helvetica" w:hAnsi="Helvetica" w:cstheme="minorHAnsi"/>
          <w:lang w:val="en-GB"/>
        </w:rPr>
        <w:t xml:space="preserve"> (</w:t>
      </w:r>
      <w:proofErr w:type="spellStart"/>
      <w:r w:rsidR="0040538F" w:rsidRPr="0040037A">
        <w:rPr>
          <w:rFonts w:ascii="Helvetica" w:hAnsi="Helvetica"/>
          <w:lang w:val="en-GB"/>
        </w:rPr>
        <w:fldChar w:fldCharType="begin"/>
      </w:r>
      <w:r w:rsidR="0040538F" w:rsidRPr="0040037A">
        <w:rPr>
          <w:rFonts w:ascii="Helvetica" w:hAnsi="Helvetica"/>
          <w:lang w:val="en-GB"/>
        </w:rPr>
        <w:instrText xml:space="preserve"> HYPERLINK "https://www.sciencedirect.com/science/article/pii/S0034425717300482" \l "bb0040" </w:instrText>
      </w:r>
      <w:r w:rsidR="0040538F" w:rsidRPr="0040037A">
        <w:rPr>
          <w:rFonts w:ascii="Helvetica" w:hAnsi="Helvetica"/>
          <w:lang w:val="en-GB"/>
        </w:rPr>
        <w:fldChar w:fldCharType="separate"/>
      </w:r>
      <w:r w:rsidRPr="0040037A">
        <w:rPr>
          <w:rFonts w:ascii="Helvetica" w:hAnsi="Helvetica" w:cs="Arial"/>
          <w:sz w:val="22"/>
          <w:szCs w:val="22"/>
          <w:lang w:val="en-GB"/>
        </w:rPr>
        <w:t>Feilhauer</w:t>
      </w:r>
      <w:proofErr w:type="spellEnd"/>
      <w:r w:rsidRPr="0040037A">
        <w:rPr>
          <w:rFonts w:ascii="Helvetica" w:hAnsi="Helvetica" w:cs="Arial"/>
          <w:sz w:val="22"/>
          <w:szCs w:val="22"/>
          <w:lang w:val="en-GB"/>
        </w:rPr>
        <w:t xml:space="preserve"> and </w:t>
      </w:r>
      <w:proofErr w:type="spellStart"/>
      <w:r w:rsidRPr="0040037A">
        <w:rPr>
          <w:rFonts w:ascii="Helvetica" w:hAnsi="Helvetica" w:cs="Arial"/>
          <w:sz w:val="22"/>
          <w:szCs w:val="22"/>
          <w:lang w:val="en-GB"/>
        </w:rPr>
        <w:t>Schmidtlein</w:t>
      </w:r>
      <w:proofErr w:type="spellEnd"/>
      <w:r w:rsidRPr="0040037A">
        <w:rPr>
          <w:rFonts w:ascii="Helvetica" w:hAnsi="Helvetica" w:cs="Arial"/>
          <w:sz w:val="22"/>
          <w:szCs w:val="22"/>
          <w:lang w:val="en-GB"/>
        </w:rPr>
        <w:t>, 2009</w:t>
      </w:r>
      <w:r w:rsidR="0040538F" w:rsidRPr="0040037A">
        <w:rPr>
          <w:rFonts w:ascii="Helvetica" w:hAnsi="Helvetica" w:cs="Arial"/>
          <w:sz w:val="22"/>
          <w:szCs w:val="22"/>
          <w:lang w:val="en-GB"/>
        </w:rPr>
        <w:fldChar w:fldCharType="end"/>
      </w:r>
      <w:bookmarkEnd w:id="195"/>
      <w:r w:rsidRPr="0040037A">
        <w:rPr>
          <w:rFonts w:ascii="Helvetica" w:hAnsi="Helvetica" w:cs="Arial"/>
          <w:sz w:val="22"/>
          <w:szCs w:val="22"/>
          <w:lang w:val="en-GB"/>
        </w:rPr>
        <w:t>, </w:t>
      </w:r>
      <w:bookmarkStart w:id="196" w:name="bbb0050"/>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"bb0050"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2003</w:t>
      </w:r>
      <w:r w:rsidRPr="0040037A">
        <w:rPr>
          <w:rFonts w:ascii="Helvetica" w:hAnsi="Helvetica" w:cs="Arial"/>
          <w:sz w:val="22"/>
          <w:szCs w:val="22"/>
          <w:lang w:val="en-GB"/>
        </w:rPr>
        <w:fldChar w:fldCharType="end"/>
      </w:r>
      <w:bookmarkEnd w:id="196"/>
      <w:r w:rsidRPr="0040037A">
        <w:rPr>
          <w:rFonts w:ascii="Helvetica" w:hAnsi="Helvetica" w:cs="Arial"/>
          <w:sz w:val="22"/>
          <w:szCs w:val="22"/>
          <w:lang w:val="en-GB"/>
        </w:rPr>
        <w:t>, </w:t>
      </w:r>
      <w:bookmarkStart w:id="197" w:name="bbb0055"/>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"bb0055"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Foody and Cutler, 2006</w:t>
      </w:r>
      <w:r w:rsidRPr="0040037A">
        <w:rPr>
          <w:rFonts w:ascii="Helvetica" w:hAnsi="Helvetica" w:cs="Arial"/>
          <w:sz w:val="22"/>
          <w:szCs w:val="22"/>
          <w:lang w:val="en-GB"/>
        </w:rPr>
        <w:fldChar w:fldCharType="end"/>
      </w:r>
      <w:bookmarkEnd w:id="197"/>
      <w:r w:rsidRPr="0040037A">
        <w:rPr>
          <w:rFonts w:ascii="Helvetica" w:hAnsi="Helvetica" w:cs="Arial"/>
          <w:sz w:val="22"/>
          <w:szCs w:val="22"/>
          <w:lang w:val="en-GB"/>
        </w:rPr>
        <w:t>, </w:t>
      </w:r>
      <w:bookmarkStart w:id="198" w:name="bbb0175"/>
      <w:proofErr w:type="spellStart"/>
      <w:r w:rsidRPr="0040037A">
        <w:rPr>
          <w:rFonts w:ascii="Helvetica" w:hAnsi="Helvetica" w:cs="Arial"/>
          <w:sz w:val="22"/>
          <w:szCs w:val="22"/>
          <w:lang w:val="en-GB"/>
        </w:rPr>
        <w:fldChar w:fldCharType="begin"/>
      </w:r>
      <w:r w:rsidRPr="0040037A">
        <w:rPr>
          <w:rFonts w:ascii="Helvetica" w:hAnsi="Helvetica" w:cs="Arial"/>
          <w:sz w:val="22"/>
          <w:szCs w:val="22"/>
          <w:lang w:val="en-GB"/>
        </w:rPr>
        <w:instrText xml:space="preserve"> HYPERLINK "https://www.sciencedirect.com/science/article/pii/S0034425717300482" \l "bb0175" </w:instrText>
      </w:r>
      <w:r w:rsidRPr="0040037A">
        <w:rPr>
          <w:rFonts w:ascii="Helvetica" w:hAnsi="Helvetica" w:cs="Arial"/>
          <w:sz w:val="22"/>
          <w:szCs w:val="22"/>
          <w:lang w:val="en-GB"/>
        </w:rPr>
        <w:fldChar w:fldCharType="separate"/>
      </w:r>
      <w:r w:rsidRPr="0040037A">
        <w:rPr>
          <w:rFonts w:ascii="Helvetica" w:hAnsi="Helvetica" w:cs="Arial"/>
          <w:sz w:val="22"/>
          <w:szCs w:val="22"/>
          <w:lang w:val="en-GB"/>
        </w:rPr>
        <w:t>Rocchini</w:t>
      </w:r>
      <w:proofErr w:type="spellEnd"/>
      <w:r w:rsidRPr="0040037A">
        <w:rPr>
          <w:rFonts w:ascii="Helvetica" w:hAnsi="Helvetica" w:cs="Arial"/>
          <w:sz w:val="22"/>
          <w:szCs w:val="22"/>
          <w:lang w:val="en-GB"/>
        </w:rPr>
        <w:t>, 2007</w:t>
      </w:r>
      <w:r w:rsidRPr="0040037A">
        <w:rPr>
          <w:rFonts w:ascii="Helvetica" w:hAnsi="Helvetica" w:cs="Arial"/>
          <w:sz w:val="22"/>
          <w:szCs w:val="22"/>
          <w:lang w:val="en-GB"/>
        </w:rPr>
        <w:fldChar w:fldCharType="end"/>
      </w:r>
      <w:bookmarkEnd w:id="198"/>
      <w:r w:rsidRPr="0040037A">
        <w:rPr>
          <w:rFonts w:ascii="Helvetica" w:hAnsi="Helvetica" w:cs="Arial"/>
          <w:sz w:val="22"/>
          <w:szCs w:val="22"/>
          <w:lang w:val="en-GB"/>
        </w:rPr>
        <w:t>)</w:t>
      </w:r>
    </w:p>
    <w:p w14:paraId="216E8610" w14:textId="5D8BEE3B" w:rsidR="00C14371" w:rsidRPr="0040037A" w:rsidRDefault="00C14371" w:rsidP="0040037A">
      <w:pPr>
        <w:pStyle w:val="ListParagraph"/>
        <w:numPr>
          <w:ilvl w:val="1"/>
          <w:numId w:val="2"/>
        </w:numPr>
        <w:jc w:val="both"/>
        <w:rPr>
          <w:rFonts w:ascii="Helvetica" w:hAnsi="Helvetica" w:cstheme="minorHAnsi"/>
          <w:lang w:val="en-GB"/>
        </w:rPr>
      </w:pPr>
      <w:ins w:id="199" w:author="DASKALOVA Gergana Nikolaeva" w:date="2019-12-16T14:12:00Z">
        <w:r>
          <w:rPr>
            <w:rFonts w:ascii="Helvetica" w:hAnsi="Helvetica" w:cs="Arial"/>
            <w:sz w:val="22"/>
            <w:szCs w:val="22"/>
            <w:lang w:val="en-GB"/>
          </w:rPr>
          <w:t xml:space="preserve">There will be more variation in hyperspectral signatures </w:t>
        </w:r>
      </w:ins>
      <w:ins w:id="200" w:author="DASKALOVA Gergana Nikolaeva" w:date="2019-12-16T14:13:00Z">
        <w:r>
          <w:rPr>
            <w:rFonts w:ascii="Helvetica" w:hAnsi="Helvetica" w:cs="Arial"/>
            <w:sz w:val="22"/>
            <w:szCs w:val="22"/>
            <w:lang w:val="en-GB"/>
          </w:rPr>
          <w:t>among, rather than within, vegetation communities. (this is another, perhaps more specific way, of saying the above)</w:t>
        </w:r>
      </w:ins>
    </w:p>
    <w:p w14:paraId="65F0720B" w14:textId="5C3F379B" w:rsidR="000B3AE9" w:rsidRDefault="000B3AE9" w:rsidP="0040037A">
      <w:pPr>
        <w:pStyle w:val="ListParagraph"/>
        <w:numPr>
          <w:ilvl w:val="1"/>
          <w:numId w:val="2"/>
        </w:numPr>
        <w:jc w:val="both"/>
        <w:rPr>
          <w:ins w:id="201" w:author="DASKALOVA Gergana Nikolaeva" w:date="2019-12-16T14:13:00Z"/>
          <w:rFonts w:ascii="Helvetica" w:hAnsi="Helvetica" w:cstheme="minorHAnsi"/>
          <w:lang w:val="en-GB"/>
        </w:rPr>
      </w:pPr>
      <w:r w:rsidRPr="0040037A">
        <w:rPr>
          <w:rFonts w:ascii="Helvetica" w:hAnsi="Helvetica" w:cstheme="minorHAnsi"/>
          <w:lang w:val="en-GB"/>
        </w:rPr>
        <w:t xml:space="preserve">If spectral signatures are detected, these should also be observable at remotely sensed scales as </w:t>
      </w:r>
      <w:commentRangeStart w:id="202"/>
      <w:r w:rsidRPr="0040037A">
        <w:rPr>
          <w:rFonts w:ascii="Helvetica" w:hAnsi="Helvetica" w:cstheme="minorHAnsi"/>
          <w:lang w:val="en-GB"/>
        </w:rPr>
        <w:t xml:space="preserve">other studies </w:t>
      </w:r>
      <w:commentRangeEnd w:id="202"/>
      <w:r w:rsidR="00C14371">
        <w:rPr>
          <w:rStyle w:val="CommentReference"/>
        </w:rPr>
        <w:commentReference w:id="202"/>
      </w:r>
      <w:r w:rsidRPr="0040037A">
        <w:rPr>
          <w:rFonts w:ascii="Helvetica" w:hAnsi="Helvetica" w:cstheme="minorHAnsi"/>
          <w:lang w:val="en-GB"/>
        </w:rPr>
        <w:t xml:space="preserve">have done so </w:t>
      </w:r>
      <w:commentRangeStart w:id="203"/>
      <w:r w:rsidRPr="0040037A">
        <w:rPr>
          <w:rFonts w:ascii="Helvetica" w:hAnsi="Helvetica" w:cstheme="minorHAnsi"/>
          <w:lang w:val="en-GB"/>
        </w:rPr>
        <w:t>at comparable resolutions.</w:t>
      </w:r>
      <w:commentRangeEnd w:id="203"/>
      <w:r w:rsidR="00C14371">
        <w:rPr>
          <w:rStyle w:val="CommentReference"/>
        </w:rPr>
        <w:commentReference w:id="203"/>
      </w:r>
    </w:p>
    <w:p w14:paraId="17450E6D" w14:textId="4F4736E6" w:rsidR="00C14371" w:rsidRDefault="00C14371" w:rsidP="00C14371">
      <w:pPr>
        <w:jc w:val="both"/>
        <w:rPr>
          <w:ins w:id="204" w:author="DASKALOVA Gergana Nikolaeva" w:date="2019-12-16T14:13:00Z"/>
          <w:rFonts w:ascii="Helvetica" w:hAnsi="Helvetica" w:cstheme="minorHAnsi"/>
          <w:lang w:val="en-GB"/>
        </w:rPr>
      </w:pPr>
    </w:p>
    <w:p w14:paraId="7A120472" w14:textId="48BD4977" w:rsidR="00C14371" w:rsidRPr="00C14371" w:rsidRDefault="00C14371">
      <w:pPr>
        <w:jc w:val="both"/>
        <w:rPr>
          <w:rFonts w:ascii="Helvetica" w:hAnsi="Helvetica" w:cstheme="minorHAnsi"/>
          <w:lang w:val="en-GB"/>
          <w:rPrChange w:id="205" w:author="DASKALOVA Gergana Nikolaeva" w:date="2019-12-16T14:13:00Z">
            <w:rPr>
              <w:lang w:val="en-GB"/>
            </w:rPr>
          </w:rPrChange>
        </w:rPr>
        <w:pPrChange w:id="206" w:author="DASKALOVA Gergana Nikolaeva" w:date="2019-12-16T14:13:00Z">
          <w:pPr>
            <w:pStyle w:val="ListParagraph"/>
            <w:numPr>
              <w:ilvl w:val="1"/>
              <w:numId w:val="2"/>
            </w:numPr>
            <w:ind w:left="1440" w:hanging="360"/>
            <w:jc w:val="both"/>
          </w:pPr>
        </w:pPrChange>
      </w:pPr>
      <w:ins w:id="207" w:author="DASKALOVA Gergana Nikolaeva" w:date="2019-12-16T14:13:00Z">
        <w:r>
          <w:rPr>
            <w:rFonts w:ascii="Helvetica" w:hAnsi="Helvetica" w:cstheme="minorHAnsi"/>
            <w:lang w:val="en-GB"/>
          </w:rPr>
          <w:t>As future steps, here below each question you can add a sketch of what you think the graph to answer this question will look like.</w:t>
        </w:r>
      </w:ins>
      <w:ins w:id="208" w:author="DASKALOVA Gergana Nikolaeva" w:date="2019-12-16T14:20:00Z">
        <w:r w:rsidR="000A2CE8">
          <w:rPr>
            <w:rFonts w:ascii="Helvetica" w:hAnsi="Helvetica" w:cstheme="minorHAnsi"/>
            <w:lang w:val="en-GB"/>
          </w:rPr>
          <w:t xml:space="preserve"> Okay now I see you have some further down! So then next you can draw (either literally with pen and paper, or in </w:t>
        </w:r>
        <w:proofErr w:type="spellStart"/>
        <w:r w:rsidR="000A2CE8">
          <w:rPr>
            <w:rFonts w:ascii="Helvetica" w:hAnsi="Helvetica" w:cstheme="minorHAnsi"/>
            <w:lang w:val="en-GB"/>
          </w:rPr>
          <w:t>powerpoint</w:t>
        </w:r>
        <w:proofErr w:type="spellEnd"/>
        <w:r w:rsidR="000A2CE8">
          <w:rPr>
            <w:rFonts w:ascii="Helvetica" w:hAnsi="Helvetica" w:cstheme="minorHAnsi"/>
            <w:lang w:val="en-GB"/>
          </w:rPr>
          <w:t>) what you think y</w:t>
        </w:r>
      </w:ins>
      <w:ins w:id="209" w:author="DASKALOVA Gergana Nikolaeva" w:date="2019-12-16T14:21:00Z">
        <w:r w:rsidR="000A2CE8">
          <w:rPr>
            <w:rFonts w:ascii="Helvetica" w:hAnsi="Helvetica" w:cstheme="minorHAnsi"/>
            <w:lang w:val="en-GB"/>
          </w:rPr>
          <w:t>our figures specifically will be like),</w:t>
        </w:r>
      </w:ins>
    </w:p>
    <w:p w14:paraId="54540076" w14:textId="77777777" w:rsidR="000B3AE9" w:rsidRPr="0040037A" w:rsidRDefault="000B3AE9" w:rsidP="0040037A">
      <w:pPr>
        <w:pStyle w:val="ListParagraph"/>
        <w:jc w:val="both"/>
        <w:rPr>
          <w:rFonts w:ascii="Helvetica" w:eastAsiaTheme="minorHAnsi" w:hAnsi="Helvetica" w:cstheme="minorHAnsi"/>
          <w:lang w:val="en-GB" w:eastAsia="en-US"/>
        </w:rPr>
      </w:pPr>
    </w:p>
    <w:p w14:paraId="35A2A15C"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How do hyperspectral signatures relate to species richness &amp; evenness, canopy cover, and percent bare ground?</w:t>
      </w:r>
    </w:p>
    <w:p w14:paraId="3B150EE1" w14:textId="77777777" w:rsidR="000B3AE9" w:rsidRPr="0040037A" w:rsidRDefault="000B3AE9" w:rsidP="0040037A">
      <w:pPr>
        <w:pStyle w:val="ListParagraph"/>
        <w:jc w:val="both"/>
        <w:rPr>
          <w:rFonts w:ascii="Helvetica" w:eastAsiaTheme="minorHAnsi" w:hAnsi="Helvetica" w:cstheme="minorHAnsi"/>
          <w:lang w:val="en-GB" w:eastAsia="en-US"/>
        </w:rPr>
      </w:pPr>
    </w:p>
    <w:p w14:paraId="31E89A04" w14:textId="0CBEEEA0" w:rsidR="000B3AE9" w:rsidRPr="0040037A" w:rsidRDefault="000B3AE9" w:rsidP="0040037A">
      <w:pPr>
        <w:pStyle w:val="ListParagraph"/>
        <w:numPr>
          <w:ilvl w:val="0"/>
          <w:numId w:val="8"/>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There should exist at least a correlational relationship between </w:t>
      </w:r>
      <w:commentRangeStart w:id="210"/>
      <w:r w:rsidRPr="0040037A">
        <w:rPr>
          <w:rFonts w:ascii="Helvetica" w:eastAsiaTheme="minorHAnsi" w:hAnsi="Helvetica" w:cstheme="minorHAnsi"/>
          <w:lang w:val="en-GB" w:eastAsia="en-US"/>
        </w:rPr>
        <w:t>spectral signatures</w:t>
      </w:r>
      <w:commentRangeEnd w:id="210"/>
      <w:r w:rsidR="00C14371">
        <w:rPr>
          <w:rStyle w:val="CommentReference"/>
        </w:rPr>
        <w:commentReference w:id="210"/>
      </w:r>
      <w:r w:rsidRPr="0040037A">
        <w:rPr>
          <w:rFonts w:ascii="Helvetica" w:eastAsiaTheme="minorHAnsi" w:hAnsi="Helvetica" w:cstheme="minorHAnsi"/>
          <w:lang w:val="en-GB" w:eastAsia="en-US"/>
        </w:rPr>
        <w:t xml:space="preserve"> and biodiversity. At increased observations scales, canopy cover and especially bare ground visibility will begin to have a significant impact on observed spectral diversity and the subsequent biodiversity predictions </w:t>
      </w:r>
      <w:r w:rsidRPr="0040037A">
        <w:rPr>
          <w:rFonts w:ascii="Helvetica" w:hAnsi="Helvetica" w:cstheme="minorHAnsi"/>
          <w:color w:val="201F1E"/>
          <w:bdr w:val="none" w:sz="0" w:space="0" w:color="auto" w:frame="1"/>
          <w:lang w:val="en-GB"/>
        </w:rPr>
        <w:fldChar w:fldCharType="begin"/>
      </w:r>
      <w:ins w:id="211"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2011)","noteIndex":0},"citationItems":[{"id":472,"uris":["http://zotero.org/users/local/8RirLiuI/items/JBUCD3WL"],"uri":["http://zotero.org/users/local/8RirLiuI/items/JBUCD3WL"],"itemData":{"id":472,"type":"article-journal","container-title":"New Phytologist","DOI":"10.1111/j.1469-8137.2010.03536.x","ISSN":"0028646X","issue":"2","language":"en","page":"375-394","source":"DOI.org (Crossref)","title":"Sources of variability in canopy reflectance and the convergent properties of plants: Tansley review","title-short":"Sources of variability in canopy reflectance and the convergent properties of plants","volume":"189","author":[{"family":"Ollinger","given":"S. V."}],"issued":{"date-parts":[["2011",1]]}}}],"schema":"https://github.com/citation-style-language/schema/raw/master/csl-citation.json"} </w:instrText>
        </w:r>
      </w:ins>
      <w:del w:id="212"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ins w:id="213" w:author="SCHNEIDEREIT Shawn" w:date="2020-01-22T16:39:00Z">
        <w:r w:rsidR="00222D4B">
          <w:rPr>
            <w:rFonts w:ascii="Helvetica" w:hAnsi="Helvetica" w:cstheme="minorHAnsi"/>
            <w:color w:val="201F1E"/>
            <w:bdr w:val="none" w:sz="0" w:space="0" w:color="auto" w:frame="1"/>
            <w:lang w:val="en-GB"/>
          </w:rPr>
          <w:instrText xml:space="preserve"> ADDIN ZOTERO_ITEM CSL_CITATION {"citationID":"3KoYxQeW","properties":{"formattedCitation":"(Gholizadeh et al., 2018)","plainCitation":"(Gholizadeh et al., 2018)","noteIndex":0},"citationItems":[{"id":"BuTMxvh3/spnOHVVf","uris":["http://zotero.org/users/local/8RirLiuI/items/7Q8K297K"],"uri":["http://zotero.org/users/local/8RirLiuI/items/7Q8K297K"],"itemData":{"id":453,"type":"article-journal","container-title":"Remote Sensing of Environment","DOI":"10.1016/j.rse.2017.12.014","ISSN":"00344257","journalAbbreviation":"Remote Sensing of Environment","language":"en","page":"240-253","source":"DOI.org (Crossref)","title":"Remote sensing of biodiversity: Soil correction and data dimension reduction methods improve assessment of α-diversity (species richness) in prairie ecosystems","title-short":"Remote sensing of biodiversity","volume":"206","author":[{"family":"Gholizadeh","given":"Hamed"},{"family":"Gamon","given":"John A."},{"family":"Zygielbaum","given":"Arthur I."},{"family":"Wang","given":"Ran"},{"family":"Schweiger","given":"Anna K."},{"family":"Cavender-Bares","given":"Jeannine"}],"issued":{"date-parts":[["2018",3]]}}}],"schema":"https://github.com/citation-style-language/schema/raw/master/csl-citation.json"} </w:instrText>
        </w:r>
      </w:ins>
      <w:del w:id="214"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eastAsiaTheme="minorHAnsi" w:hAnsi="Helvetica" w:cstheme="minorHAnsi"/>
          <w:lang w:val="en-GB" w:eastAsia="en-US"/>
        </w:rPr>
        <w:t xml:space="preserve">. </w:t>
      </w:r>
    </w:p>
    <w:p w14:paraId="436961D8"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3CDB85DE"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commentRangeStart w:id="215"/>
      <w:r w:rsidRPr="0040037A">
        <w:rPr>
          <w:rFonts w:ascii="Helvetica" w:eastAsiaTheme="minorHAnsi" w:hAnsi="Helvetica" w:cstheme="minorHAnsi"/>
          <w:lang w:val="en-GB" w:eastAsia="en-US"/>
        </w:rPr>
        <w:lastRenderedPageBreak/>
        <w:t xml:space="preserve">At what scale/resolution </w:t>
      </w:r>
      <w:commentRangeEnd w:id="215"/>
      <w:r w:rsidR="00C14371">
        <w:rPr>
          <w:rStyle w:val="CommentReference"/>
        </w:rPr>
        <w:commentReference w:id="215"/>
      </w:r>
      <w:r w:rsidRPr="0040037A">
        <w:rPr>
          <w:rFonts w:ascii="Helvetica" w:eastAsiaTheme="minorHAnsi" w:hAnsi="Helvetica" w:cstheme="minorHAnsi"/>
          <w:lang w:val="en-GB" w:eastAsia="en-US"/>
        </w:rPr>
        <w:t>(site, drone, plane) can remote sensing data be applied before the stated hyperspectral relationships can no longer be observed? What is the variance in accuracy?</w:t>
      </w:r>
    </w:p>
    <w:p w14:paraId="4CAB6CCA" w14:textId="77777777" w:rsidR="000B3AE9" w:rsidRPr="0040037A" w:rsidRDefault="000B3AE9" w:rsidP="0040037A">
      <w:pPr>
        <w:pStyle w:val="ListParagraph"/>
        <w:jc w:val="both"/>
        <w:rPr>
          <w:rFonts w:ascii="Helvetica" w:eastAsiaTheme="minorHAnsi" w:hAnsi="Helvetica" w:cstheme="minorHAnsi"/>
          <w:lang w:val="en-GB" w:eastAsia="en-US"/>
        </w:rPr>
      </w:pPr>
    </w:p>
    <w:p w14:paraId="677964BC" w14:textId="77777777" w:rsidR="000B3AE9" w:rsidRPr="0040037A" w:rsidRDefault="000B3AE9" w:rsidP="0040037A">
      <w:pPr>
        <w:pStyle w:val="ListParagraph"/>
        <w:numPr>
          <w:ilvl w:val="1"/>
          <w:numId w:val="2"/>
        </w:numPr>
        <w:jc w:val="both"/>
        <w:rPr>
          <w:rFonts w:ascii="Helvetica" w:eastAsiaTheme="minorHAnsi" w:hAnsi="Helvetica" w:cstheme="minorHAnsi"/>
          <w:lang w:val="en-GB" w:eastAsia="en-US"/>
        </w:rPr>
      </w:pPr>
      <w:bookmarkStart w:id="216" w:name="_GoBack"/>
      <w:bookmarkEnd w:id="216"/>
      <w:r w:rsidRPr="0040037A">
        <w:rPr>
          <w:rFonts w:ascii="Helvetica" w:eastAsiaTheme="minorHAnsi" w:hAnsi="Helvetica" w:cstheme="minorHAnsi"/>
          <w:lang w:val="en-GB" w:eastAsia="en-US"/>
        </w:rPr>
        <w:t xml:space="preserve">This depends on </w:t>
      </w:r>
      <w:commentRangeStart w:id="217"/>
      <w:r w:rsidRPr="0040037A">
        <w:rPr>
          <w:rFonts w:ascii="Helvetica" w:eastAsiaTheme="minorHAnsi" w:hAnsi="Helvetica" w:cstheme="minorHAnsi"/>
          <w:lang w:val="en-GB" w:eastAsia="en-US"/>
        </w:rPr>
        <w:t xml:space="preserve">the effect size </w:t>
      </w:r>
      <w:commentRangeEnd w:id="217"/>
      <w:r w:rsidR="00C14371">
        <w:rPr>
          <w:rStyle w:val="CommentReference"/>
        </w:rPr>
        <w:commentReference w:id="217"/>
      </w:r>
      <w:r w:rsidRPr="0040037A">
        <w:rPr>
          <w:rFonts w:ascii="Helvetica" w:eastAsiaTheme="minorHAnsi" w:hAnsi="Helvetica" w:cstheme="minorHAnsi"/>
          <w:lang w:val="en-GB" w:eastAsia="en-US"/>
        </w:rPr>
        <w:t xml:space="preserve">of the relationship between spectral signature and biodiversity. If sufficiently large, even considering diminished resolution and the inclusion of increased environmental variation, the relationship could hold true. </w:t>
      </w:r>
    </w:p>
    <w:p w14:paraId="371A7AF5" w14:textId="77777777" w:rsidR="000B3AE9" w:rsidRPr="0040037A" w:rsidRDefault="000B3AE9" w:rsidP="0040037A">
      <w:pPr>
        <w:pStyle w:val="ListParagraph"/>
        <w:ind w:left="1440"/>
        <w:jc w:val="both"/>
        <w:rPr>
          <w:rFonts w:ascii="Helvetica" w:eastAsiaTheme="minorHAnsi" w:hAnsi="Helvetica" w:cstheme="minorHAnsi"/>
          <w:lang w:val="en-GB" w:eastAsia="en-US"/>
        </w:rPr>
      </w:pPr>
    </w:p>
    <w:p w14:paraId="0DEBC9BF" w14:textId="77777777" w:rsidR="000B3AE9" w:rsidRPr="0040037A" w:rsidRDefault="000B3AE9" w:rsidP="0040037A">
      <w:pPr>
        <w:pStyle w:val="ListParagraph"/>
        <w:numPr>
          <w:ilvl w:val="0"/>
          <w:numId w:val="2"/>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Can spectral diversity be scaled beyond individual vegetation communities? Can local or regional mappings be produced of e.g. richness? </w:t>
      </w:r>
      <w:commentRangeStart w:id="218"/>
      <w:commentRangeEnd w:id="218"/>
      <w:r w:rsidR="00C14371">
        <w:rPr>
          <w:rStyle w:val="CommentReference"/>
        </w:rPr>
        <w:commentReference w:id="218"/>
      </w:r>
    </w:p>
    <w:p w14:paraId="29A75577" w14:textId="77777777" w:rsidR="000B3AE9" w:rsidRPr="0040037A" w:rsidRDefault="000B3AE9" w:rsidP="0040037A">
      <w:pPr>
        <w:pStyle w:val="ListParagraph"/>
        <w:jc w:val="both"/>
        <w:rPr>
          <w:rFonts w:ascii="Helvetica" w:eastAsiaTheme="minorHAnsi" w:hAnsi="Helvetica" w:cstheme="minorHAnsi"/>
          <w:lang w:val="en-GB" w:eastAsia="en-US"/>
        </w:rPr>
      </w:pPr>
    </w:p>
    <w:p w14:paraId="13868F19" w14:textId="77777777" w:rsidR="000B3AE9" w:rsidRPr="0040037A" w:rsidRDefault="000B3AE9" w:rsidP="0040037A">
      <w:pPr>
        <w:pStyle w:val="ListParagraph"/>
        <w:numPr>
          <w:ilvl w:val="0"/>
          <w:numId w:val="9"/>
        </w:num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 xml:space="preserve">If attempted the produced map will be more a test of feasibility and exploratory exercise. As much of the vegetative variation isn’t accounted for in the spectral diversity to biodiversity model and only 12 plots exist to validate the final output, a high variance between estimated and true biodiversity is to be expected. </w:t>
      </w:r>
    </w:p>
    <w:p w14:paraId="2C2C75E5" w14:textId="77777777" w:rsidR="000B3AE9" w:rsidRPr="0040037A" w:rsidRDefault="000B3AE9" w:rsidP="0040037A">
      <w:pPr>
        <w:jc w:val="both"/>
        <w:rPr>
          <w:rFonts w:ascii="Helvetica" w:hAnsi="Helvetica" w:cstheme="minorHAnsi"/>
          <w:lang w:val="en-GB"/>
        </w:rPr>
      </w:pPr>
    </w:p>
    <w:p w14:paraId="40B3946E"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Methods </w:t>
      </w:r>
    </w:p>
    <w:p w14:paraId="44520951" w14:textId="77777777" w:rsidR="000B3AE9" w:rsidRPr="0040037A" w:rsidRDefault="000B3AE9" w:rsidP="0040037A">
      <w:pPr>
        <w:jc w:val="both"/>
        <w:rPr>
          <w:rFonts w:ascii="Helvetica" w:eastAsiaTheme="minorHAnsi" w:hAnsi="Helvetica" w:cstheme="minorHAnsi"/>
          <w:lang w:val="en-GB" w:eastAsia="en-US"/>
        </w:rPr>
      </w:pPr>
    </w:p>
    <w:p w14:paraId="1A3C3B99" w14:textId="241987EC"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The terms spectral diversity, spectral heterogeneity or spectral variability, synonymously refer to quantifying the </w:t>
      </w:r>
      <w:commentRangeStart w:id="219"/>
      <w:r w:rsidRPr="0040037A">
        <w:rPr>
          <w:rFonts w:ascii="Helvetica" w:hAnsi="Helvetica" w:cstheme="minorHAnsi"/>
          <w:lang w:val="en-GB"/>
        </w:rPr>
        <w:t xml:space="preserve">spatial variation of spectral reflectance </w:t>
      </w:r>
      <w:commentRangeEnd w:id="219"/>
      <w:r w:rsidR="00C14371">
        <w:rPr>
          <w:rStyle w:val="CommentReference"/>
        </w:rPr>
        <w:commentReference w:id="219"/>
      </w:r>
      <w:r w:rsidRPr="0040037A">
        <w:rPr>
          <w:rFonts w:ascii="Helvetica" w:hAnsi="Helvetica" w:cstheme="minorHAnsi"/>
          <w:lang w:val="en-GB"/>
        </w:rPr>
        <w:fldChar w:fldCharType="begin"/>
      </w:r>
      <w:ins w:id="220" w:author="SCHNEIDEREIT Shawn" w:date="2020-01-22T16:39:00Z">
        <w:r w:rsidR="00222D4B">
          <w:rPr>
            <w:rFonts w:ascii="Helvetica" w:hAnsi="Helvetica" w:cstheme="minorHAnsi"/>
            <w:lang w:val="en-GB"/>
          </w:rPr>
          <w:instrText xml:space="preserve"> ADDIN ZOTERO_ITEM CSL_CITATION {"citationID":"3nw0mmUn","properties":{"formattedCitation":"(Wang and Gamon, 2019)","plainCitation":"(Wang and Gamon, 2019)","dontUpdate":true,"noteIndex":0},"citationItems":[{"id":"BuTMxvh3/pGiODKT1","uris":["http://zotero.org/users/local/8RirLiuI/items/WSR4WYR9"],"uri":["http://zotero.org/users/local/8RirLiuI/items/WSR4WYR9"],"itemData":{"id":455,"type":"article-journal","container-title":"Remote Sensing of Environment","DOI":"10.1016/j.rse.2019.111218","ISSN":"00344257","journalAbbreviation":"Remote Sensing of Environment","language":"en","page":"111218","source":"DOI.org (Crossref)","title":"Remote sensing of terrestrial plant biodiversity","volume":"231","author":[{"family":"Wang","given":"Ran"},{"family":"Gamon","given":"John A."}],"issued":{"date-parts":[["2019",9]]}}}],"schema":"https://github.com/citation-style-language/schema/raw/master/csl-citation.json"} </w:instrText>
        </w:r>
      </w:ins>
      <w:del w:id="221" w:author="SCHNEIDEREIT Shawn" w:date="2020-01-12T14:33:00Z">
        <w:r w:rsidRPr="0040037A" w:rsidDel="00DE1469">
          <w:rPr>
            <w:rFonts w:ascii="Helvetica" w:hAnsi="Helvetica" w:cstheme="minorHAnsi"/>
            <w:lang w:val="en-GB"/>
          </w:rPr>
          <w:delInstrText xml:space="preserve"> ADDIN ZOTERO_ITEM CSL_CITATION {"citationID":"3nw0mmUn","properties":{"formattedCitation":"(Wang and Gamon, 2019)","plainCitation":"(Wang and Gamon, 2019)","noteIndex":0},"citationItems":[{"id":455,"uris":["http://zotero.org/users/local/8RirLiuI/items/WSR4WYR9"],"uri":["http://zotero.org/users/local/8RirLiuI/items/WSR4WYR9"],"itemData":{"id":455,"type":"article-journal","title":"Remote sensing of terrestrial plant biodiversity","container-title":"Remote Sensing of Environment","page":"111218","volume":"231","source":"DOI.org (Crossref)","DOI":"10.1016/j.rse.2019.111218","ISSN":"00344257","journalAbbreviation":"Remote Sensing of Environment","language":"en","author":[{"family":"Wang","given":"Ran"},{"family":"Gamon","given":"John A."}],"issued":{"date-parts":[["2019",9]]}}}],"schema":"https://github.com/citation-style-language/schema/raw/master/csl-citation.json"}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 xml:space="preserve">(Wang and </w:t>
      </w:r>
      <w:proofErr w:type="spellStart"/>
      <w:r w:rsidRPr="0040037A">
        <w:rPr>
          <w:rFonts w:ascii="Helvetica" w:hAnsi="Helvetica" w:cstheme="minorHAnsi"/>
          <w:lang w:val="en-GB"/>
        </w:rPr>
        <w:t>Gamon</w:t>
      </w:r>
      <w:proofErr w:type="spellEnd"/>
      <w:r w:rsidRPr="0040037A">
        <w:rPr>
          <w:rFonts w:ascii="Helvetica" w:hAnsi="Helvetica" w:cstheme="minorHAnsi"/>
          <w:lang w:val="en-GB"/>
        </w:rPr>
        <w:t xml:space="preserve"> 2019</w:t>
      </w:r>
      <w:r w:rsidRPr="0040037A">
        <w:rPr>
          <w:rFonts w:ascii="Helvetica" w:hAnsi="Helvetica" w:cstheme="minorHAnsi"/>
          <w:lang w:val="en-GB"/>
        </w:rPr>
        <w:fldChar w:fldCharType="end"/>
      </w:r>
      <w:r w:rsidRPr="0040037A">
        <w:rPr>
          <w:rFonts w:ascii="Helvetica" w:hAnsi="Helvetica" w:cstheme="minorHAnsi"/>
          <w:lang w:val="en-GB"/>
        </w:rPr>
        <w:t xml:space="preserve">, </w:t>
      </w:r>
      <w:r w:rsidRPr="0040037A">
        <w:rPr>
          <w:rFonts w:ascii="Helvetica" w:hAnsi="Helvetica" w:cstheme="minorHAnsi"/>
          <w:lang w:val="en-GB"/>
        </w:rPr>
        <w:fldChar w:fldCharType="begin"/>
      </w:r>
      <w:ins w:id="222" w:author="SCHNEIDEREIT Shawn" w:date="2020-01-12T14:33:00Z">
        <w:r w:rsidR="00DE1469">
          <w:rPr>
            <w:rFonts w:ascii="Helvetica" w:hAnsi="Helvetica" w:cstheme="minorHAnsi"/>
            <w:lang w:val="en-GB"/>
          </w:rPr>
          <w:instrText xml:space="preserve"> ADDIN ZOTERO_ITEM CSL_CITATION {"citationID":"JdZruAMk","properties":{"formattedCitation":"(Lalibert\\uc0\\u233{} et al., 2019)","plainCitation":"(Laliberté et al., 2019)","dontUpdate":true,"noteIndex":0},"citationItems":[{"id":470,"uris":["http://zotero.org/users/local/8RirLiuI/items/YMIX7PH5"],"uri":["http://zotero.org/users/local/8RirLiuI/items/YMIX7PH5"],"itemData":{"id":470,"type":"report","abstract":"ABSTRACT\n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ecosystems.","genre":"preprint","language":"en","note":"DOI: 10.1101/742080","publisher":"Ecology","source":"DOI.org (Crossref)","title":"Partitioning plant spectral diversity into alpha and beta components","URL":"http://biorxiv.org/lookup/doi/10.1101/742080","author":[{"family":"Laliberté","given":"Etienne"},{"family":"Schweiger","given":"Anna K."},{"family":"Legendre","given":"Pierre"}],"accessed":{"date-parts":[["2019",12,2]]},"issued":{"date-parts":[["2019",8,21]]}}}],"schema":"https://github.com/citation-style-language/schema/raw/master/csl-citation.json"} </w:instrText>
        </w:r>
      </w:ins>
      <w:del w:id="223" w:author="SCHNEIDEREIT Shawn" w:date="2020-01-12T14:33:00Z">
        <w:r w:rsidRPr="0040037A" w:rsidDel="00DE1469">
          <w:rPr>
            <w:rFonts w:ascii="Helvetica" w:hAnsi="Helvetica" w:cstheme="minorHAnsi"/>
            <w:lang w:val="en-GB"/>
          </w:rPr>
          <w:delInstrText xml:space="preserve"> ADDIN ZOTERO_ITEM CSL_CITATION {"citationID":"JdZruAMk","properties":{"formattedCitation":"(Lalibert\\uc0\\u233{} et al., 2019)","plainCitation":"(Laliberté et al., 2019)","noteIndex":0},"citationItems":[{"id":470,"uris":["http://zotero.org/users/local/8RirLiuI/items/YMIX7PH5"],"uri":["http://zotero.org/users/local/8RirLiuI/items/YMIX7PH5"],"itemData":{"id":470,"type":"report","title":"Partitioning plant spectral diversity into alpha and beta components","publisher":"Ecology","genre":"preprint","source":"DOI.org (Crossref)","abstract":"ABSTRACT\n          \n            Plant spectral diversity — how plants differentially interact with solar radiation — is an integrator of plant chemical, structural, and taxonomic diversity that can be remotely sensed. We propose to measure spectral diversity as spectral variance, which allows the partitioning of the spectral diversity of a region, called spectral\n            gamma\n            (\n            γ\n            ) diversity, into additive alpha (\n            α\n            ; within communities) and beta (\n            β\n            ; among communities) components. Our method calculates the contributions of individual bands or spectral features to spectral\n            γ\n            -,\n            β\n            -, and\n            α\n            -diversity, as well as the contributions of individual plant communities to spectral diversity. We present two case studies illustrating how our approach can identify “hotspots” of spectral\n            α\n            -diversity within a region, and discover spectrally unique areas that contribute strongly to\n            β\n            -diversity. Partitioning spectral diversity and mapping its spatial components has many applications for conservation since high local diversity and distinctiveness in composition are two key criteria used to determine the ecological value of ecosystems.","URL":"http://biorxiv.org/lookup/doi/10.1101/742080","note":"DOI: 10.1101/742080","language":"en","author":[{"family":"Laliberté","given":"Etienne"},{"family":"Schweiger","given":"Anna K."},{"family":"Legendre","given":"Pierre"}],"issued":{"date-parts":[["2019",8,21]]},"accessed":{"date-parts":[["2019",12,2]]}}}],"schema":"https://github.com/citation-style-language/schema/raw/master/csl-citation.json"}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Laliberté et al., 2019</w:t>
      </w:r>
      <w:r w:rsidRPr="0040037A">
        <w:rPr>
          <w:rFonts w:ascii="Helvetica" w:hAnsi="Helvetica" w:cstheme="minorHAnsi"/>
          <w:lang w:val="en-GB"/>
        </w:rPr>
        <w:fldChar w:fldCharType="end"/>
      </w:r>
      <w:r w:rsidRPr="0040037A">
        <w:rPr>
          <w:rFonts w:ascii="Helvetica" w:hAnsi="Helvetica" w:cstheme="minorHAnsi"/>
          <w:lang w:val="en-GB"/>
        </w:rPr>
        <w:t xml:space="preserve">). The quantification of this relationship is what is required to determine the spectral signature of a vegetation community </w:t>
      </w:r>
      <w:r w:rsidRPr="0040037A">
        <w:rPr>
          <w:rFonts w:ascii="Helvetica" w:hAnsi="Helvetica" w:cstheme="minorHAnsi"/>
          <w:lang w:val="en-GB"/>
        </w:rPr>
        <w:fldChar w:fldCharType="begin"/>
      </w:r>
      <w:ins w:id="224" w:author="SCHNEIDEREIT Shawn" w:date="2020-01-22T16:39:00Z">
        <w:r w:rsidR="00222D4B">
          <w:rPr>
            <w:rFonts w:ascii="Helvetica" w:hAnsi="Helvetica" w:cstheme="minorHAnsi"/>
            <w:lang w:val="en-GB"/>
          </w:rPr>
          <w:instrText xml:space="preserve"> ADDIN ZOTERO_ITEM CSL_CITATION {"citationID":"PPeclKEd","properties":{"formattedCitation":"(Rocchini et al., 2010)","plainCitation":"(Rocchini et al., 2010)","noteIndex":0},"citationItems":[{"id":"BuTMxvh3/6Co2XSEV","uris":["http://zotero.org/users/local/8RirLiuI/items/BYHGHF5S"],"uri":["http://zotero.org/users/local/8RirLiuI/items/BYHGHF5S"],"itemData":{"id":469,"type":"article-journal","container-title":"Ecological Informatics","DOI":"10.1016/j.ecoinf.2010.06.001","ISSN":"15749541","issue":"5","journalAbbreviation":"Ecological Informatics","language":"en","page":"318-329","source":"DOI.org (Crossref)","title":"Remotely sensed spectral heterogeneity as a proxy of species diversity: Recent advances and open challenges","title-short":"Remotely sensed spectral heterogeneity as a proxy of species diversity","volume":"5","author":[{"family":"Rocchini","given":"Duccio"},{"family":"Balkenhol","given":"Niko"},{"family":"Carter","given":"Gregory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ins>
      <w:del w:id="225" w:author="SCHNEIDEREIT Shawn" w:date="2020-01-12T14:33:00Z">
        <w:r w:rsidRPr="0040037A" w:rsidDel="00DE1469">
          <w:rPr>
            <w:rFonts w:ascii="Helvetica" w:hAnsi="Helvetica" w:cstheme="minorHAnsi"/>
            <w:lang w:val="en-GB"/>
          </w:rPr>
          <w:delInstrText xml:space="preserve"> ADDIN ZOTERO_ITEM CSL_CITATION {"citationID":"PPeclKEd","properties":{"formattedCitation":"(Rocchini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w:t>
      </w:r>
      <w:proofErr w:type="spellStart"/>
      <w:r w:rsidRPr="0040037A">
        <w:rPr>
          <w:rFonts w:ascii="Helvetica" w:hAnsi="Helvetica" w:cstheme="minorHAnsi"/>
          <w:lang w:val="en-GB"/>
        </w:rPr>
        <w:t>Rocchini</w:t>
      </w:r>
      <w:proofErr w:type="spellEnd"/>
      <w:r w:rsidRPr="0040037A">
        <w:rPr>
          <w:rFonts w:ascii="Helvetica" w:hAnsi="Helvetica" w:cstheme="minorHAnsi"/>
          <w:lang w:val="en-GB"/>
        </w:rPr>
        <w:t xml:space="preserve"> et al., 2010)</w:t>
      </w:r>
      <w:r w:rsidRPr="0040037A">
        <w:rPr>
          <w:rFonts w:ascii="Helvetica" w:hAnsi="Helvetica" w:cstheme="minorHAnsi"/>
          <w:lang w:val="en-GB"/>
        </w:rPr>
        <w:fldChar w:fldCharType="end"/>
      </w:r>
      <w:r w:rsidRPr="0040037A">
        <w:rPr>
          <w:rFonts w:ascii="Helvetica" w:hAnsi="Helvetica" w:cstheme="minorHAnsi"/>
          <w:lang w:val="en-GB"/>
        </w:rPr>
        <w:t xml:space="preserve">. The coefficient of variation (CV) of spectral reflectance (equation 1), will be used as the spectral diversity metric for this study </w:t>
      </w:r>
      <w:r w:rsidRPr="0040037A">
        <w:rPr>
          <w:rFonts w:ascii="Helvetica" w:hAnsi="Helvetica" w:cstheme="minorHAnsi"/>
          <w:lang w:val="en-GB"/>
        </w:rPr>
        <w:fldChar w:fldCharType="begin"/>
      </w:r>
      <w:ins w:id="226" w:author="SCHNEIDEREIT Shawn" w:date="2020-01-22T16:39:00Z">
        <w:r w:rsidR="00222D4B">
          <w:rPr>
            <w:rFonts w:ascii="Helvetica" w:hAnsi="Helvetica" w:cstheme="minorHAnsi"/>
            <w:lang w:val="en-GB"/>
          </w:rPr>
          <w:instrText xml:space="preserve"> ADDIN ZOTERO_ITEM CSL_CITATION {"citationID":"QetmdzRR","properties":{"formattedCitation":"(Wang et al., 2018)","plainCitation":"(Wang et al., 2018)","noteIndex":0},"citationItems":[{"id":"BuTMxvh3/e54m0Dnh","uris":["http://zotero.org/users/local/8RirLiuI/items/PFHUP97H"],"uri":["http://zotero.org/users/local/8RirLiuI/items/PFHUP97H"],"itemData":{"id":410,"type":"article-journal","container-title":"Ecological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ins>
      <w:del w:id="227" w:author="SCHNEIDEREIT Shawn" w:date="2020-01-12T14:33:00Z">
        <w:r w:rsidRPr="0040037A" w:rsidDel="00DE1469">
          <w:rPr>
            <w:rFonts w:ascii="Helvetica" w:hAnsi="Helvetica" w:cstheme="minorHAnsi"/>
            <w:lang w:val="en-GB"/>
          </w:rPr>
          <w:delInstrText xml:space="preserve"> ADDIN ZOTERO_ITEM CSL_CITATION {"citationID":"QetmdzRR","properties":{"formattedCitation":"(Wang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r w:rsidRPr="0040037A">
        <w:rPr>
          <w:rFonts w:ascii="Helvetica" w:hAnsi="Helvetica" w:cstheme="minorHAnsi"/>
          <w:lang w:val="en-GB"/>
        </w:rPr>
        <w:t>. Here the average variation between all spectral bands is calculated in pixels within a plot (kernel size for remote sensing likely same).</w:t>
      </w:r>
    </w:p>
    <w:p w14:paraId="13C727E3"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(1)</w:t>
      </w:r>
    </w:p>
    <w:p w14:paraId="5A51F7FF"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"/var/folders/wv/2c446zcj2slc4fqn9xhvczh00000gn/T/com.microsoft.Word/WebArchiveCopyPasteTempFiles/eap1669-math-0003.png"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6B83B048" wp14:editId="360EA7ED">
            <wp:extent cx="2407078" cy="604800"/>
            <wp:effectExtent l="0" t="0" r="0" b="5080"/>
            <wp:docPr id="1" name="Picture 1" descr="urn:x-wiley:10510761:media:eap1669:eap1669-math-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n:x-wiley:10510761:media:eap1669:eap1669-math-00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078" cy="604800"/>
                    </a:xfrm>
                    <a:prstGeom prst="rect">
                      <a:avLst/>
                    </a:prstGeom>
                    <a:noFill/>
                    <a:ln>
                      <a:noFill/>
                    </a:ln>
                  </pic:spPr>
                </pic:pic>
              </a:graphicData>
            </a:graphic>
          </wp:inline>
        </w:drawing>
      </w:r>
      <w:r w:rsidRPr="0040037A">
        <w:rPr>
          <w:rFonts w:ascii="Helvetica" w:hAnsi="Helvetica"/>
          <w:lang w:val="en-GB"/>
        </w:rPr>
        <w:fldChar w:fldCharType="end"/>
      </w:r>
    </w:p>
    <w:p w14:paraId="15A3C4E3" w14:textId="77777777" w:rsidR="000B3AE9" w:rsidRPr="0040037A" w:rsidRDefault="000B3AE9" w:rsidP="0040037A">
      <w:pPr>
        <w:jc w:val="both"/>
        <w:rPr>
          <w:rFonts w:ascii="Helvetica" w:hAnsi="Helvetica"/>
          <w:lang w:val="en-GB"/>
        </w:rPr>
      </w:pPr>
    </w:p>
    <w:p w14:paraId="46C4E45F" w14:textId="64BFA1C6" w:rsidR="000B3AE9" w:rsidRPr="0040037A" w:rsidRDefault="000B3AE9" w:rsidP="0040037A">
      <w:pPr>
        <w:jc w:val="both"/>
        <w:rPr>
          <w:rFonts w:ascii="Helvetica" w:hAnsi="Helvetica" w:cstheme="minorHAnsi"/>
          <w:i/>
          <w:iCs/>
          <w:sz w:val="20"/>
          <w:szCs w:val="20"/>
          <w:lang w:val="en-GB"/>
        </w:rPr>
      </w:pPr>
      <w:r w:rsidRPr="0040037A">
        <w:rPr>
          <w:rFonts w:ascii="Helvetica" w:hAnsi="Helvetica" w:cs="Arial"/>
          <w:i/>
          <w:iCs/>
          <w:color w:val="1C1D1E"/>
          <w:sz w:val="20"/>
          <w:szCs w:val="20"/>
          <w:shd w:val="clear" w:color="auto" w:fill="FFFFFF"/>
          <w:lang w:val="en-GB"/>
        </w:rPr>
        <w:t>„</w:t>
      </w:r>
      <w:r w:rsidRPr="0040037A">
        <w:rPr>
          <w:rFonts w:ascii="Helvetica" w:hAnsi="Helvetica" w:cstheme="minorHAnsi"/>
          <w:i/>
          <w:iCs/>
          <w:sz w:val="20"/>
          <w:szCs w:val="20"/>
          <w:lang w:val="en-GB"/>
        </w:rPr>
        <w:t xml:space="preserve">where </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denotes the reflectance at wavelength λ and </w:t>
      </w:r>
      <w:r w:rsidRPr="0040037A">
        <w:rPr>
          <w:rFonts w:ascii="Helvetica" w:hAnsi="Helvetica" w:cstheme="minorHAnsi"/>
          <w:i/>
          <w:iCs/>
          <w:sz w:val="20"/>
          <w:szCs w:val="20"/>
          <w:lang w:val="en-GB"/>
        </w:rPr>
        <w:fldChar w:fldCharType="begin"/>
      </w:r>
      <w:r w:rsidRPr="0040037A">
        <w:rPr>
          <w:rFonts w:ascii="Helvetica" w:hAnsi="Helvetica" w:cstheme="minorHAnsi"/>
          <w:i/>
          <w:iCs/>
          <w:sz w:val="20"/>
          <w:szCs w:val="20"/>
          <w:lang w:val="en-GB"/>
        </w:rPr>
        <w:instrText xml:space="preserve"> INCLUDEPICTURE "/var/folders/wv/2c446zcj2slc4fqn9xhvczh00000gn/T/com.microsoft.Word/WebArchiveCopyPasteTempFiles/eap1669-math-0004.png" \* MERGEFORMATINET </w:instrText>
      </w:r>
      <w:r w:rsidRPr="0040037A">
        <w:rPr>
          <w:rFonts w:ascii="Helvetica" w:hAnsi="Helvetica" w:cstheme="minorHAnsi"/>
          <w:i/>
          <w:iCs/>
          <w:sz w:val="20"/>
          <w:szCs w:val="20"/>
          <w:lang w:val="en-GB"/>
        </w:rPr>
        <w:fldChar w:fldCharType="separate"/>
      </w:r>
      <w:r w:rsidRPr="0040037A">
        <w:rPr>
          <w:rFonts w:ascii="Helvetica" w:hAnsi="Helvetica" w:cstheme="minorHAnsi"/>
          <w:i/>
          <w:iCs/>
          <w:noProof/>
          <w:sz w:val="20"/>
          <w:szCs w:val="20"/>
          <w:lang w:val="en-GB"/>
        </w:rPr>
        <w:drawing>
          <wp:inline distT="0" distB="0" distL="0" distR="0" wp14:anchorId="6B4D0CFB" wp14:editId="05F7E9E1">
            <wp:extent cx="289367" cy="107774"/>
            <wp:effectExtent l="0" t="0" r="3175" b="0"/>
            <wp:docPr id="6" name="Picture 6" descr="urn:x-wiley:10510761:media:eap1669:eap1669-math-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rn:x-wiley:10510761:media:eap1669:eap1669-math-00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73" cy="120142"/>
                    </a:xfrm>
                    <a:prstGeom prst="rect">
                      <a:avLst/>
                    </a:prstGeom>
                    <a:noFill/>
                    <a:ln>
                      <a:noFill/>
                    </a:ln>
                  </pic:spPr>
                </pic:pic>
              </a:graphicData>
            </a:graphic>
          </wp:inline>
        </w:drawing>
      </w:r>
      <w:r w:rsidRPr="0040037A">
        <w:rPr>
          <w:rFonts w:ascii="Helvetica" w:hAnsi="Helvetica" w:cstheme="minorHAnsi"/>
          <w:i/>
          <w:iCs/>
          <w:sz w:val="20"/>
          <w:szCs w:val="20"/>
          <w:lang w:val="en-GB"/>
        </w:rPr>
        <w:fldChar w:fldCharType="end"/>
      </w:r>
      <w:r w:rsidRPr="0040037A">
        <w:rPr>
          <w:rFonts w:ascii="Helvetica" w:hAnsi="Helvetica" w:cstheme="minorHAnsi"/>
          <w:i/>
          <w:iCs/>
          <w:sz w:val="20"/>
          <w:szCs w:val="20"/>
          <w:lang w:val="en-GB"/>
        </w:rPr>
        <w:t> </w:t>
      </w:r>
      <w:proofErr w:type="spellStart"/>
      <w:r w:rsidRPr="0040037A">
        <w:rPr>
          <w:rFonts w:ascii="Helvetica" w:hAnsi="Helvetica" w:cstheme="minorHAnsi"/>
          <w:i/>
          <w:iCs/>
          <w:sz w:val="20"/>
          <w:szCs w:val="20"/>
          <w:lang w:val="en-GB"/>
        </w:rPr>
        <w:t>and</w:t>
      </w:r>
      <w:proofErr w:type="spellEnd"/>
      <w:r w:rsidRPr="0040037A">
        <w:rPr>
          <w:rFonts w:ascii="Helvetica" w:hAnsi="Helvetica" w:cstheme="minorHAnsi"/>
          <w:i/>
          <w:iCs/>
          <w:sz w:val="20"/>
          <w:szCs w:val="20"/>
          <w:lang w:val="en-GB"/>
        </w:rPr>
        <w:t xml:space="preserve"> μ(</w:t>
      </w:r>
      <w:proofErr w:type="spellStart"/>
      <w:r w:rsidRPr="0040037A">
        <w:rPr>
          <w:rFonts w:ascii="Helvetica" w:hAnsi="Helvetica" w:cstheme="minorHAnsi"/>
          <w:i/>
          <w:iCs/>
          <w:sz w:val="20"/>
          <w:szCs w:val="20"/>
          <w:lang w:val="en-GB"/>
        </w:rPr>
        <w:t>ρλ</w:t>
      </w:r>
      <w:proofErr w:type="spellEnd"/>
      <w:r w:rsidRPr="0040037A">
        <w:rPr>
          <w:rFonts w:ascii="Helvetica" w:hAnsi="Helvetica" w:cstheme="minorHAnsi"/>
          <w:i/>
          <w:iCs/>
          <w:sz w:val="20"/>
          <w:szCs w:val="20"/>
          <w:lang w:val="en-GB"/>
        </w:rPr>
        <w:t xml:space="preserve">) indicate the standard deviation and mean value of reflectance at wavelength λ across all the pixels in one plot, respectively.“ </w:t>
      </w:r>
      <w:r w:rsidRPr="0040037A">
        <w:rPr>
          <w:rFonts w:ascii="Helvetica" w:hAnsi="Helvetica" w:cstheme="minorHAnsi"/>
          <w:i/>
          <w:iCs/>
          <w:sz w:val="20"/>
          <w:szCs w:val="20"/>
          <w:lang w:val="en-GB"/>
        </w:rPr>
        <w:fldChar w:fldCharType="begin"/>
      </w:r>
      <w:ins w:id="228" w:author="SCHNEIDEREIT Shawn" w:date="2020-01-22T16:39:00Z">
        <w:r w:rsidR="00222D4B">
          <w:rPr>
            <w:rFonts w:ascii="Helvetica" w:hAnsi="Helvetica" w:cstheme="minorHAnsi"/>
            <w:i/>
            <w:iCs/>
            <w:sz w:val="20"/>
            <w:szCs w:val="20"/>
            <w:lang w:val="en-GB"/>
          </w:rPr>
          <w:instrText xml:space="preserve"> ADDIN ZOTERO_ITEM CSL_CITATION {"citationID":"DUHVWgOm","properties":{"formattedCitation":"(Wang et al., 2018)","plainCitation":"(Wang et al., 2018)","noteIndex":0},"citationItems":[{"id":"BuTMxvh3/e54m0Dnh","uris":["http://zotero.org/users/local/8RirLiuI/items/PFHUP97H"],"uri":["http://zotero.org/users/local/8RirLiuI/items/PFHUP97H"],"itemData":{"id":410,"type":"article-journal","container-title":"Ecological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ins>
      <w:del w:id="229" w:author="SCHNEIDEREIT Shawn" w:date="2020-01-12T14:33:00Z">
        <w:r w:rsidRPr="0040037A" w:rsidDel="00DE1469">
          <w:rPr>
            <w:rFonts w:ascii="Helvetica" w:hAnsi="Helvetica" w:cstheme="minorHAnsi"/>
            <w:i/>
            <w:iCs/>
            <w:sz w:val="20"/>
            <w:szCs w:val="20"/>
            <w:lang w:val="en-GB"/>
          </w:rPr>
          <w:delInstrText xml:space="preserve"> ADDIN ZOTERO_ITEM CSL_CITATION {"citationID":"DUHVWgOm","properties":{"formattedCitation":"(Wang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delInstrText>
        </w:r>
      </w:del>
      <w:r w:rsidRPr="0040037A">
        <w:rPr>
          <w:rFonts w:ascii="Helvetica" w:hAnsi="Helvetica" w:cstheme="minorHAnsi"/>
          <w:i/>
          <w:iCs/>
          <w:sz w:val="20"/>
          <w:szCs w:val="20"/>
          <w:lang w:val="en-GB"/>
        </w:rPr>
        <w:fldChar w:fldCharType="separate"/>
      </w:r>
      <w:r w:rsidRPr="0040037A">
        <w:rPr>
          <w:rFonts w:ascii="Helvetica" w:hAnsi="Helvetica" w:cstheme="minorHAnsi"/>
          <w:i/>
          <w:iCs/>
          <w:sz w:val="20"/>
          <w:szCs w:val="20"/>
          <w:lang w:val="en-GB"/>
        </w:rPr>
        <w:t>(Wang et al., 2018)</w:t>
      </w:r>
      <w:r w:rsidRPr="0040037A">
        <w:rPr>
          <w:rFonts w:ascii="Helvetica" w:hAnsi="Helvetica" w:cstheme="minorHAnsi"/>
          <w:i/>
          <w:iCs/>
          <w:sz w:val="20"/>
          <w:szCs w:val="20"/>
          <w:lang w:val="en-GB"/>
        </w:rPr>
        <w:fldChar w:fldCharType="end"/>
      </w:r>
    </w:p>
    <w:p w14:paraId="0A79FB4A" w14:textId="77777777" w:rsidR="000B3AE9" w:rsidRPr="0040037A" w:rsidRDefault="000B3AE9" w:rsidP="0040037A">
      <w:pPr>
        <w:jc w:val="both"/>
        <w:rPr>
          <w:rFonts w:ascii="Helvetica" w:hAnsi="Helvetica" w:cstheme="minorHAnsi"/>
          <w:lang w:val="en-GB"/>
        </w:rPr>
      </w:pPr>
    </w:p>
    <w:p w14:paraId="04A9F325" w14:textId="77777777" w:rsidR="000B3AE9" w:rsidRPr="0040037A" w:rsidRDefault="000B3AE9" w:rsidP="0040037A">
      <w:pPr>
        <w:jc w:val="both"/>
        <w:rPr>
          <w:rFonts w:ascii="Helvetica" w:hAnsi="Helvetica" w:cstheme="minorHAnsi"/>
          <w:lang w:val="en-GB"/>
        </w:rPr>
      </w:pPr>
    </w:p>
    <w:p w14:paraId="06E17AD5" w14:textId="263B4EF9"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 Spectral variance among pixel images could be calculated using metrics such as spectral dissimilarity matrices </w:t>
      </w:r>
      <w:r w:rsidRPr="0040037A">
        <w:rPr>
          <w:rFonts w:ascii="Helvetica" w:hAnsi="Helvetica" w:cstheme="minorHAnsi"/>
          <w:lang w:val="en-GB"/>
        </w:rPr>
        <w:fldChar w:fldCharType="begin"/>
      </w:r>
      <w:ins w:id="230" w:author="SCHNEIDEREIT Shawn" w:date="2020-01-12T14:33:00Z">
        <w:r w:rsidR="00DE1469">
          <w:rPr>
            <w:rFonts w:ascii="Helvetica" w:hAnsi="Helvetica" w:cstheme="minorHAnsi"/>
            <w:lang w:val="en-GB"/>
          </w:rPr>
          <w: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2018)","noteIndex":0},"citationItems":[{"id":416,"uris":["http://zotero.org/users/local/8RirLiuI/items/LZB3BZ8T"],"uri":["http://zotero.org/users/local/8RirLiuI/items/LZB3BZ8T"],"itemData":{"id":416,"type":"article-journal","container-title":"Nature Ecology &amp; Evolution","DOI":"10.1038/s41559-018-0551-1","ISSN":"2397-334X","issue":"6","journalAbbreviation":"Nat Ecol Evol","language":"en","page":"976-982","source":"DOI.org (Crossref)","title":"Plant spectral diversity integrates functional and phylogenetic components of biodiversity and predicts ecosystem function","volume":"2","author":[{"family":"Schweiger","given":"Anna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instrText>
        </w:r>
      </w:ins>
      <w:del w:id="231" w:author="SCHNEIDEREIT Shawn" w:date="2020-01-12T14:33:00Z">
        <w:r w:rsidRPr="0040037A" w:rsidDel="00DE1469">
          <w:rPr>
            <w:rFonts w:ascii="Helvetica" w:hAnsi="Helvetica" w:cstheme="minorHAnsi"/>
            <w:lang w:val="en-GB"/>
          </w:rPr>
          <w:delInstrText xml:space="preserve"> ADDIN ZOTERO_ITEM CSL_CITATION {"citationID":"SD2dMgMH","properties":{"formattedCitation":"(Schweiger et al., 2018)","plainCitation":"(Schweiger et al., 2018)","noteIndex":0},"citationItems":[{"id":416,"uris":["http://zotero.org/users/local/8RirLiuI/items/LZB3BZ8T"],"uri":["http://zotero.org/users/local/8RirLiuI/items/LZB3BZ8T"],"itemData":{"id":416,"type":"article-journal","title":"Plant spectral diversity integrates functional and phylogenetic components of biodiversity and predicts ecosystem function","container-title":"Nature Ecology &amp; Evolution","page":"976-982","volume":"2","issue":"6","source":"DOI.org (Crossref)","DOI":"10.1038/s41559-018-0551-1","ISSN":"2397-334X","journalAbbreviation":"Nat Ecol Evol","language":"en","author":[{"family":"Schweiger","given":"Anna K."},{"family":"Cavender-Bares","given":"Jeannine"},{"family":"Townsend","given":"Philip A."},{"family":"Hobbie","given":"Sarah E."},{"family":"Madritch","given":"Michael D."},{"family":"Wang","given":"Ran"},{"family":"Tilman","given":"David"},{"family":"Gamon","given":"John A."}],"issued":{"date-parts":[["2018",6]]}}}],"schema":"https://github.com/citation-style-language/schema/raw/master/csl-citation.json"}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(Schweiger et al., 2018)</w:t>
      </w:r>
      <w:r w:rsidRPr="0040037A">
        <w:rPr>
          <w:rFonts w:ascii="Helvetica" w:hAnsi="Helvetica" w:cstheme="minorHAnsi"/>
          <w:lang w:val="en-GB"/>
        </w:rPr>
        <w:fldChar w:fldCharType="end"/>
      </w:r>
      <w:r w:rsidRPr="0040037A">
        <w:rPr>
          <w:rFonts w:ascii="Helvetica" w:hAnsi="Helvetica" w:cstheme="minorHAnsi"/>
          <w:lang w:val="en-GB"/>
        </w:rPr>
        <w:t xml:space="preserve">, or mean distance from spectral centroid </w:t>
      </w:r>
      <w:r w:rsidRPr="0040037A">
        <w:rPr>
          <w:rFonts w:ascii="Helvetica" w:hAnsi="Helvetica" w:cstheme="minorHAnsi"/>
          <w:lang w:val="en-GB"/>
        </w:rPr>
        <w:fldChar w:fldCharType="begin"/>
      </w:r>
      <w:ins w:id="232" w:author="SCHNEIDEREIT Shawn" w:date="2020-01-22T16:39:00Z">
        <w:r w:rsidR="00222D4B">
          <w:rPr>
            <w:rFonts w:ascii="Helvetica" w:hAnsi="Helvetica" w:cstheme="minorHAnsi"/>
            <w:lang w:val="en-GB"/>
          </w:rPr>
          <w:instrText xml:space="preserve"> ADDIN ZOTERO_ITEM CSL_CITATION {"citationID":"sovsvm7Y","properties":{"formattedCitation":"(Rocchini et al., 2010)","plainCitation":"(Rocchini et al., 2010)","noteIndex":0},"citationItems":[{"id":"BuTMxvh3/6Co2XSEV","uris":["http://zotero.org/users/local/8RirLiuI/items/BYHGHF5S"],"uri":["http://zotero.org/users/local/8RirLiuI/items/BYHGHF5S"],"itemData":{"id":469,"type":"article-journal","container-title":"Ecological Informatics","DOI":"10.1016/j.ecoinf.2010.06.001","ISSN":"15749541","issue":"5","journalAbbreviation":"Ecological Informatics","language":"en","page":"318-329","source":"DOI.org (Crossref)","title":"Remotely sensed spectral heterogeneity as a proxy of species diversity: Recent advances and open challenges","title-short":"Remotely sensed spectral heterogeneity as a proxy of species diversity","volume":"5","author":[{"family":"Rocchini","given":"Duccio"},{"family":"Balkenhol","given":"Niko"},{"family":"Carter","given":"Gregory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instrText>
        </w:r>
      </w:ins>
      <w:del w:id="233" w:author="SCHNEIDEREIT Shawn" w:date="2020-01-12T14:33:00Z">
        <w:r w:rsidRPr="0040037A" w:rsidDel="00DE1469">
          <w:rPr>
            <w:rFonts w:ascii="Helvetica" w:hAnsi="Helvetica" w:cstheme="minorHAnsi"/>
            <w:lang w:val="en-GB"/>
          </w:rPr>
          <w:delInstrText xml:space="preserve"> ADDIN ZOTERO_ITEM CSL_CITATION {"citationID":"sovsvm7Y","properties":{"formattedCitation":"(Rocchini et al., 2010)","plainCitation":"(Rocchini et al., 2010)","noteIndex":0},"citationItems":[{"id":469,"uris":["http://zotero.org/users/local/8RirLiuI/items/BYHGHF5S"],"uri":["http://zotero.org/users/local/8RirLiuI/items/BYHGHF5S"],"itemData":{"id":469,"type":"article-journal","title":"Remotely sensed spectral heterogeneity as a proxy of species diversity: Recent advances and open challenges","container-title":"Ecological Informatics","page":"318-329","volume":"5","issue":"5","source":"DOI.org (Crossref)","DOI":"10.1016/j.ecoinf.2010.06.001","ISSN":"15749541","title-short":"Remotely sensed spectral heterogeneity as a proxy of species diversity","journalAbbreviation":"Ecological Informatics","language":"en","author":[{"family":"Rocchini","given":"Duccio"},{"family":"Balkenhol","given":"Niko"},{"family":"Carter","given":"Gregory A."},{"family":"Foody","given":"Giles M."},{"family":"Gillespie","given":"Thomas W."},{"family":"He","given":"Kate S."},{"family":"Kark","given":"Salit"},{"family":"Levin","given":"Noam"},{"family":"Lucas","given":"Kelly"},{"family":"Luoto","given":"Miska"},{"family":"Nagendra","given":"Harini"},{"family":"Oldeland","given":"Jens"},{"family":"Ricotta","given":"Carlo"},{"family":"Southworth","given":"Jane"},{"family":"Neteler","given":"Markus"}],"issued":{"date-parts":[["2010",9]]}}}],"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lang w:val="en-GB"/>
        </w:rPr>
        <w:t>(</w:t>
      </w:r>
      <w:proofErr w:type="spellStart"/>
      <w:r w:rsidRPr="0040037A">
        <w:rPr>
          <w:rFonts w:ascii="Helvetica" w:hAnsi="Helvetica" w:cstheme="minorHAnsi"/>
          <w:lang w:val="en-GB"/>
        </w:rPr>
        <w:t>Rocchini</w:t>
      </w:r>
      <w:proofErr w:type="spellEnd"/>
      <w:r w:rsidRPr="0040037A">
        <w:rPr>
          <w:rFonts w:ascii="Helvetica" w:hAnsi="Helvetica" w:cstheme="minorHAnsi"/>
          <w:lang w:val="en-GB"/>
        </w:rPr>
        <w:t xml:space="preserve"> et al., 2010)</w:t>
      </w:r>
      <w:r w:rsidRPr="0040037A">
        <w:rPr>
          <w:rFonts w:ascii="Helvetica" w:hAnsi="Helvetica" w:cstheme="minorHAnsi"/>
          <w:lang w:val="en-GB"/>
        </w:rPr>
        <w:fldChar w:fldCharType="end"/>
      </w:r>
      <w:r w:rsidRPr="0040037A">
        <w:rPr>
          <w:rFonts w:ascii="Helvetica" w:hAnsi="Helvetica" w:cstheme="minorHAnsi"/>
          <w:lang w:val="en-GB"/>
        </w:rPr>
        <w:t xml:space="preserve"> have been used for similar spectral diversity work. Yet, these metrics were proposed to incorporate phylogenetic and functional diversity components, which are extraneous to the scope of this paper.</w:t>
      </w:r>
    </w:p>
    <w:p w14:paraId="1331ED30" w14:textId="77777777" w:rsidR="000B3AE9" w:rsidRPr="0040037A" w:rsidRDefault="000B3AE9" w:rsidP="0040037A">
      <w:pPr>
        <w:jc w:val="both"/>
        <w:rPr>
          <w:rFonts w:ascii="Helvetica" w:hAnsi="Helvetica" w:cstheme="minorHAnsi"/>
          <w:lang w:val="en-GB"/>
        </w:rPr>
      </w:pPr>
    </w:p>
    <w:p w14:paraId="7D64F990"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Methods and Predictions for Individual Research Questions:</w:t>
      </w:r>
    </w:p>
    <w:p w14:paraId="25C7132F" w14:textId="77777777" w:rsidR="000B3AE9" w:rsidRPr="0040037A" w:rsidRDefault="000B3AE9" w:rsidP="0040037A">
      <w:pPr>
        <w:jc w:val="both"/>
        <w:rPr>
          <w:rFonts w:ascii="Helvetica" w:hAnsi="Helvetica" w:cstheme="minorHAnsi"/>
          <w:lang w:val="en-GB"/>
        </w:rPr>
      </w:pPr>
    </w:p>
    <w:p w14:paraId="6137ADF1" w14:textId="7FEAFE56"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lang w:val="en-GB"/>
        </w:rPr>
        <w:t xml:space="preserve">The first question of whether </w:t>
      </w:r>
      <w:proofErr w:type="spellStart"/>
      <w:r w:rsidRPr="0040037A">
        <w:rPr>
          <w:rFonts w:ascii="Helvetica" w:eastAsiaTheme="minorHAnsi" w:hAnsi="Helvetica" w:cstheme="minorHAnsi"/>
          <w:lang w:val="en-GB" w:eastAsia="en-US"/>
        </w:rPr>
        <w:t>Quikiqtaruk</w:t>
      </w:r>
      <w:proofErr w:type="spellEnd"/>
      <w:r w:rsidRPr="0040037A">
        <w:rPr>
          <w:rFonts w:ascii="Helvetica" w:eastAsiaTheme="minorHAnsi" w:hAnsi="Helvetica" w:cstheme="minorHAnsi"/>
          <w:lang w:val="en-GB" w:eastAsia="en-US"/>
        </w:rPr>
        <w:t xml:space="preserve"> vegetation types differ in their hyperspectral signatures</w:t>
      </w:r>
      <w:r w:rsidRPr="0040037A">
        <w:rPr>
          <w:rFonts w:ascii="Helvetica" w:hAnsi="Helvetica" w:cstheme="minorHAnsi"/>
          <w:lang w:val="en-GB"/>
        </w:rPr>
        <w:t xml:space="preserve"> can be answered using data obtained at a plot-scale or plane-scale. Overall plane-scale is currently the preferred means of analysis, </w:t>
      </w:r>
      <w:r w:rsidRPr="0040037A">
        <w:rPr>
          <w:rFonts w:ascii="Helvetica" w:hAnsi="Helvetica" w:cstheme="minorHAnsi"/>
          <w:lang w:val="en-GB"/>
        </w:rPr>
        <w:lastRenderedPageBreak/>
        <w:t xml:space="preserve">as </w:t>
      </w:r>
      <w:commentRangeStart w:id="234"/>
      <w:r w:rsidRPr="0040037A">
        <w:rPr>
          <w:rFonts w:ascii="Helvetica" w:hAnsi="Helvetica" w:cstheme="minorHAnsi"/>
          <w:lang w:val="en-GB"/>
        </w:rPr>
        <w:t>this could establish valuable precedence for further research</w:t>
      </w:r>
      <w:commentRangeEnd w:id="234"/>
      <w:r w:rsidR="00C14371">
        <w:rPr>
          <w:rStyle w:val="CommentReference"/>
        </w:rPr>
        <w:commentReference w:id="234"/>
      </w:r>
      <w:r w:rsidRPr="0040037A">
        <w:rPr>
          <w:rFonts w:ascii="Helvetica" w:hAnsi="Helvetica" w:cstheme="minorHAnsi"/>
          <w:lang w:val="en-GB"/>
        </w:rPr>
        <w:t xml:space="preserve">. Here the variance in spectral diversity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w:t>
      </w:r>
      <w:r w:rsidRPr="0040037A">
        <w:rPr>
          <w:rFonts w:ascii="Helvetica" w:hAnsi="Helvetica" w:cstheme="minorHAnsi"/>
          <w:lang w:val="en-GB"/>
        </w:rPr>
        <w:t xml:space="preserve">will be compared, using an existing mapping of the vegetation types present on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w:t>
      </w:r>
      <w:r w:rsidRPr="0040037A">
        <w:rPr>
          <w:rFonts w:ascii="Helvetica" w:hAnsi="Helvetica" w:cstheme="minorHAnsi"/>
          <w:lang w:val="en-GB"/>
        </w:rPr>
        <w:fldChar w:fldCharType="begin"/>
      </w:r>
      <w:ins w:id="235" w:author="SCHNEIDEREIT Shawn" w:date="2020-01-12T14:33:00Z">
        <w:r w:rsidR="00DE1469">
          <w:rPr>
            <w:rFonts w:ascii="Helvetica" w:hAnsi="Helvetica" w:cstheme="minorHAnsi"/>
            <w:lang w:val="en-GB"/>
          </w:rPr>
          <w: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2017)","noteIndex":0},"citationItems":[{"id":456,"uris":["http://zotero.org/users/local/8RirLiuI/items/HRXNI3E6"],"uri":["http://zotero.org/users/local/8RirLiuI/items/HRXNI3E6"],"itemData":{"id":456,"type":"article-journal","container-title":"Permafrost and Periglacial Processes","DOI":"10.1002/ppp.1881","ISSN":"10456740","issue":"1","journalAbbreviation":"Permafrost and Periglac. Process.","language":"en","page":"92-107","source":"DOI.org (Crossref)","title":"Effect of Terrain Characteristics on Soil Organic Carbon and Total Nitrogen Stocks in Soils of Herschel Island, Western Canadian Arctic: Geomorphic Disturbance, SOC and TN","title-short":"Effect of Terrain Characteristics on Soil Organic Carbon and Total Nitrogen Stocks in Soils of Herschel Island, Western Canadian Arctic","volume":"28","author":[{"family":"Obu","given":"J."},{"family":"Lantuit","given":"H."},{"family":"Myers-Smith","given":"I."},{"family":"Heim","given":"B."},{"family":"Wolter","given":"J."},{"family":"Fritz","given":"M."}],"issued":{"date-parts":[["2017",1]]}}}],"schema":"https://github.com/citation-style-language/schema/raw/master/csl-citation.json"} </w:instrText>
        </w:r>
      </w:ins>
      <w:del w:id="236" w:author="SCHNEIDEREIT Shawn" w:date="2020-01-12T14:33:00Z">
        <w:r w:rsidRPr="0040037A" w:rsidDel="00DE1469">
          <w:rPr>
            <w:rFonts w:ascii="Helvetica" w:hAnsi="Helvetica" w:cstheme="minorHAnsi"/>
            <w:lang w:val="en-GB"/>
          </w:rPr>
          <w:delInstrText xml:space="preserve"> ADDIN ZOTERO_ITEM CSL_CITATION {"citationID":"TukThWOZ","properties":{"formattedCitation":"(Obu et al., 2017)","plainCitation":"(Obu et al., 2017)","noteIndex":0},"citationItems":[{"id":456,"uris":["http://zotero.org/users/local/8RirLiuI/items/HRXNI3E6"],"uri":["http://zotero.org/users/local/8RirLiuI/items/HRXNI3E6"],"itemData":{"id":456,"type":"article-journal","title":"Effect of Terrain Characteristics on Soil Organic Carbon and Total Nitrogen Stocks in Soils of Herschel Island, Western Canadian Arctic: Geomorphic Disturbance, SOC and TN","container-title":"Permafrost and Periglacial Processes","page":"92-107","volume":"28","issue":"1","source":"DOI.org (Crossref)","DOI":"10.1002/ppp.1881","ISSN":"10456740","title-short":"Effect of Terrain Characteristics on Soil Organic Carbon and Total Nitrogen Stocks in Soils of Herschel Island, Western Canadian Arctic","journalAbbreviation":"Permafrost and Periglac. Process.","language":"en","author":[{"family":"Obu","given":"J."},{"family":"Lantuit","given":"H."},{"family":"Myers-Smith","given":"I."},{"family":"Heim","given":"B."},{"family":"Wolter","given":"J."},{"family":"Fritz","given":"M."}],"issued":{"date-parts":[["2017",1]]}}}],"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(Obu et al., 2017)</w:t>
      </w:r>
      <w:r w:rsidRPr="0040037A">
        <w:rPr>
          <w:rFonts w:ascii="Helvetica" w:hAnsi="Helvetica" w:cstheme="minorHAnsi"/>
          <w:lang w:val="en-GB"/>
        </w:rPr>
        <w:fldChar w:fldCharType="end"/>
      </w:r>
      <w:r w:rsidRPr="0040037A">
        <w:rPr>
          <w:rFonts w:ascii="Helvetica" w:hAnsi="Helvetica" w:cstheme="minorHAnsi"/>
          <w:lang w:val="en-GB"/>
        </w:rPr>
        <w:t xml:space="preserve">. </w:t>
      </w:r>
    </w:p>
    <w:p w14:paraId="3018D569" w14:textId="77777777" w:rsidR="000B3AE9" w:rsidRPr="0040037A" w:rsidRDefault="000B3AE9" w:rsidP="0040037A">
      <w:pPr>
        <w:jc w:val="both"/>
        <w:rPr>
          <w:rFonts w:ascii="Helvetica" w:hAnsi="Helvetica" w:cstheme="minorHAnsi"/>
          <w:lang w:val="en-GB"/>
        </w:rPr>
      </w:pPr>
    </w:p>
    <w:p w14:paraId="43BFF556" w14:textId="77777777" w:rsidR="000B3AE9" w:rsidRPr="0040037A" w:rsidRDefault="000B3AE9" w:rsidP="0040037A">
      <w:pPr>
        <w:pStyle w:val="ListParagraph"/>
        <w:jc w:val="both"/>
        <w:rPr>
          <w:rFonts w:ascii="Helvetica" w:hAnsi="Helvetica" w:cstheme="minorHAnsi"/>
          <w:lang w:val="en-GB"/>
        </w:rPr>
      </w:pPr>
    </w:p>
    <w:p w14:paraId="3633B611" w14:textId="1218200C"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How hyperspectral signatures relate to species, </w:t>
      </w:r>
      <w:r w:rsidRPr="0040037A">
        <w:rPr>
          <w:rFonts w:ascii="Helvetica" w:hAnsi="Helvetica" w:cstheme="minorHAnsi"/>
          <w:color w:val="201F1E"/>
          <w:bdr w:val="none" w:sz="0" w:space="0" w:color="auto" w:frame="1"/>
          <w:shd w:val="clear" w:color="auto" w:fill="FFFFFF"/>
          <w:lang w:val="en-GB"/>
        </w:rPr>
        <w:t>richness &amp; evenness,</w:t>
      </w:r>
      <w:r w:rsidRPr="0040037A">
        <w:rPr>
          <w:rFonts w:ascii="Helvetica" w:hAnsi="Helvetica" w:cstheme="minorHAnsi"/>
          <w:color w:val="201F1E"/>
          <w:bdr w:val="none" w:sz="0" w:space="0" w:color="auto" w:frame="1"/>
          <w:lang w:val="en-GB"/>
        </w:rPr>
        <w:t xml:space="preserve"> canopy cover, and percent bare ground will be primarily answered with plot level data. Initially, biodiversity indices will be as basic measurements of richness &amp; evenness. </w:t>
      </w:r>
      <w:commentRangeStart w:id="237"/>
      <w:ins w:id="238" w:author="DASKALOVA Gergana Nikolaeva" w:date="2019-12-16T14:18:00Z">
        <w:r w:rsidR="000A2CE8">
          <w:rPr>
            <w:rFonts w:ascii="Helvetica" w:hAnsi="Helvetica" w:cstheme="minorHAnsi"/>
            <w:color w:val="201F1E"/>
            <w:bdr w:val="none" w:sz="0" w:space="0" w:color="auto" w:frame="1"/>
            <w:lang w:val="en-GB"/>
          </w:rPr>
          <w:t>I will use</w:t>
        </w:r>
        <w:commentRangeEnd w:id="237"/>
        <w:r w:rsidR="000A2CE8">
          <w:rPr>
            <w:rStyle w:val="CommentReference"/>
          </w:rPr>
          <w:commentReference w:id="237"/>
        </w:r>
        <w:r w:rsidR="000A2CE8">
          <w:rPr>
            <w:rFonts w:ascii="Helvetica" w:hAnsi="Helvetica" w:cstheme="minorHAnsi"/>
            <w:color w:val="201F1E"/>
            <w:bdr w:val="none" w:sz="0" w:space="0" w:color="auto" w:frame="1"/>
            <w:lang w:val="en-GB"/>
          </w:rPr>
          <w:t>...</w:t>
        </w:r>
      </w:ins>
      <w:r w:rsidRPr="0040037A">
        <w:rPr>
          <w:rFonts w:ascii="Helvetica" w:hAnsi="Helvetica" w:cstheme="minorHAnsi"/>
          <w:color w:val="201F1E"/>
          <w:bdr w:val="none" w:sz="0" w:space="0" w:color="auto" w:frame="1"/>
          <w:lang w:val="en-GB"/>
        </w:rPr>
        <w:t xml:space="preserve">Point-framing data </w:t>
      </w:r>
      <w:del w:id="239" w:author="DASKALOVA Gergana Nikolaeva" w:date="2019-12-16T14:18:00Z">
        <w:r w:rsidRPr="0040037A" w:rsidDel="000A2CE8">
          <w:rPr>
            <w:rFonts w:ascii="Helvetica" w:hAnsi="Helvetica" w:cstheme="minorHAnsi"/>
            <w:color w:val="201F1E"/>
            <w:bdr w:val="none" w:sz="0" w:space="0" w:color="auto" w:frame="1"/>
            <w:lang w:val="en-GB"/>
          </w:rPr>
          <w:delText xml:space="preserve">can be used </w:delText>
        </w:r>
      </w:del>
      <w:r w:rsidRPr="0040037A">
        <w:rPr>
          <w:rFonts w:ascii="Helvetica" w:hAnsi="Helvetica" w:cstheme="minorHAnsi"/>
          <w:color w:val="201F1E"/>
          <w:bdr w:val="none" w:sz="0" w:space="0" w:color="auto" w:frame="1"/>
          <w:lang w:val="en-GB"/>
        </w:rPr>
        <w:t xml:space="preserve">for the identification of species, as well as canopy cover and percent  bare ground. These are included as abiotic correlates, as they like have significant impact on the spectral signature of a plot, and therefore the derived biodiversity estimates </w:t>
      </w:r>
      <w:r w:rsidRPr="0040037A">
        <w:rPr>
          <w:rFonts w:ascii="Helvetica" w:hAnsi="Helvetica" w:cstheme="minorHAnsi"/>
          <w:color w:val="201F1E"/>
          <w:bdr w:val="none" w:sz="0" w:space="0" w:color="auto" w:frame="1"/>
          <w:lang w:val="en-GB"/>
        </w:rPr>
        <w:fldChar w:fldCharType="begin"/>
      </w:r>
      <w:ins w:id="240"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2009)","noteIndex":0},"citationItems":[{"id":460,"uris":["http://zotero.org/users/local/8RirLiuI/items/W2JSBDNT"],"uri":["http://zotero.org/users/local/8RirLiuI/items/W2JSBDNT"],"itemData":{"id":460,"type":"article-journal","container-title":"Frontiers in Ecology and the Environment","DOI":"10.1890/070152","ISSN":"1540-9295","issue":"5","journalAbbreviation":"Frontiers in Ecology and the Environment","language":"en","page":"269-276","source":"DOI.org (Crossref)","title":"Airborne spectranomics: mapping canopy chemical and taxonomic diversity in tropical forests","title-short":"Airborne spectranomics","volume":"7","author":[{"family":"Asner","given":"Gregory P"},{"family":"Martin","given":"Roberta E"}],"issued":{"date-parts":[["2009",6]]}}}],"schema":"https://github.com/citation-style-language/schema/raw/master/csl-citation.json"} </w:instrText>
        </w:r>
      </w:ins>
      <w:del w:id="241"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{"citationID":"GsbtuDZP","properties":{"formattedCitation":"(Asner and Martin, 2009)","plainCitation":"(Asner and Martin, 2009)","noteIndex":0},"citationItems":[{"id":460,"uris":["http://zotero.org/users/local/8RirLiuI/items/W2JSBDNT"],"uri":["http://zotero.org/users/local/8RirLiuI/items/W2JSBDNT"],"itemData":{"id":460,"type":"article-journal","title":"Airborne spectranomics: mapping canopy chemical and taxonomic diversity in tropical forests","container-title":"Frontiers in Ecology and the Environment","page":"269-276","volume":"7","issue":"5","source":"DOI.org (Crossref)","DOI":"10.1890/070152","ISSN":"1540-9295","title-short":"Airborne spectranomics","journalAbbreviation":"Frontiers in Ecology and the Environment","language":"en","author":[{"family":"Asner","given":"Gregory P"},{"family":"Martin","given":"Roberta E"}],"issued":{"date-parts":[["2009",6]]}}}],"schema":"https://github.com/citation-style-language/schema/raw/master/csl-citation.json"}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(Asner and Martin, 2009)</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ins w:id="242" w:author="SCHNEIDEREIT Shawn" w:date="2020-01-12T14:33:00Z">
        <w:r w:rsidR="00DE1469">
          <w:rPr>
            <w:rFonts w:ascii="Helvetica" w:hAnsi="Helvetica" w:cstheme="minorHAnsi"/>
            <w:color w:val="201F1E"/>
            <w:bdr w:val="none" w:sz="0" w:space="0" w:color="auto" w:frame="1"/>
            <w:lang w:val="en-GB"/>
          </w:rPr>
          <w:instrText xml:space="preserve"> ADDIN ZOTERO_ITEM CSL_CITATION {"citationID":"w4VF5UiM","properties":{"formattedCitation":"(Ollinger, 2011)","plainCitation":"(Ollinger, 2011)","noteIndex":0},"citationItems":[{"id":472,"uris":["http://zotero.org/users/local/8RirLiuI/items/JBUCD3WL"],"uri":["http://zotero.org/users/local/8RirLiuI/items/JBUCD3WL"],"itemData":{"id":472,"type":"article-journal","container-title":"New Phytologist","DOI":"10.1111/j.1469-8137.2010.03536.x","ISSN":"0028646X","issue":"2","language":"en","page":"375-394","source":"DOI.org (Crossref)","title":"Sources of variability in canopy reflectance and the convergent properties of plants: Tansley review","title-short":"Sources of variability in canopy reflectance and the convergent properties of plants","volume":"189","author":[{"family":"Ollinger","given":"S. V."}],"issued":{"date-parts":[["2011",1]]}}}],"schema":"https://github.com/citation-style-language/schema/raw/master/csl-citation.json"} </w:instrText>
        </w:r>
      </w:ins>
      <w:del w:id="243"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{"citationID":"2bhw3sYy","properties":{"formattedCitation":"(Ollinger, 2011)","plainCitation":"(Ollinger, 2011)","noteIndex":0},"citationItems":[{"id":472,"uris":["http://zotero.org/users/local/8RirLiuI/items/JBUCD3WL"],"uri":["http://zotero.org/users/local/8RirLiuI/items/JBUCD3WL"],"itemData":{"id":472,"type":"article-journal","title":"Sources of variability in canopy reflectance and the convergent properties of plants: Tansley review","container-title":"New Phytologist","page":"375-394","volume":"189","issue":"2","source":"DOI.org (Crossref)","DOI":"10.1111/j.1469-8137.2010.03536.x","ISSN":"0028646X","title-short":"Sources of variability in canopy reflectance and the convergent properties of plants","language":"en","author":[{"family":"Ollinger","given":"S. V."}],"issued":{"date-parts":[["2011",1]]}}}],"schema":"https://github.com/citation-style-language/schema/raw/master/csl-citation.json"}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(Ollinger, 2011)</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color w:val="201F1E"/>
          <w:bdr w:val="none" w:sz="0" w:space="0" w:color="auto" w:frame="1"/>
          <w:lang w:val="en-GB"/>
        </w:rPr>
        <w:fldChar w:fldCharType="begin"/>
      </w:r>
      <w:ins w:id="244" w:author="SCHNEIDEREIT Shawn" w:date="2020-01-22T16:39:00Z">
        <w:r w:rsidR="00222D4B">
          <w:rPr>
            <w:rFonts w:ascii="Helvetica" w:hAnsi="Helvetica" w:cstheme="minorHAnsi"/>
            <w:color w:val="201F1E"/>
            <w:bdr w:val="none" w:sz="0" w:space="0" w:color="auto" w:frame="1"/>
            <w:lang w:val="en-GB"/>
          </w:rPr>
          <w:instrText xml:space="preserve"> ADDIN ZOTERO_ITEM CSL_CITATION {"citationID":"zpGK5ieR","properties":{"formattedCitation":"(Gholizadeh et al., 2018)","plainCitation":"(Gholizadeh et al., 2018)","noteIndex":0},"citationItems":[{"id":"BuTMxvh3/spnOHVVf","uris":["http://zotero.org/users/local/8RirLiuI/items/7Q8K297K"],"uri":["http://zotero.org/users/local/8RirLiuI/items/7Q8K297K"],"itemData":{"id":453,"type":"article-journal","container-title":"Remote Sensing of Environment","DOI":"10.1016/j.rse.2017.12.014","ISSN":"00344257","journalAbbreviation":"Remote Sensing of Environment","language":"en","page":"240-253","source":"DOI.org (Crossref)","title":"Remote sensing of biodiversity: Soil correction and data dimension reduction methods improve assessment of α-diversity (species richness) in prairie ecosystems","title-short":"Remote sensing of biodiversity","volume":"206","author":[{"family":"Gholizadeh","given":"Hamed"},{"family":"Gamon","given":"John A."},{"family":"Zygielbaum","given":"Arthur I."},{"family":"Wang","given":"Ran"},{"family":"Schweiger","given":"Anna K."},{"family":"Cavender-Bares","given":"Jeannine"}],"issued":{"date-parts":[["2018",3]]}}}],"schema":"https://github.com/citation-style-language/schema/raw/master/csl-citation.json"} </w:instrText>
        </w:r>
      </w:ins>
      <w:del w:id="245" w:author="SCHNEIDEREIT Shawn" w:date="2020-01-12T14:33:00Z">
        <w:r w:rsidRPr="0040037A" w:rsidDel="00DE1469">
          <w:rPr>
            <w:rFonts w:ascii="Helvetica" w:hAnsi="Helvetica" w:cstheme="minorHAnsi"/>
            <w:color w:val="201F1E"/>
            <w:bdr w:val="none" w:sz="0" w:space="0" w:color="auto" w:frame="1"/>
            <w:lang w:val="en-GB"/>
          </w:rPr>
          <w:delInstrText xml:space="preserve"> ADDIN ZOTERO_ITEM CSL_CITATION {"citationID":"3KoYxQeW","properties":{"formattedCitation":"(Gholizadeh et al., 2018)","plainCitation":"(Gholizadeh et al., 2018)","noteIndex":0},"citationItems":[{"id":453,"uris":["http://zotero.org/users/local/8RirLiuI/items/7Q8K297K"],"uri":["http://zotero.org/users/local/8RirLiuI/items/7Q8K297K"],"itemData":{"id":453,"type":"article-journal","title":"Remote sensing of biodiversity: Soil correction and data dimension reduction methods improve assessment of α-diversity (species richness) in prairie ecosystems","container-title":"Remote Sensing of Environment","page":"240-253","volume":"206","source":"DOI.org (Crossref)","DOI":"10.1016/j.rse.2017.12.014","ISSN":"00344257","title-short":"Remote sensing of biodiversity","journalAbbreviation":"Remote Sensing of Environment","language":"en","author":[{"family":"Gholizadeh","given":"Hamed"},{"family":"Gamon","given":"John A."},{"family":"Zygielbaum","given":"Arthur I."},{"family":"Wang","given":"Ran"},{"family":"Schweiger","given":"Anna K."},{"family":"Cavender-Bares","given":"Jeannine"}],"issued":{"date-parts":[["2018",3]]}}}],"schema":"https://github.com/citation-style-language/schema/raw/master/csl-citation.json"} </w:delInstrText>
        </w:r>
      </w:del>
      <w:r w:rsidRPr="0040037A">
        <w:rPr>
          <w:rFonts w:ascii="Helvetica" w:hAnsi="Helvetica" w:cstheme="minorHAnsi"/>
          <w:color w:val="201F1E"/>
          <w:bdr w:val="none" w:sz="0" w:space="0" w:color="auto" w:frame="1"/>
          <w:lang w:val="en-GB"/>
        </w:rPr>
        <w:fldChar w:fldCharType="separate"/>
      </w:r>
      <w:r w:rsidRPr="0040037A">
        <w:rPr>
          <w:rFonts w:ascii="Helvetica" w:hAnsi="Helvetica" w:cstheme="minorHAnsi"/>
          <w:noProof/>
          <w:color w:val="201F1E"/>
          <w:bdr w:val="none" w:sz="0" w:space="0" w:color="auto" w:frame="1"/>
          <w:lang w:val="en-GB"/>
        </w:rPr>
        <w:t>(Gholizadeh et al., 2018)</w:t>
      </w:r>
      <w:r w:rsidRPr="0040037A">
        <w:rPr>
          <w:rFonts w:ascii="Helvetica" w:hAnsi="Helvetica" w:cstheme="minorHAnsi"/>
          <w:color w:val="201F1E"/>
          <w:bdr w:val="none" w:sz="0" w:space="0" w:color="auto" w:frame="1"/>
          <w:lang w:val="en-GB"/>
        </w:rPr>
        <w:fldChar w:fldCharType="end"/>
      </w:r>
      <w:r w:rsidRPr="0040037A">
        <w:rPr>
          <w:rFonts w:ascii="Helvetica" w:hAnsi="Helvetica" w:cstheme="minorHAnsi"/>
          <w:color w:val="201F1E"/>
          <w:bdr w:val="none" w:sz="0" w:space="0" w:color="auto" w:frame="1"/>
          <w:lang w:val="en-GB"/>
        </w:rPr>
        <w:t xml:space="preserve">. </w:t>
      </w:r>
      <w:r w:rsidRPr="0040037A">
        <w:rPr>
          <w:rFonts w:ascii="Helvetica" w:hAnsi="Helvetica" w:cstheme="minorHAnsi"/>
          <w:lang w:val="en-GB"/>
        </w:rPr>
        <w:t xml:space="preserve">Furthermore, principle component analysis can be conducted to see which variable explains the greatest variability within observed hyperspectral signatures. </w:t>
      </w:r>
    </w:p>
    <w:p w14:paraId="78DC6B23" w14:textId="77777777" w:rsidR="000B3AE9" w:rsidRPr="0040037A" w:rsidRDefault="000B3AE9" w:rsidP="0040037A">
      <w:pPr>
        <w:jc w:val="both"/>
        <w:rPr>
          <w:rFonts w:ascii="Helvetica" w:hAnsi="Helvetica" w:cstheme="minorHAnsi"/>
          <w:lang w:val="en-GB"/>
        </w:rPr>
      </w:pPr>
    </w:p>
    <w:p w14:paraId="3B070A10" w14:textId="77777777" w:rsidR="000B3AE9" w:rsidRPr="0040037A" w:rsidRDefault="000B3AE9" w:rsidP="0040037A">
      <w:pPr>
        <w:jc w:val="both"/>
        <w:rPr>
          <w:rFonts w:ascii="Helvetica" w:hAnsi="Helvetica" w:cstheme="minorHAnsi"/>
          <w:lang w:val="en-GB"/>
        </w:rPr>
      </w:pPr>
    </w:p>
    <w:p w14:paraId="1819D478" w14:textId="6B24DECE" w:rsidR="000B3AE9" w:rsidRDefault="000B3AE9" w:rsidP="0040037A">
      <w:pPr>
        <w:pStyle w:val="ListParagraph"/>
        <w:numPr>
          <w:ilvl w:val="0"/>
          <w:numId w:val="5"/>
        </w:numPr>
        <w:jc w:val="both"/>
        <w:rPr>
          <w:ins w:id="246" w:author="DASKALOVA Gergana Nikolaeva" w:date="2019-12-16T14:19:00Z"/>
          <w:rFonts w:ascii="Helvetica" w:hAnsi="Helvetica" w:cstheme="minorHAnsi"/>
          <w:lang w:val="en-GB"/>
        </w:rPr>
      </w:pPr>
      <w:r w:rsidRPr="0040037A">
        <w:rPr>
          <w:rFonts w:ascii="Helvetica" w:hAnsi="Helvetica" w:cstheme="minorHAnsi"/>
          <w:lang w:val="en-GB"/>
        </w:rPr>
        <w:t xml:space="preserve">Previous studies indicate a strong scale-dependence of the relationship between spectral diversity to biodiversity. Therefore, this study will assess the relationship between hyperspectral variability and biodiversity at three spatial scales: </w:t>
      </w:r>
      <w:proofErr w:type="spellStart"/>
      <w:r w:rsidRPr="0040037A">
        <w:rPr>
          <w:rFonts w:ascii="Helvetica" w:hAnsi="Helvetica" w:cstheme="minorHAnsi"/>
          <w:lang w:val="en-GB"/>
        </w:rPr>
        <w:t>i</w:t>
      </w:r>
      <w:proofErr w:type="spellEnd"/>
      <w:r w:rsidRPr="0040037A">
        <w:rPr>
          <w:rFonts w:ascii="Helvetica" w:hAnsi="Helvetica" w:cstheme="minorHAnsi"/>
          <w:lang w:val="en-GB"/>
        </w:rPr>
        <w:t xml:space="preserve">) plot-scale, ii) drone scale, and iii) plane-scale. </w:t>
      </w:r>
    </w:p>
    <w:p w14:paraId="00848724" w14:textId="77777777" w:rsidR="000A2CE8" w:rsidRPr="0040037A" w:rsidRDefault="000A2CE8" w:rsidP="0040037A">
      <w:pPr>
        <w:pStyle w:val="ListParagraph"/>
        <w:numPr>
          <w:ilvl w:val="0"/>
          <w:numId w:val="5"/>
        </w:numPr>
        <w:jc w:val="both"/>
        <w:rPr>
          <w:rFonts w:ascii="Helvetica" w:hAnsi="Helvetica" w:cstheme="minorHAnsi"/>
          <w:lang w:val="en-GB"/>
        </w:rPr>
      </w:pPr>
    </w:p>
    <w:p w14:paraId="31F8AC1A" w14:textId="77777777"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lang w:val="en-GB"/>
        </w:rPr>
        <w:t xml:space="preserve">Therefore, </w:t>
      </w:r>
      <w:r w:rsidRPr="0040037A">
        <w:rPr>
          <w:rFonts w:ascii="Helvetica" w:hAnsi="Helvetica" w:cstheme="minorHAnsi"/>
          <w:color w:val="000000"/>
          <w:bdr w:val="none" w:sz="0" w:space="0" w:color="auto" w:frame="1"/>
          <w:lang w:val="en-GB"/>
        </w:rPr>
        <w:t xml:space="preserve">all spatial scale will be used to assess </w:t>
      </w:r>
      <w:r w:rsidRPr="0040037A">
        <w:rPr>
          <w:rFonts w:ascii="Helvetica" w:hAnsi="Helvetica" w:cstheme="minorHAnsi"/>
          <w:color w:val="201F1E"/>
          <w:bdr w:val="none" w:sz="0" w:space="0" w:color="auto" w:frame="1"/>
          <w:lang w:val="en-GB"/>
        </w:rPr>
        <w:t>the impact of resolution on the observed hyperspectral relationships and if data saturation across scales occurs. This will also provide insight into the variance of accuracy between sensed spectral signatures and the biodiversity estimates at different spatial scales.</w:t>
      </w:r>
    </w:p>
    <w:p w14:paraId="2BEF373D" w14:textId="77777777" w:rsidR="000B3AE9" w:rsidRPr="0040037A" w:rsidRDefault="000B3AE9" w:rsidP="0040037A">
      <w:pPr>
        <w:pStyle w:val="ListParagraph"/>
        <w:ind w:firstLine="720"/>
        <w:jc w:val="both"/>
        <w:rPr>
          <w:rFonts w:ascii="Helvetica" w:hAnsi="Helvetica" w:cstheme="minorHAnsi"/>
          <w:color w:val="000000" w:themeColor="text1"/>
          <w:bdr w:val="none" w:sz="0" w:space="0" w:color="auto" w:frame="1"/>
          <w:lang w:val="en-GB"/>
        </w:rPr>
      </w:pPr>
      <w:r w:rsidRPr="0040037A">
        <w:rPr>
          <w:rFonts w:ascii="Helvetica" w:hAnsi="Helvetica" w:cstheme="minorHAnsi"/>
          <w:color w:val="000000" w:themeColor="text1"/>
          <w:bdr w:val="none" w:sz="0" w:space="0" w:color="auto" w:frame="1"/>
          <w:lang w:val="en-GB"/>
        </w:rPr>
        <w:t xml:space="preserve">Canopy cover and structure may alter reflective properties of a plot, resulting in greater variance in spectral signatures and linked biodiversity estimates </w:t>
      </w:r>
      <w:r w:rsidRPr="0040037A">
        <w:rPr>
          <w:rFonts w:ascii="Helvetica" w:hAnsi="Helvetica" w:cstheme="minorHAnsi"/>
          <w:lang w:val="en-GB"/>
        </w:rPr>
        <w:fldChar w:fldCharType="begin"/>
      </w:r>
      <w:r w:rsidRPr="0040037A">
        <w:rPr>
          <w:rFonts w:ascii="Helvetica" w:hAnsi="Helvetica" w:cstheme="minorHAnsi"/>
          <w:lang w:val="en-GB"/>
        </w:rPr>
        <w:instrText xml:space="preserve"> ADDIN ZOTERO_TEMP </w:instrText>
      </w:r>
      <w:r w:rsidRPr="0040037A">
        <w:rPr>
          <w:rFonts w:ascii="Helvetica" w:hAnsi="Helvetica" w:cstheme="minorHAnsi"/>
          <w:lang w:val="en-GB"/>
        </w:rPr>
        <w:fldChar w:fldCharType="separate"/>
      </w:r>
      <w:r w:rsidRPr="0040037A">
        <w:rPr>
          <w:rFonts w:ascii="Helvetica" w:hAnsi="Helvetica" w:cstheme="minorHAnsi"/>
          <w:noProof/>
          <w:lang w:val="en-GB"/>
        </w:rPr>
        <w:t>(Asner and Martin, 2009)</w:t>
      </w:r>
      <w:r w:rsidRPr="0040037A">
        <w:rPr>
          <w:rFonts w:ascii="Helvetica" w:hAnsi="Helvetica" w:cstheme="minorHAnsi"/>
          <w:lang w:val="en-GB"/>
        </w:rPr>
        <w:fldChar w:fldCharType="end"/>
      </w:r>
      <w:r w:rsidRPr="0040037A">
        <w:rPr>
          <w:rFonts w:ascii="Helvetica" w:hAnsi="Helvetica" w:cstheme="minorHAnsi"/>
          <w:color w:val="000000" w:themeColor="text1"/>
          <w:bdr w:val="none" w:sz="0" w:space="0" w:color="auto" w:frame="1"/>
          <w:lang w:val="en-GB"/>
        </w:rPr>
        <w:t xml:space="preserve">. Therefore, canopy cover, from point-framing data, will be added as covariate for spectral diversity. </w:t>
      </w:r>
    </w:p>
    <w:p w14:paraId="1326F82E" w14:textId="1B13E23B" w:rsidR="000B3AE9" w:rsidRPr="0040037A" w:rsidRDefault="000B3AE9" w:rsidP="0040037A">
      <w:pPr>
        <w:pStyle w:val="ListParagraph"/>
        <w:ind w:firstLine="720"/>
        <w:jc w:val="both"/>
        <w:rPr>
          <w:rFonts w:ascii="Helvetica" w:hAnsi="Helvetica" w:cstheme="minorHAnsi"/>
          <w:color w:val="201F1E"/>
          <w:bdr w:val="none" w:sz="0" w:space="0" w:color="auto" w:frame="1"/>
          <w:lang w:val="en-GB"/>
        </w:rPr>
      </w:pPr>
      <w:r w:rsidRPr="0040037A">
        <w:rPr>
          <w:rFonts w:ascii="Helvetica" w:hAnsi="Helvetica" w:cstheme="minorHAnsi"/>
          <w:color w:val="201F1E"/>
          <w:bdr w:val="none" w:sz="0" w:space="0" w:color="auto" w:frame="1"/>
          <w:lang w:val="en-GB"/>
        </w:rPr>
        <w:t xml:space="preserve">At the larger remotely sensed scales of observation, bare ground is likely to be a significant predictor of variance in spectral diversity </w:t>
      </w:r>
      <w:r w:rsidRPr="0040037A">
        <w:rPr>
          <w:rFonts w:ascii="Helvetica" w:hAnsi="Helvetica" w:cstheme="minorHAnsi"/>
          <w:color w:val="201F1E"/>
          <w:bdr w:val="none" w:sz="0" w:space="0" w:color="auto" w:frame="1"/>
          <w:shd w:val="clear" w:color="auto" w:fill="FFFFFF"/>
          <w:lang w:val="en-GB"/>
        </w:rPr>
        <w:t>(</w:t>
      </w:r>
      <w:proofErr w:type="spellStart"/>
      <w:r w:rsidRPr="0040037A">
        <w:rPr>
          <w:rFonts w:ascii="Helvetica" w:hAnsi="Helvetica" w:cstheme="minorHAnsi"/>
          <w:color w:val="201F1E"/>
          <w:bdr w:val="none" w:sz="0" w:space="0" w:color="auto" w:frame="1"/>
          <w:shd w:val="clear" w:color="auto" w:fill="FFFFFF"/>
          <w:lang w:val="en-GB"/>
        </w:rPr>
        <w:t>Gholizadeh</w:t>
      </w:r>
      <w:proofErr w:type="spellEnd"/>
      <w:r w:rsidRPr="0040037A">
        <w:rPr>
          <w:rFonts w:ascii="Helvetica" w:hAnsi="Helvetica" w:cstheme="minorHAnsi"/>
          <w:color w:val="201F1E"/>
          <w:bdr w:val="none" w:sz="0" w:space="0" w:color="auto" w:frame="1"/>
          <w:shd w:val="clear" w:color="auto" w:fill="FFFFFF"/>
          <w:lang w:val="en-GB"/>
        </w:rPr>
        <w:t xml:space="preserve"> et al., 2018)</w:t>
      </w:r>
      <w:r w:rsidRPr="0040037A">
        <w:rPr>
          <w:rFonts w:ascii="Helvetica" w:hAnsi="Helvetica" w:cstheme="minorHAnsi"/>
          <w:color w:val="201F1E"/>
          <w:bdr w:val="none" w:sz="0" w:space="0" w:color="auto" w:frame="1"/>
          <w:lang w:val="en-GB"/>
        </w:rPr>
        <w:t>. A potential approach to assess the significance of this variances is to overlay plane hyperspectral raster data over the already mapped</w:t>
      </w:r>
      <w:commentRangeStart w:id="247"/>
      <w:r w:rsidRPr="0040037A">
        <w:rPr>
          <w:rFonts w:ascii="Helvetica" w:hAnsi="Helvetica" w:cstheme="minorHAnsi"/>
          <w:color w:val="201F1E"/>
          <w:bdr w:val="none" w:sz="0" w:space="0" w:color="auto" w:frame="1"/>
          <w:lang w:val="en-GB"/>
        </w:rPr>
        <w:t xml:space="preserve"> % bare ground obtained from previous years drone imagery</w:t>
      </w:r>
      <w:ins w:id="248" w:author="SCHNEIDEREIT Shawn" w:date="2020-01-22T16:39:00Z">
        <w:r w:rsidR="00222D4B">
          <w:rPr>
            <w:rFonts w:ascii="Helvetica" w:hAnsi="Helvetica" w:cstheme="minorHAnsi"/>
            <w:color w:val="201F1E"/>
            <w:bdr w:val="none" w:sz="0" w:space="0" w:color="auto" w:frame="1"/>
            <w:lang w:val="en-GB"/>
          </w:rPr>
          <w:t xml:space="preserve"> (</w:t>
        </w:r>
        <w:proofErr w:type="spellStart"/>
        <w:r w:rsidR="00222D4B">
          <w:rPr>
            <w:rFonts w:ascii="Helvetica" w:hAnsi="Helvetica" w:cstheme="minorHAnsi"/>
            <w:color w:val="201F1E"/>
            <w:bdr w:val="none" w:sz="0" w:space="0" w:color="auto" w:frame="1"/>
            <w:lang w:val="en-GB"/>
          </w:rPr>
          <w:t>kellerhals</w:t>
        </w:r>
        <w:proofErr w:type="spellEnd"/>
        <w:r w:rsidR="00222D4B">
          <w:rPr>
            <w:rFonts w:ascii="Helvetica" w:hAnsi="Helvetica" w:cstheme="minorHAnsi"/>
            <w:color w:val="201F1E"/>
            <w:bdr w:val="none" w:sz="0" w:space="0" w:color="auto" w:frame="1"/>
            <w:lang w:val="en-GB"/>
          </w:rPr>
          <w:t>, 2018)</w:t>
        </w:r>
      </w:ins>
      <w:r w:rsidRPr="0040037A">
        <w:rPr>
          <w:rFonts w:ascii="Helvetica" w:hAnsi="Helvetica" w:cstheme="minorHAnsi"/>
          <w:color w:val="201F1E"/>
          <w:bdr w:val="none" w:sz="0" w:space="0" w:color="auto" w:frame="1"/>
          <w:lang w:val="en-GB"/>
        </w:rPr>
        <w:t>.</w:t>
      </w:r>
      <w:commentRangeEnd w:id="247"/>
      <w:r w:rsidR="000A2CE8">
        <w:rPr>
          <w:rStyle w:val="CommentReference"/>
        </w:rPr>
        <w:commentReference w:id="247"/>
      </w:r>
    </w:p>
    <w:p w14:paraId="590BA818" w14:textId="30F880C9" w:rsidR="000B3AE9" w:rsidRPr="0040037A" w:rsidRDefault="000B3AE9" w:rsidP="0040037A">
      <w:pPr>
        <w:pStyle w:val="ListParagraph"/>
        <w:spacing w:beforeAutospacing="1" w:afterAutospacing="1"/>
        <w:ind w:firstLine="720"/>
        <w:jc w:val="both"/>
        <w:textAlignment w:val="baseline"/>
        <w:rPr>
          <w:rFonts w:ascii="Helvetica" w:hAnsi="Helvetica" w:cstheme="minorHAnsi"/>
          <w:lang w:val="en-GB"/>
        </w:rPr>
      </w:pPr>
      <w:r w:rsidRPr="0040037A">
        <w:rPr>
          <w:rFonts w:ascii="Helvetica" w:hAnsi="Helvetica" w:cstheme="minorHAnsi"/>
          <w:color w:val="201F1E"/>
          <w:bdr w:val="none" w:sz="0" w:space="0" w:color="auto" w:frame="1"/>
          <w:lang w:val="en-GB"/>
        </w:rPr>
        <w:t>At the plane scale</w:t>
      </w:r>
      <w:r w:rsidRPr="0040037A">
        <w:rPr>
          <w:rFonts w:ascii="Helvetica" w:hAnsi="Helvetica" w:cstheme="minorHAnsi"/>
          <w:color w:val="201F1E"/>
          <w:lang w:val="en-GB"/>
        </w:rPr>
        <w:t xml:space="preserve">, hyperspectral signature variance will be related to veg type, topography, wetness, (and possibly slope and aspect?). The topography </w:t>
      </w:r>
      <w:proofErr w:type="spellStart"/>
      <w:r w:rsidRPr="0040037A">
        <w:rPr>
          <w:rFonts w:ascii="Helvetica" w:hAnsi="Helvetica" w:cstheme="minorHAnsi"/>
          <w:lang w:val="en-GB"/>
        </w:rPr>
        <w:t>Qikiqtaruk</w:t>
      </w:r>
      <w:proofErr w:type="spellEnd"/>
      <w:r w:rsidRPr="0040037A">
        <w:rPr>
          <w:rFonts w:ascii="Helvetica" w:hAnsi="Helvetica" w:cstheme="minorHAnsi"/>
          <w:lang w:val="en-GB"/>
        </w:rPr>
        <w:t xml:space="preserve"> is available via the </w:t>
      </w:r>
      <w:commentRangeStart w:id="249"/>
      <w:r w:rsidRPr="0040037A">
        <w:rPr>
          <w:rFonts w:ascii="Helvetica" w:hAnsi="Helvetica" w:cstheme="minorHAnsi"/>
          <w:lang w:val="en-GB"/>
        </w:rPr>
        <w:t>Arctic DEM dataset</w:t>
      </w:r>
      <w:ins w:id="250" w:author="SCHNEIDEREIT Shawn" w:date="2020-01-22T16:39:00Z">
        <w:r w:rsidR="00222D4B">
          <w:rPr>
            <w:rFonts w:ascii="Helvetica" w:hAnsi="Helvetica" w:cstheme="minorHAnsi"/>
            <w:lang w:val="en-GB"/>
          </w:rPr>
          <w:t xml:space="preserve"> </w:t>
        </w:r>
      </w:ins>
      <w:ins w:id="251" w:author="SCHNEIDEREIT Shawn" w:date="2020-01-22T16:41:00Z">
        <w:r w:rsidR="00222D4B">
          <w:rPr>
            <w:rFonts w:ascii="Helvetica" w:hAnsi="Helvetica" w:cstheme="minorHAnsi"/>
            <w:lang w:val="en-GB"/>
          </w:rPr>
          <w:fldChar w:fldCharType="begin"/>
        </w:r>
      </w:ins>
      <w:ins w:id="252" w:author="SCHNEIDEREIT Shawn" w:date="2020-01-22T16:42:00Z">
        <w:r w:rsidR="00222D4B">
          <w:rPr>
            <w:rFonts w:ascii="Helvetica" w:hAnsi="Helvetica" w:cstheme="minorHAnsi"/>
            <w:lang w:val="en-GB"/>
          </w:rPr>
          <w:instrText xml:space="preserve"> ADDIN ZOTERO_ITEM CSL_CITATION {"citationID":"2Urntuat","properties":{"formattedCitation":"(\\uc0\\u8220{}ArcticDEM\\uc0\\u8221{}, n.d.)","plainCitation":"(“ArcticDEM”, n.d.)","noteIndex":0},"citationItems":[{"id":527,"uris":["http://zotero.org/users/local/8RirLiuI/items/Q6HLXUYF"],"uri":["http://zotero.org/users/local/8RirLiuI/items/Q6HLXUYF"],"itemData":{"id":527,"type":"webpage","title":"ArcticDEM","URL":"https://www.arcgis.com/apps/webappviewer/index.html?id=aff5fa8f5d5548c6bff44cc8be385f61","accessed":{"date-parts":[["2020",1,22]]}}}],"schema":"https://github.com/citation-style-language/schema/raw/master/csl-citation.json"} </w:instrText>
        </w:r>
      </w:ins>
      <w:r w:rsidR="00222D4B">
        <w:rPr>
          <w:rFonts w:ascii="Helvetica" w:hAnsi="Helvetica" w:cstheme="minorHAnsi"/>
          <w:lang w:val="en-GB"/>
        </w:rPr>
        <w:fldChar w:fldCharType="separate"/>
      </w:r>
      <w:ins w:id="253" w:author="SCHNEIDEREIT Shawn" w:date="2020-01-22T16:42:00Z">
        <w:r w:rsidR="00222D4B" w:rsidRPr="00222D4B">
          <w:rPr>
            <w:rFonts w:ascii="Helvetica" w:hAnsi="Helvetica"/>
            <w:lang w:val="en-GB"/>
            <w:rPrChange w:id="254" w:author="SCHNEIDEREIT Shawn" w:date="2020-01-22T16:42:00Z">
              <w:rPr>
                <w:lang w:val="en-GB"/>
              </w:rPr>
            </w:rPrChange>
          </w:rPr>
          <w:t>(</w:t>
        </w:r>
        <w:proofErr w:type="spellStart"/>
        <w:r w:rsidR="00222D4B" w:rsidRPr="00222D4B">
          <w:rPr>
            <w:rFonts w:ascii="Helvetica" w:hAnsi="Helvetica"/>
            <w:lang w:val="en-GB"/>
            <w:rPrChange w:id="255" w:author="SCHNEIDEREIT Shawn" w:date="2020-01-22T16:42:00Z">
              <w:rPr>
                <w:lang w:val="en-GB"/>
              </w:rPr>
            </w:rPrChange>
          </w:rPr>
          <w:t>ArcticDEM</w:t>
        </w:r>
        <w:proofErr w:type="spellEnd"/>
        <w:r w:rsidR="00222D4B" w:rsidRPr="00222D4B">
          <w:rPr>
            <w:rFonts w:ascii="Helvetica" w:hAnsi="Helvetica"/>
            <w:lang w:val="en-GB"/>
            <w:rPrChange w:id="256" w:author="SCHNEIDEREIT Shawn" w:date="2020-01-22T16:42:00Z">
              <w:rPr>
                <w:lang w:val="en-GB"/>
              </w:rPr>
            </w:rPrChange>
          </w:rPr>
          <w:t xml:space="preserve">, </w:t>
        </w:r>
        <w:r w:rsidR="00222D4B">
          <w:rPr>
            <w:rFonts w:ascii="Helvetica" w:hAnsi="Helvetica"/>
            <w:lang w:val="en-GB"/>
          </w:rPr>
          <w:t>2018</w:t>
        </w:r>
        <w:r w:rsidR="00222D4B" w:rsidRPr="00222D4B">
          <w:rPr>
            <w:rFonts w:ascii="Helvetica" w:hAnsi="Helvetica"/>
            <w:lang w:val="en-GB"/>
            <w:rPrChange w:id="257" w:author="SCHNEIDEREIT Shawn" w:date="2020-01-22T16:42:00Z">
              <w:rPr>
                <w:lang w:val="en-GB"/>
              </w:rPr>
            </w:rPrChange>
          </w:rPr>
          <w:t>)</w:t>
        </w:r>
      </w:ins>
      <w:ins w:id="258" w:author="SCHNEIDEREIT Shawn" w:date="2020-01-22T16:41:00Z">
        <w:r w:rsidR="00222D4B">
          <w:rPr>
            <w:rFonts w:ascii="Helvetica" w:hAnsi="Helvetica" w:cstheme="minorHAnsi"/>
            <w:lang w:val="en-GB"/>
          </w:rPr>
          <w:fldChar w:fldCharType="end"/>
        </w:r>
      </w:ins>
      <w:r w:rsidRPr="0040037A">
        <w:rPr>
          <w:rFonts w:ascii="Helvetica" w:hAnsi="Helvetica" w:cstheme="minorHAnsi"/>
          <w:lang w:val="en-GB"/>
        </w:rPr>
        <w:t xml:space="preserve"> </w:t>
      </w:r>
      <w:commentRangeEnd w:id="249"/>
      <w:r w:rsidR="000A2CE8">
        <w:rPr>
          <w:rStyle w:val="CommentReference"/>
        </w:rPr>
        <w:commentReference w:id="249"/>
      </w:r>
      <w:r w:rsidRPr="0040037A">
        <w:rPr>
          <w:rFonts w:ascii="Helvetica" w:hAnsi="Helvetica" w:cstheme="minorHAnsi"/>
          <w:lang w:val="en-GB"/>
        </w:rPr>
        <w:t>and wetness, slope and aspect can all be derived/interpolated from DEMs</w:t>
      </w:r>
    </w:p>
    <w:p w14:paraId="2F3C8114" w14:textId="77777777" w:rsidR="000B3AE9" w:rsidRPr="0040037A" w:rsidRDefault="000B3AE9" w:rsidP="0040037A">
      <w:pPr>
        <w:pStyle w:val="ListParagraph"/>
        <w:spacing w:beforeAutospacing="1" w:afterAutospacing="1"/>
        <w:ind w:firstLine="720"/>
        <w:jc w:val="both"/>
        <w:textAlignment w:val="baseline"/>
        <w:rPr>
          <w:rFonts w:ascii="Helvetica" w:hAnsi="Helvetica" w:cstheme="minorHAnsi"/>
          <w:color w:val="201F1E"/>
          <w:bdr w:val="none" w:sz="0" w:space="0" w:color="auto" w:frame="1"/>
          <w:lang w:val="en-GB"/>
        </w:rPr>
      </w:pPr>
    </w:p>
    <w:p w14:paraId="3F30A65F" w14:textId="77777777" w:rsidR="000B3AE9" w:rsidRPr="0040037A" w:rsidRDefault="000B3AE9" w:rsidP="0040037A">
      <w:pPr>
        <w:pStyle w:val="ListParagraph"/>
        <w:numPr>
          <w:ilvl w:val="0"/>
          <w:numId w:val="5"/>
        </w:numPr>
        <w:jc w:val="both"/>
        <w:rPr>
          <w:rFonts w:ascii="Helvetica" w:hAnsi="Helvetica" w:cstheme="minorHAnsi"/>
          <w:lang w:val="en-GB"/>
        </w:rPr>
      </w:pPr>
      <w:r w:rsidRPr="0040037A">
        <w:rPr>
          <w:rFonts w:ascii="Helvetica" w:hAnsi="Helvetica" w:cstheme="minorHAnsi"/>
          <w:color w:val="201F1E"/>
          <w:bdr w:val="none" w:sz="0" w:space="0" w:color="auto" w:frame="1"/>
          <w:lang w:val="en-GB"/>
        </w:rPr>
        <w:t xml:space="preserve">Finally, a regional map of biodiversity will be produced using the remotely sensed hyperspectral data. Biodiversity will be calculated using question two’s model of hyperspectral density relationship biodiversity  </w:t>
      </w:r>
    </w:p>
    <w:p w14:paraId="486B56A4" w14:textId="77777777" w:rsidR="000B3AE9" w:rsidRPr="0040037A" w:rsidRDefault="000B3AE9" w:rsidP="0040037A">
      <w:pPr>
        <w:pStyle w:val="ListParagraph"/>
        <w:jc w:val="both"/>
        <w:rPr>
          <w:rFonts w:ascii="Helvetica" w:hAnsi="Helvetica" w:cstheme="minorHAnsi"/>
          <w:lang w:val="en-GB"/>
        </w:rPr>
      </w:pPr>
    </w:p>
    <w:p w14:paraId="58E79A08"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Figures for Results</w:t>
      </w:r>
    </w:p>
    <w:p w14:paraId="480D178C" w14:textId="77777777" w:rsidR="000B3AE9" w:rsidRPr="0040037A" w:rsidRDefault="000B3AE9" w:rsidP="0040037A">
      <w:pPr>
        <w:jc w:val="both"/>
        <w:rPr>
          <w:rFonts w:ascii="Helvetica" w:hAnsi="Helvetica" w:cstheme="minorHAnsi"/>
          <w:u w:val="single"/>
          <w:lang w:val="en-GB"/>
        </w:rPr>
      </w:pPr>
    </w:p>
    <w:p w14:paraId="394D2C41" w14:textId="77777777" w:rsidR="000B3AE9" w:rsidRPr="0040037A" w:rsidRDefault="000B3AE9" w:rsidP="0040037A">
      <w:pPr>
        <w:jc w:val="both"/>
        <w:rPr>
          <w:rFonts w:ascii="Helvetica" w:hAnsi="Helvetica" w:cstheme="minorHAnsi"/>
          <w:u w:val="single"/>
          <w:lang w:val="en-GB"/>
        </w:rPr>
      </w:pPr>
    </w:p>
    <w:p w14:paraId="60A77DA6"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lastRenderedPageBreak/>
        <w:t xml:space="preserve">Average overlaid spectral profiles of </w:t>
      </w:r>
      <w:r w:rsidRPr="0040037A">
        <w:rPr>
          <w:rFonts w:ascii="Helvetica" w:eastAsiaTheme="minorHAnsi" w:hAnsi="Helvetica" w:cstheme="minorHAnsi"/>
          <w:lang w:val="en-GB" w:eastAsia="en-US"/>
        </w:rPr>
        <w:t xml:space="preserve">Herschel and </w:t>
      </w:r>
      <w:proofErr w:type="spellStart"/>
      <w:r w:rsidRPr="0040037A">
        <w:rPr>
          <w:rFonts w:ascii="Helvetica" w:eastAsiaTheme="minorHAnsi" w:hAnsi="Helvetica" w:cstheme="minorHAnsi"/>
          <w:lang w:val="en-GB" w:eastAsia="en-US"/>
        </w:rPr>
        <w:t>Komakuk</w:t>
      </w:r>
      <w:proofErr w:type="spellEnd"/>
      <w:r w:rsidRPr="0040037A">
        <w:rPr>
          <w:rFonts w:ascii="Helvetica" w:eastAsiaTheme="minorHAnsi" w:hAnsi="Helvetica" w:cstheme="minorHAnsi"/>
          <w:lang w:val="en-GB" w:eastAsia="en-US"/>
        </w:rPr>
        <w:t xml:space="preserve"> vegetation types. </w:t>
      </w:r>
    </w:p>
    <w:p w14:paraId="148C2073" w14:textId="77777777" w:rsidR="000B3AE9" w:rsidRPr="0040037A" w:rsidRDefault="000B3AE9" w:rsidP="0040037A">
      <w:pPr>
        <w:jc w:val="both"/>
        <w:rPr>
          <w:rFonts w:ascii="Helvetica" w:eastAsiaTheme="minorHAnsi" w:hAnsi="Helvetica" w:cstheme="minorHAnsi"/>
          <w:lang w:val="en-GB" w:eastAsia="en-US"/>
        </w:rPr>
      </w:pPr>
    </w:p>
    <w:p w14:paraId="5EC598C4" w14:textId="77777777" w:rsidR="000B3AE9" w:rsidRPr="0040037A" w:rsidRDefault="000B3AE9" w:rsidP="0040037A">
      <w:pPr>
        <w:jc w:val="both"/>
        <w:rPr>
          <w:rFonts w:ascii="Helvetica" w:eastAsiaTheme="minorHAnsi" w:hAnsi="Helvetica" w:cstheme="minorHAnsi"/>
          <w:lang w:val="en-GB" w:eastAsia="en-US"/>
        </w:rPr>
      </w:pPr>
      <w:r w:rsidRPr="0040037A">
        <w:rPr>
          <w:rFonts w:ascii="Helvetica" w:eastAsiaTheme="minorHAnsi" w:hAnsi="Helvetica" w:cstheme="minorHAnsi"/>
          <w:lang w:val="en-GB" w:eastAsia="en-US"/>
        </w:rPr>
        <w:t>Example:</w:t>
      </w:r>
      <w:r w:rsidRPr="0040037A">
        <w:rPr>
          <w:rFonts w:ascii="Helvetica" w:hAnsi="Helvetica"/>
          <w:noProof/>
          <w:lang w:val="en-GB"/>
        </w:rPr>
        <w:drawing>
          <wp:inline distT="0" distB="0" distL="0" distR="0" wp14:anchorId="12D41769" wp14:editId="6D92D33C">
            <wp:extent cx="5756910" cy="2878455"/>
            <wp:effectExtent l="0" t="0" r="0" b="4445"/>
            <wp:docPr id="5" name="Picture 4">
              <a:extLst xmlns:a="http://schemas.openxmlformats.org/drawingml/2006/main">
                <a:ext uri="{FF2B5EF4-FFF2-40B4-BE49-F238E27FC236}">
                  <a16:creationId xmlns:a16="http://schemas.microsoft.com/office/drawing/2014/main" id="{17AFA068-7BC8-8D43-9A80-AA4617C4E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AFA068-7BC8-8D43-9A80-AA4617C4E36E}"/>
                        </a:ext>
                      </a:extLst>
                    </pic:cNvPr>
                    <pic:cNvPicPr>
                      <a:picLocks noChangeAspect="1"/>
                    </pic:cNvPicPr>
                  </pic:nvPicPr>
                  <pic:blipFill>
                    <a:blip r:embed="rId12"/>
                    <a:stretch>
                      <a:fillRect/>
                    </a:stretch>
                  </pic:blipFill>
                  <pic:spPr>
                    <a:xfrm>
                      <a:off x="0" y="0"/>
                      <a:ext cx="5756910" cy="2878455"/>
                    </a:xfrm>
                    <a:prstGeom prst="rect">
                      <a:avLst/>
                    </a:prstGeom>
                  </pic:spPr>
                </pic:pic>
              </a:graphicData>
            </a:graphic>
          </wp:inline>
        </w:drawing>
      </w:r>
    </w:p>
    <w:p w14:paraId="5D8291DC" w14:textId="77777777" w:rsidR="000B3AE9" w:rsidRPr="0040037A" w:rsidRDefault="000B3AE9" w:rsidP="0040037A">
      <w:pPr>
        <w:jc w:val="both"/>
        <w:rPr>
          <w:rFonts w:ascii="Helvetica" w:hAnsi="Helvetica" w:cstheme="minorHAnsi"/>
          <w:sz w:val="15"/>
          <w:szCs w:val="15"/>
          <w:lang w:val="en-GB"/>
        </w:rPr>
      </w:pPr>
      <w:r w:rsidRPr="0040037A">
        <w:rPr>
          <w:rFonts w:ascii="Helvetica" w:hAnsi="Helvetica" w:cstheme="minorHAnsi"/>
          <w:lang w:val="en-GB"/>
        </w:rPr>
        <w:t xml:space="preserve">(here </w:t>
      </w:r>
      <w:commentRangeStart w:id="259"/>
      <w:r w:rsidRPr="0040037A">
        <w:rPr>
          <w:rFonts w:ascii="Helvetica" w:hAnsi="Helvetica" w:cstheme="minorHAnsi"/>
          <w:lang w:val="en-GB"/>
        </w:rPr>
        <w:t>not the case</w:t>
      </w:r>
      <w:commentRangeEnd w:id="259"/>
      <w:r w:rsidR="000A2CE8">
        <w:rPr>
          <w:rStyle w:val="CommentReference"/>
        </w:rPr>
        <w:commentReference w:id="259"/>
      </w:r>
      <w:r w:rsidRPr="0040037A">
        <w:rPr>
          <w:rFonts w:ascii="Helvetica" w:hAnsi="Helvetica" w:cstheme="minorHAnsi"/>
          <w:lang w:val="en-GB"/>
        </w:rPr>
        <w:t xml:space="preserve">…)  </w:t>
      </w:r>
      <w:r w:rsidRPr="0040037A">
        <w:rPr>
          <w:rFonts w:ascii="Helvetica" w:hAnsi="Helvetica" w:cstheme="minorHAnsi"/>
          <w:sz w:val="15"/>
          <w:szCs w:val="15"/>
          <w:lang w:val="en-GB"/>
        </w:rPr>
        <w:t xml:space="preserve">Alison Beamish, Gergana </w:t>
      </w:r>
      <w:proofErr w:type="spellStart"/>
      <w:r w:rsidRPr="0040037A">
        <w:rPr>
          <w:rFonts w:ascii="Helvetica" w:hAnsi="Helvetica" w:cstheme="minorHAnsi"/>
          <w:sz w:val="15"/>
          <w:szCs w:val="15"/>
          <w:lang w:val="en-GB"/>
        </w:rPr>
        <w:t>Daskalova</w:t>
      </w:r>
      <w:proofErr w:type="spellEnd"/>
      <w:r w:rsidRPr="0040037A">
        <w:rPr>
          <w:rFonts w:ascii="Helvetica" w:hAnsi="Helvetica" w:cstheme="minorHAnsi"/>
          <w:sz w:val="15"/>
          <w:szCs w:val="15"/>
          <w:lang w:val="en-GB"/>
        </w:rPr>
        <w:t>, Isla Myers-Smith</w:t>
      </w:r>
      <w:r w:rsidRPr="0040037A">
        <w:rPr>
          <w:rFonts w:ascii="Helvetica" w:hAnsi="Helvetica" w:cstheme="minorHAnsi"/>
          <w:sz w:val="15"/>
          <w:szCs w:val="15"/>
          <w:vertAlign w:val="superscript"/>
          <w:lang w:val="en-GB"/>
        </w:rPr>
        <w:t>3</w:t>
      </w:r>
      <w:r w:rsidRPr="0040037A">
        <w:rPr>
          <w:rFonts w:ascii="Helvetica" w:hAnsi="Helvetica" w:cstheme="minorHAnsi"/>
          <w:sz w:val="15"/>
          <w:szCs w:val="15"/>
          <w:lang w:val="en-GB"/>
        </w:rPr>
        <w:t xml:space="preserve">, Birgit Heim, Sabine </w:t>
      </w:r>
      <w:proofErr w:type="spellStart"/>
      <w:r w:rsidRPr="0040037A">
        <w:rPr>
          <w:rFonts w:ascii="Helvetica" w:hAnsi="Helvetica" w:cstheme="minorHAnsi"/>
          <w:sz w:val="15"/>
          <w:szCs w:val="15"/>
          <w:lang w:val="en-GB"/>
        </w:rPr>
        <w:t>Chabrillat</w:t>
      </w:r>
      <w:proofErr w:type="spellEnd"/>
      <w:r w:rsidRPr="0040037A">
        <w:rPr>
          <w:rFonts w:ascii="Helvetica" w:hAnsi="Helvetica" w:cstheme="minorHAnsi"/>
          <w:sz w:val="15"/>
          <w:szCs w:val="15"/>
          <w:lang w:val="en-GB"/>
        </w:rPr>
        <w:t xml:space="preserve"> et al. (in prep)</w:t>
      </w:r>
    </w:p>
    <w:p w14:paraId="75228C05" w14:textId="77777777" w:rsidR="000B3AE9" w:rsidRPr="0040037A" w:rsidRDefault="000B3AE9" w:rsidP="0040037A">
      <w:pPr>
        <w:pStyle w:val="ListParagraph"/>
        <w:jc w:val="both"/>
        <w:rPr>
          <w:rFonts w:ascii="Helvetica" w:hAnsi="Helvetica" w:cstheme="minorHAnsi"/>
          <w:lang w:val="en-GB"/>
        </w:rPr>
      </w:pPr>
    </w:p>
    <w:p w14:paraId="4962999F" w14:textId="77777777" w:rsidR="000B3AE9" w:rsidRPr="0040037A" w:rsidRDefault="000B3AE9" w:rsidP="0040037A">
      <w:pPr>
        <w:jc w:val="both"/>
        <w:rPr>
          <w:rFonts w:ascii="Helvetica" w:hAnsi="Helvetica" w:cstheme="minorHAnsi"/>
          <w:lang w:val="en-GB"/>
        </w:rPr>
      </w:pPr>
    </w:p>
    <w:p w14:paraId="66AC41B3"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Simple linear plots of spectral diversity on Y-axis vs factor (biodiversity, canopy cover, % bare ground on X-axis)</w:t>
      </w:r>
    </w:p>
    <w:p w14:paraId="7961612A" w14:textId="77777777" w:rsidR="000B3AE9" w:rsidRPr="0040037A" w:rsidRDefault="000B3AE9" w:rsidP="0040037A">
      <w:pPr>
        <w:pStyle w:val="ListParagraph"/>
        <w:jc w:val="both"/>
        <w:rPr>
          <w:rFonts w:ascii="Helvetica" w:hAnsi="Helvetica" w:cstheme="minorHAnsi"/>
          <w:lang w:val="en-GB"/>
        </w:rPr>
      </w:pPr>
    </w:p>
    <w:p w14:paraId="27D9931A" w14:textId="77777777" w:rsidR="000B3AE9" w:rsidRPr="0040037A" w:rsidRDefault="000B3AE9" w:rsidP="0040037A">
      <w:pPr>
        <w:jc w:val="both"/>
        <w:rPr>
          <w:rFonts w:ascii="Helvetica" w:hAnsi="Helvetica"/>
          <w:lang w:val="en-GB"/>
        </w:rPr>
      </w:pPr>
    </w:p>
    <w:p w14:paraId="60ED163F" w14:textId="77777777" w:rsidR="000B3AE9" w:rsidRPr="0040037A" w:rsidRDefault="000B3AE9" w:rsidP="0040037A">
      <w:pPr>
        <w:jc w:val="both"/>
        <w:rPr>
          <w:rFonts w:ascii="Helvetica" w:hAnsi="Helvetica"/>
          <w:lang w:val="en-GB"/>
        </w:rPr>
      </w:pPr>
    </w:p>
    <w:p w14:paraId="027B6BDF" w14:textId="77777777" w:rsidR="000B3AE9" w:rsidRPr="0040037A" w:rsidRDefault="000B3AE9" w:rsidP="0040037A">
      <w:pPr>
        <w:jc w:val="both"/>
        <w:rPr>
          <w:rFonts w:ascii="Helvetica" w:hAnsi="Helvetica"/>
          <w:lang w:val="en-GB"/>
        </w:rPr>
      </w:pPr>
    </w:p>
    <w:p w14:paraId="53E5FC96" w14:textId="77777777" w:rsidR="000B3AE9" w:rsidRPr="0040037A" w:rsidRDefault="000B3AE9" w:rsidP="0040037A">
      <w:pPr>
        <w:jc w:val="both"/>
        <w:rPr>
          <w:rFonts w:ascii="Helvetica" w:hAnsi="Helvetica"/>
          <w:lang w:val="en-GB"/>
        </w:rPr>
      </w:pPr>
    </w:p>
    <w:p w14:paraId="3917F7A3" w14:textId="77777777" w:rsidR="000B3AE9" w:rsidRPr="0040037A" w:rsidRDefault="000B3AE9" w:rsidP="0040037A">
      <w:pPr>
        <w:jc w:val="both"/>
        <w:rPr>
          <w:rFonts w:ascii="Helvetica" w:hAnsi="Helvetica"/>
          <w:lang w:val="en-GB"/>
        </w:rPr>
      </w:pPr>
    </w:p>
    <w:p w14:paraId="6783FD55" w14:textId="77777777" w:rsidR="000B3AE9" w:rsidRPr="0040037A" w:rsidRDefault="000B3AE9" w:rsidP="0040037A">
      <w:pPr>
        <w:jc w:val="both"/>
        <w:rPr>
          <w:rFonts w:ascii="Helvetica" w:hAnsi="Helvetica"/>
          <w:lang w:val="en-GB"/>
        </w:rPr>
      </w:pPr>
    </w:p>
    <w:p w14:paraId="4D9A8CE8" w14:textId="77777777" w:rsidR="000B3AE9" w:rsidRPr="0040037A" w:rsidRDefault="000B3AE9" w:rsidP="0040037A">
      <w:pPr>
        <w:jc w:val="both"/>
        <w:rPr>
          <w:rFonts w:ascii="Helvetica" w:hAnsi="Helvetica"/>
          <w:lang w:val="en-GB"/>
        </w:rPr>
      </w:pPr>
    </w:p>
    <w:p w14:paraId="3D1C70C1" w14:textId="77777777"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 xml:space="preserve">Example: </w:t>
      </w:r>
    </w:p>
    <w:p w14:paraId="071E791A" w14:textId="77777777" w:rsidR="000B3AE9" w:rsidRPr="0040037A" w:rsidRDefault="000B3AE9" w:rsidP="0040037A">
      <w:pPr>
        <w:jc w:val="both"/>
        <w:rPr>
          <w:rFonts w:ascii="Helvetica" w:hAnsi="Helvetica"/>
          <w:lang w:val="en-GB"/>
        </w:rPr>
      </w:pPr>
    </w:p>
    <w:p w14:paraId="37189DE2"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noProof/>
          <w:lang w:val="en-GB"/>
        </w:rPr>
        <w:lastRenderedPageBreak/>
        <w:drawing>
          <wp:inline distT="0" distB="0" distL="0" distR="0" wp14:anchorId="34BE9890" wp14:editId="0EEF9838">
            <wp:extent cx="3634451" cy="517652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1-19 at 18.18.20.png"/>
                    <pic:cNvPicPr/>
                  </pic:nvPicPr>
                  <pic:blipFill>
                    <a:blip r:embed="rId13">
                      <a:extLst>
                        <a:ext uri="{28A0092B-C50C-407E-A947-70E740481C1C}">
                          <a14:useLocalDpi xmlns:a14="http://schemas.microsoft.com/office/drawing/2010/main" val="0"/>
                        </a:ext>
                      </a:extLst>
                    </a:blip>
                    <a:stretch>
                      <a:fillRect/>
                    </a:stretch>
                  </pic:blipFill>
                  <pic:spPr>
                    <a:xfrm>
                      <a:off x="0" y="0"/>
                      <a:ext cx="3681484" cy="5243519"/>
                    </a:xfrm>
                    <a:prstGeom prst="rect">
                      <a:avLst/>
                    </a:prstGeom>
                  </pic:spPr>
                </pic:pic>
              </a:graphicData>
            </a:graphic>
          </wp:inline>
        </w:drawing>
      </w:r>
    </w:p>
    <w:p w14:paraId="466DACDC" w14:textId="77777777" w:rsidR="000B3AE9" w:rsidRPr="0040037A" w:rsidRDefault="000B3AE9" w:rsidP="0040037A">
      <w:pPr>
        <w:jc w:val="both"/>
        <w:rPr>
          <w:rFonts w:ascii="Helvetica" w:hAnsi="Helvetica" w:cstheme="minorHAnsi"/>
          <w:lang w:val="en-GB"/>
        </w:rPr>
      </w:pPr>
    </w:p>
    <w:p w14:paraId="788D51E1" w14:textId="151A1D0E"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fldChar w:fldCharType="begin"/>
      </w:r>
      <w:ins w:id="260" w:author="SCHNEIDEREIT Shawn" w:date="2020-01-22T16:39:00Z">
        <w:r w:rsidR="00222D4B">
          <w:rPr>
            <w:rFonts w:ascii="Helvetica" w:hAnsi="Helvetica" w:cstheme="minorHAnsi"/>
            <w:lang w:val="en-GB"/>
          </w:rPr>
          <w:instrText xml:space="preserve"> ADDIN ZOTERO_ITEM CSL_CITATION {"citationID":"0J2cBOnC","properties":{"formattedCitation":"(Wang et al., 2018)","plainCitation":"(Wang et al., 2018)","noteIndex":0},"citationItems":[{"id":"BuTMxvh3/e54m0Dnh","uris":["http://zotero.org/users/local/8RirLiuI/items/PFHUP97H"],"uri":["http://zotero.org/users/local/8RirLiuI/items/PFHUP97H"],"itemData":{"id":410,"type":"article-journal","container-title":"Ecological Applications","DOI":"10.1002/eap.1669","ISSN":"10510761","issue":"2","journalAbbreviation":"Ecol Appl","language":"en","page":"541-556","source":"DOI.org (Crossref)","title":"The spatial sensitivity of the spectral diversity-biodiversity relationship: an experimental test in a prairie grassland","title-short":"The spatial sensitivity of the spectral diversity-biodiversity relationship","volume":"28","author":[{"family":"Wang","given":"Ran"},{"family":"Gamon","given":"John A."},{"family":"Cavender-Bares","given":"Jeannine"},{"family":"Townsend","given":"Philip A."},{"family":"Zygielbaum","given":"Arthur I."}],"issued":{"date-parts":[["2018",3]]}}}],"schema":"https://github.com/citation-style-language/schema/raw/master/csl-citation.json"} </w:instrText>
        </w:r>
      </w:ins>
      <w:del w:id="261" w:author="SCHNEIDEREIT Shawn" w:date="2020-01-12T14:33:00Z">
        <w:r w:rsidRPr="0040037A" w:rsidDel="00DE1469">
          <w:rPr>
            <w:rFonts w:ascii="Helvetica" w:hAnsi="Helvetica" w:cstheme="minorHAnsi"/>
            <w:lang w:val="en-GB"/>
          </w:rPr>
          <w:delInstrText xml:space="preserve"> ADDIN ZOTERO_ITEM CSL_CITATION {"citationID":"0J2cBOnC","properties":{"formattedCitation":"(Wang et al., 2018)","plainCitation":"(Wang et al., 2018)","noteIndex":0},"citationItems":[{"id":410,"uris":["http://zotero.org/users/local/8RirLiuI/items/PFHUP97H"],"uri":["http://zotero.org/users/local/8RirLiuI/items/PFHUP97H"],"itemData":{"id":410,"type":"article-journal","title":"The spatial sensitivity of the spectral diversity-biodiversity relationship: an experimental test in a prairie grassland","container-title":"Ecological Applications","page":"541-556","volume":"28","issue":"2","source":"DOI.org (Crossref)","DOI":"10.1002/eap.1669","ISSN":"10510761","title-short":"The spatial sensitivity of the spectral diversity-biodiversity relationship","journalAbbreviation":"Ecol Appl","language":"en","author":[{"family":"Wang","given":"Ran"},{"family":"Gamon","given":"John A."},{"family":"Cavender-Bares","given":"Jeannine"},{"family":"Townsend","given":"Philip A."},{"family":"Zygielbaum","given":"Arthur I."}],"issued":{"date-parts":[["2018",3]]}}}],"schema":"https://github.com/citation-style-language/schema/raw/master/csl-citation.json"} </w:delInstrText>
        </w:r>
      </w:del>
      <w:r w:rsidRPr="0040037A">
        <w:rPr>
          <w:rFonts w:ascii="Helvetica" w:hAnsi="Helvetica" w:cstheme="minorHAnsi"/>
          <w:lang w:val="en-GB"/>
        </w:rPr>
        <w:fldChar w:fldCharType="separate"/>
      </w:r>
      <w:r w:rsidRPr="0040037A">
        <w:rPr>
          <w:rFonts w:ascii="Helvetica" w:hAnsi="Helvetica" w:cstheme="minorHAnsi"/>
          <w:noProof/>
          <w:lang w:val="en-GB"/>
        </w:rPr>
        <w:t>(Wang et al., 2018)</w:t>
      </w:r>
      <w:r w:rsidRPr="0040037A">
        <w:rPr>
          <w:rFonts w:ascii="Helvetica" w:hAnsi="Helvetica" w:cstheme="minorHAnsi"/>
          <w:lang w:val="en-GB"/>
        </w:rPr>
        <w:fldChar w:fldCharType="end"/>
      </w:r>
    </w:p>
    <w:p w14:paraId="608B1C66" w14:textId="77777777" w:rsidR="000B3AE9" w:rsidRPr="0040037A" w:rsidRDefault="000B3AE9" w:rsidP="0040037A">
      <w:pPr>
        <w:jc w:val="both"/>
        <w:rPr>
          <w:rFonts w:ascii="Helvetica" w:hAnsi="Helvetica" w:cstheme="minorHAnsi"/>
          <w:lang w:val="en-GB"/>
        </w:rPr>
      </w:pPr>
    </w:p>
    <w:p w14:paraId="53CD520A" w14:textId="77777777" w:rsidR="000B3AE9" w:rsidRPr="0040037A" w:rsidRDefault="000B3AE9" w:rsidP="0040037A">
      <w:pPr>
        <w:pStyle w:val="ListParagraph"/>
        <w:numPr>
          <w:ilvl w:val="0"/>
          <w:numId w:val="7"/>
        </w:numPr>
        <w:jc w:val="both"/>
        <w:rPr>
          <w:rFonts w:ascii="Helvetica" w:hAnsi="Helvetica" w:cstheme="minorHAnsi"/>
          <w:lang w:val="en-GB"/>
        </w:rPr>
      </w:pPr>
      <w:r w:rsidRPr="0040037A">
        <w:rPr>
          <w:rFonts w:ascii="Helvetica" w:hAnsi="Helvetica" w:cstheme="minorHAnsi"/>
          <w:lang w:val="en-GB"/>
        </w:rPr>
        <w:t xml:space="preserve">The above figure also can show the differences in between the scales of sensing. In Wang 2018 lower pixel resolution of sensing resulted in smaller effect sizes. </w:t>
      </w:r>
    </w:p>
    <w:p w14:paraId="06D1336F" w14:textId="77777777" w:rsidR="000B3AE9" w:rsidRPr="0040037A" w:rsidRDefault="000B3AE9" w:rsidP="0040037A">
      <w:pPr>
        <w:pStyle w:val="ListParagraph"/>
        <w:jc w:val="both"/>
        <w:rPr>
          <w:rFonts w:ascii="Helvetica" w:hAnsi="Helvetica" w:cstheme="minorHAnsi"/>
          <w:lang w:val="en-GB"/>
        </w:rPr>
      </w:pPr>
    </w:p>
    <w:p w14:paraId="22AEEF16"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cstheme="minorHAnsi"/>
          <w:lang w:val="en-GB"/>
        </w:rPr>
        <w:t xml:space="preserve">Alternatively, a </w:t>
      </w:r>
      <w:r w:rsidRPr="0040037A">
        <w:rPr>
          <w:rFonts w:ascii="Helvetica" w:hAnsi="Helvetica" w:cs="Arial"/>
          <w:sz w:val="22"/>
          <w:szCs w:val="22"/>
          <w:lang w:val="en-GB"/>
        </w:rPr>
        <w:t>segmented plot of the scaled variance of predicted vs. measured values of biodiversity could be produced</w:t>
      </w:r>
      <w:r w:rsidRPr="0040037A">
        <w:rPr>
          <w:rFonts w:ascii="Helvetica" w:hAnsi="Helvetica" w:cs="Arial"/>
          <w:color w:val="1C1D1E"/>
          <w:shd w:val="clear" w:color="auto" w:fill="FFFFFF"/>
          <w:lang w:val="en-GB"/>
        </w:rPr>
        <w:t>.</w:t>
      </w:r>
    </w:p>
    <w:p w14:paraId="2C16D697" w14:textId="77777777" w:rsidR="000B3AE9" w:rsidRPr="0040037A" w:rsidRDefault="000B3AE9" w:rsidP="0040037A">
      <w:pPr>
        <w:pStyle w:val="ListParagraph"/>
        <w:jc w:val="both"/>
        <w:rPr>
          <w:rFonts w:ascii="Helvetica" w:hAnsi="Helvetica" w:cs="Arial"/>
          <w:color w:val="1C1D1E"/>
          <w:shd w:val="clear" w:color="auto" w:fill="FFFFFF"/>
          <w:lang w:val="en-GB"/>
        </w:rPr>
      </w:pPr>
      <w:r w:rsidRPr="0040037A">
        <w:rPr>
          <w:rFonts w:ascii="Helvetica" w:hAnsi="Helvetica"/>
          <w:lang w:val="en-GB"/>
        </w:rPr>
        <w:lastRenderedPageBreak/>
        <w:fldChar w:fldCharType="begin"/>
      </w:r>
      <w:r w:rsidRPr="0040037A">
        <w:rPr>
          <w:rFonts w:ascii="Helvetica" w:hAnsi="Helvetica"/>
          <w:lang w:val="en-GB"/>
        </w:rPr>
        <w:instrText xml:space="preserve"> INCLUDEPICTURE "/var/folders/wv/2c446zcj2slc4fqn9xhvczh00000gn/T/com.microsoft.Word/WebArchiveCopyPasteTempFiles/mee312642-fig-0002-m.png"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18AF4FE6" wp14:editId="1898DCD6">
            <wp:extent cx="4722471" cy="2360352"/>
            <wp:effectExtent l="0" t="0" r="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7567" r="-1653"/>
                    <a:stretch/>
                  </pic:blipFill>
                  <pic:spPr bwMode="auto">
                    <a:xfrm>
                      <a:off x="0" y="0"/>
                      <a:ext cx="4745781" cy="2372003"/>
                    </a:xfrm>
                    <a:prstGeom prst="rect">
                      <a:avLst/>
                    </a:prstGeom>
                    <a:noFill/>
                    <a:ln>
                      <a:noFill/>
                    </a:ln>
                    <a:extLst>
                      <a:ext uri="{53640926-AAD7-44D8-BBD7-CCE9431645EC}">
                        <a14:shadowObscured xmlns:a14="http://schemas.microsoft.com/office/drawing/2010/main"/>
                      </a:ext>
                    </a:extLst>
                  </pic:spPr>
                </pic:pic>
              </a:graphicData>
            </a:graphic>
          </wp:inline>
        </w:drawing>
      </w:r>
      <w:r w:rsidRPr="0040037A">
        <w:rPr>
          <w:rFonts w:ascii="Helvetica" w:hAnsi="Helvetica"/>
          <w:lang w:val="en-GB"/>
        </w:rPr>
        <w:fldChar w:fldCharType="end"/>
      </w:r>
    </w:p>
    <w:p w14:paraId="03333028" w14:textId="77777777" w:rsidR="000B3AE9" w:rsidRPr="0040037A" w:rsidRDefault="000B3AE9" w:rsidP="0040037A">
      <w:pPr>
        <w:pStyle w:val="ListParagraph"/>
        <w:jc w:val="both"/>
        <w:rPr>
          <w:rFonts w:ascii="Helvetica" w:hAnsi="Helvetica" w:cstheme="minorHAnsi"/>
          <w:lang w:val="en-GB"/>
        </w:rPr>
      </w:pPr>
    </w:p>
    <w:p w14:paraId="5DCB2514" w14:textId="77777777" w:rsidR="000B3AE9" w:rsidRPr="0040037A" w:rsidRDefault="000B3AE9" w:rsidP="0040037A">
      <w:pPr>
        <w:pStyle w:val="ListParagraph"/>
        <w:jc w:val="both"/>
        <w:rPr>
          <w:rFonts w:ascii="Helvetica" w:hAnsi="Helvetica" w:cstheme="minorHAnsi"/>
          <w:lang w:val="en-GB"/>
        </w:rPr>
      </w:pPr>
    </w:p>
    <w:p w14:paraId="555A5319" w14:textId="77777777" w:rsidR="000B3AE9" w:rsidRPr="0040037A" w:rsidRDefault="000B3AE9" w:rsidP="0040037A">
      <w:pPr>
        <w:pStyle w:val="ListParagraph"/>
        <w:numPr>
          <w:ilvl w:val="0"/>
          <w:numId w:val="7"/>
        </w:numPr>
        <w:jc w:val="both"/>
        <w:rPr>
          <w:rFonts w:ascii="Helvetica" w:hAnsi="Helvetica" w:cs="Arial"/>
          <w:sz w:val="22"/>
          <w:szCs w:val="22"/>
          <w:lang w:val="en-GB"/>
        </w:rPr>
      </w:pPr>
      <w:r w:rsidRPr="0040037A">
        <w:rPr>
          <w:rFonts w:ascii="Helvetica" w:hAnsi="Helvetica" w:cs="Arial"/>
          <w:sz w:val="22"/>
          <w:szCs w:val="22"/>
          <w:lang w:val="en-GB"/>
        </w:rPr>
        <w:t xml:space="preserve">A local heat map of biodiversity based on observed spectral relationship. </w:t>
      </w:r>
    </w:p>
    <w:p w14:paraId="0532C6F8" w14:textId="77777777" w:rsidR="000B3AE9" w:rsidRPr="0040037A" w:rsidRDefault="000B3AE9" w:rsidP="0040037A">
      <w:pPr>
        <w:pStyle w:val="ListParagraph"/>
        <w:jc w:val="both"/>
        <w:rPr>
          <w:rFonts w:ascii="Helvetica" w:hAnsi="Helvetica" w:cs="Arial"/>
          <w:sz w:val="22"/>
          <w:szCs w:val="22"/>
          <w:lang w:val="en-GB"/>
        </w:rPr>
      </w:pPr>
    </w:p>
    <w:p w14:paraId="0807C641" w14:textId="77777777" w:rsidR="000B3AE9" w:rsidRPr="0040037A" w:rsidRDefault="000B3AE9" w:rsidP="0040037A">
      <w:pPr>
        <w:pStyle w:val="ListParagraph"/>
        <w:jc w:val="both"/>
        <w:rPr>
          <w:rFonts w:ascii="Helvetica" w:hAnsi="Helvetica" w:cs="Arial"/>
          <w:sz w:val="22"/>
          <w:szCs w:val="22"/>
          <w:lang w:val="en-GB"/>
        </w:rPr>
      </w:pPr>
      <w:r w:rsidRPr="0040037A">
        <w:rPr>
          <w:rFonts w:ascii="Helvetica" w:hAnsi="Helvetica" w:cs="Arial"/>
          <w:sz w:val="22"/>
          <w:szCs w:val="22"/>
          <w:lang w:val="en-GB"/>
        </w:rPr>
        <w:t xml:space="preserve">Example </w:t>
      </w:r>
    </w:p>
    <w:p w14:paraId="2D4D5AE5" w14:textId="77777777" w:rsidR="000B3AE9" w:rsidRPr="0040037A" w:rsidRDefault="000B3AE9" w:rsidP="0040037A">
      <w:pPr>
        <w:jc w:val="both"/>
        <w:rPr>
          <w:rFonts w:ascii="Helvetica" w:hAnsi="Helvetica"/>
          <w:lang w:val="en-GB"/>
        </w:rPr>
      </w:pPr>
      <w:r w:rsidRPr="0040037A">
        <w:rPr>
          <w:rFonts w:ascii="Helvetica" w:hAnsi="Helvetica"/>
          <w:lang w:val="en-GB"/>
        </w:rPr>
        <w:fldChar w:fldCharType="begin"/>
      </w:r>
      <w:r w:rsidRPr="0040037A">
        <w:rPr>
          <w:rFonts w:ascii="Helvetica" w:hAnsi="Helvetica"/>
          <w:lang w:val="en-GB"/>
        </w:rPr>
        <w:instrText xml:space="preserve"> INCLUDEPICTURE "/var/folders/wv/2c446zcj2slc4fqn9xhvczh00000gn/T/com.microsoft.Word/WebArchiveCopyPasteTempFiles/remotesensing-08-00214-g005-1024.png" \* MERGEFORMATINET </w:instrText>
      </w:r>
      <w:r w:rsidRPr="0040037A">
        <w:rPr>
          <w:rFonts w:ascii="Helvetica" w:hAnsi="Helvetica"/>
          <w:lang w:val="en-GB"/>
        </w:rPr>
        <w:fldChar w:fldCharType="separate"/>
      </w:r>
      <w:r w:rsidRPr="0040037A">
        <w:rPr>
          <w:rFonts w:ascii="Helvetica" w:hAnsi="Helvetica"/>
          <w:noProof/>
          <w:lang w:val="en-GB"/>
        </w:rPr>
        <w:drawing>
          <wp:inline distT="0" distB="0" distL="0" distR="0" wp14:anchorId="3B5CACA6" wp14:editId="6D582AE7">
            <wp:extent cx="4221126" cy="2502349"/>
            <wp:effectExtent l="0" t="0" r="0" b="0"/>
            <wp:docPr id="2" name="Picture 2" descr="Remotesensing 08 00214 g005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sensing 08 00214 g005 10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850" cy="2511078"/>
                    </a:xfrm>
                    <a:prstGeom prst="rect">
                      <a:avLst/>
                    </a:prstGeom>
                    <a:noFill/>
                    <a:ln>
                      <a:noFill/>
                    </a:ln>
                  </pic:spPr>
                </pic:pic>
              </a:graphicData>
            </a:graphic>
          </wp:inline>
        </w:drawing>
      </w:r>
      <w:r w:rsidRPr="0040037A">
        <w:rPr>
          <w:rFonts w:ascii="Helvetica" w:hAnsi="Helvetica"/>
          <w:lang w:val="en-GB"/>
        </w:rPr>
        <w:fldChar w:fldCharType="end"/>
      </w:r>
    </w:p>
    <w:p w14:paraId="0BA4CE46" w14:textId="025C5851" w:rsidR="000B3AE9" w:rsidRPr="0040037A" w:rsidRDefault="000B3AE9" w:rsidP="0040037A">
      <w:pPr>
        <w:jc w:val="both"/>
        <w:rPr>
          <w:rFonts w:ascii="Helvetica" w:hAnsi="Helvetica" w:cs="Arial"/>
          <w:sz w:val="22"/>
          <w:szCs w:val="22"/>
          <w:lang w:val="en-GB"/>
        </w:rPr>
      </w:pPr>
      <w:r w:rsidRPr="0040037A">
        <w:rPr>
          <w:rFonts w:ascii="Helvetica" w:hAnsi="Helvetica" w:cs="Arial"/>
          <w:sz w:val="22"/>
          <w:szCs w:val="22"/>
          <w:lang w:val="en-GB"/>
        </w:rPr>
        <w:fldChar w:fldCharType="begin"/>
      </w:r>
      <w:ins w:id="262" w:author="SCHNEIDEREIT Shawn" w:date="2020-01-12T14:33:00Z">
        <w:r w:rsidR="00DE1469">
          <w:rPr>
            <w:rFonts w:ascii="Helvetica" w:hAnsi="Helvetica" w:cs="Arial"/>
            <w:sz w:val="22"/>
            <w:szCs w:val="22"/>
            <w:lang w:val="en-GB"/>
          </w:rPr>
          <w: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2016)","noteIndex":0},"citationItems":[{"id":412,"uris":["http://zotero.org/users/local/8RirLiuI/items/KZSMH3HI"],"uri":["http://zotero.org/users/local/8RirLiuI/items/KZSMH3HI"],"itemData":{"id":412,"type":"article-journal","container-title":"Remote Sensing","DOI":"10.3390/rs8030214","ISSN":"2072-4292","issue":"3","journalAbbreviation":"Remote Sensing","language":"en","page":"214","source":"DOI.org (Crossref)","title":"Integrated Analysis of Productivity and Biodiversity in a Southern Alberta Prairie","volume":"8","author":[{"family":"Wang","given":"Ran"},{"family":"Gamon","given":"John"},{"family":"Emmerton","given":"Craig"},{"family":"Li","given":"Haitao"},{"family":"Nestola","given":"Enrica"},{"family":"Pastorello","given":"Gilberto"},{"family":"Menzer","given":"Olaf"}],"issued":{"date-parts":[["2016",3,8]]}}}],"schema":"https://github.com/citation-style-language/schema/raw/master/csl-citation.json"} </w:instrText>
        </w:r>
      </w:ins>
      <w:del w:id="263" w:author="SCHNEIDEREIT Shawn" w:date="2020-01-12T14:33:00Z">
        <w:r w:rsidRPr="0040037A" w:rsidDel="00DE1469">
          <w:rPr>
            <w:rFonts w:ascii="Helvetica" w:hAnsi="Helvetica" w:cs="Arial"/>
            <w:sz w:val="22"/>
            <w:szCs w:val="22"/>
            <w:lang w:val="en-GB"/>
          </w:rPr>
          <w:delInstrText xml:space="preserve"> ADDIN ZOTERO_ITEM CSL_CITATION {"citationID":"oY4jrF1o","properties":{"formattedCitation":"(Wang et al., 2016)","plainCitation":"(Wang et al., 2016)","noteIndex":0},"citationItems":[{"id":412,"uris":["http://zotero.org/users/local/8RirLiuI/items/KZSMH3HI"],"uri":["http://zotero.org/users/local/8RirLiuI/items/KZSMH3HI"],"itemData":{"id":412,"type":"article-journal","title":"Integrated Analysis of Productivity and Biodiversity in a Southern Alberta Prairie","container-title":"Remote Sensing","page":"214","volume":"8","issue":"3","source":"DOI.org (Crossref)","DOI":"10.3390/rs8030214","ISSN":"2072-4292","journalAbbreviation":"Remote Sensing","language":"en","author":[{"family":"Wang","given":"Ran"},{"family":"Gamon","given":"John"},{"family":"Emmerton","given":"Craig"},{"family":"Li","given":"Haitao"},{"family":"Nestola","given":"Enrica"},{"family":"Pastorello","given":"Gilberto"},{"family":"Menzer","given":"Olaf"}],"issued":{"date-parts":[["2016",3,8]]}}}],"schema":"https://github.com/citation-style-language/schema/raw/master/csl-citation.json"} </w:delInstrText>
        </w:r>
      </w:del>
      <w:r w:rsidRPr="0040037A">
        <w:rPr>
          <w:rFonts w:ascii="Helvetica" w:hAnsi="Helvetica" w:cs="Arial"/>
          <w:sz w:val="22"/>
          <w:szCs w:val="22"/>
          <w:lang w:val="en-GB"/>
        </w:rPr>
        <w:fldChar w:fldCharType="separate"/>
      </w:r>
      <w:r w:rsidRPr="0040037A">
        <w:rPr>
          <w:rFonts w:ascii="Helvetica" w:hAnsi="Helvetica" w:cs="Arial"/>
          <w:noProof/>
          <w:sz w:val="22"/>
          <w:szCs w:val="22"/>
          <w:lang w:val="en-GB"/>
        </w:rPr>
        <w:t>(Wang et al., 2016)</w:t>
      </w:r>
      <w:r w:rsidRPr="0040037A">
        <w:rPr>
          <w:rFonts w:ascii="Helvetica" w:hAnsi="Helvetica" w:cs="Arial"/>
          <w:sz w:val="22"/>
          <w:szCs w:val="22"/>
          <w:lang w:val="en-GB"/>
        </w:rPr>
        <w:fldChar w:fldCharType="end"/>
      </w:r>
    </w:p>
    <w:p w14:paraId="4C8A070E" w14:textId="77777777" w:rsidR="000B3AE9" w:rsidRPr="0040037A" w:rsidRDefault="000B3AE9" w:rsidP="0040037A">
      <w:pPr>
        <w:pStyle w:val="ListParagraph"/>
        <w:jc w:val="both"/>
        <w:rPr>
          <w:rFonts w:ascii="Helvetica" w:hAnsi="Helvetica" w:cstheme="minorHAnsi"/>
          <w:lang w:val="en-GB"/>
        </w:rPr>
      </w:pPr>
      <w:r w:rsidRPr="0040037A">
        <w:rPr>
          <w:rFonts w:ascii="Helvetica" w:hAnsi="Helvetica" w:cstheme="minorHAnsi"/>
          <w:lang w:val="en-GB"/>
        </w:rPr>
        <w:t xml:space="preserve"> </w:t>
      </w:r>
    </w:p>
    <w:p w14:paraId="663D83B1" w14:textId="77777777" w:rsidR="000B3AE9" w:rsidRPr="0040037A" w:rsidRDefault="000B3AE9" w:rsidP="0040037A">
      <w:pPr>
        <w:pStyle w:val="ListParagraph"/>
        <w:jc w:val="both"/>
        <w:rPr>
          <w:rFonts w:ascii="Helvetica" w:hAnsi="Helvetica" w:cstheme="minorHAnsi"/>
          <w:lang w:val="en-GB"/>
        </w:rPr>
      </w:pPr>
    </w:p>
    <w:p w14:paraId="60F214CF" w14:textId="77777777" w:rsidR="000B3AE9" w:rsidRPr="0040037A" w:rsidRDefault="000B3AE9" w:rsidP="0040037A">
      <w:pPr>
        <w:jc w:val="both"/>
        <w:rPr>
          <w:rFonts w:ascii="Helvetica" w:hAnsi="Helvetica" w:cstheme="minorHAnsi"/>
          <w:u w:val="single"/>
          <w:lang w:val="en-GB"/>
        </w:rPr>
      </w:pPr>
      <w:r w:rsidRPr="0040037A">
        <w:rPr>
          <w:rFonts w:ascii="Helvetica" w:hAnsi="Helvetica" w:cstheme="minorHAnsi"/>
          <w:u w:val="single"/>
          <w:lang w:val="en-GB"/>
        </w:rPr>
        <w:t xml:space="preserve">Take Home Message </w:t>
      </w:r>
    </w:p>
    <w:p w14:paraId="42153E8A" w14:textId="77777777" w:rsidR="000B3AE9" w:rsidRPr="0040037A" w:rsidRDefault="000B3AE9" w:rsidP="0040037A">
      <w:pPr>
        <w:jc w:val="both"/>
        <w:rPr>
          <w:rFonts w:ascii="Helvetica" w:hAnsi="Helvetica" w:cstheme="minorHAnsi"/>
          <w:u w:val="single"/>
          <w:lang w:val="en-GB"/>
        </w:rPr>
      </w:pPr>
    </w:p>
    <w:p w14:paraId="440CF8D8" w14:textId="6EBE4FEC" w:rsidR="000B3AE9" w:rsidRPr="0040037A" w:rsidRDefault="000B3AE9" w:rsidP="0040037A">
      <w:pPr>
        <w:jc w:val="both"/>
        <w:rPr>
          <w:rFonts w:ascii="Helvetica" w:hAnsi="Helvetica" w:cstheme="minorHAnsi"/>
          <w:lang w:val="en-GB"/>
        </w:rPr>
      </w:pPr>
      <w:r w:rsidRPr="0040037A">
        <w:rPr>
          <w:rFonts w:ascii="Helvetica" w:hAnsi="Helvetica" w:cstheme="minorHAnsi"/>
          <w:lang w:val="en-GB"/>
        </w:rPr>
        <w:tab/>
        <w:t xml:space="preserve">Pairing field measurements with remotely sensed multispectral imagery </w:t>
      </w:r>
      <w:del w:id="264" w:author="DASKALOVA Gergana Nikolaeva" w:date="2019-12-16T14:22:00Z">
        <w:r w:rsidRPr="0040037A" w:rsidDel="000A2CE8">
          <w:rPr>
            <w:rFonts w:ascii="Helvetica" w:hAnsi="Helvetica" w:cstheme="minorHAnsi"/>
            <w:lang w:val="en-GB"/>
          </w:rPr>
          <w:delText>presents itself to</w:delText>
        </w:r>
      </w:del>
      <w:ins w:id="265" w:author="DASKALOVA Gergana Nikolaeva" w:date="2019-12-16T14:22:00Z">
        <w:r w:rsidR="000A2CE8">
          <w:rPr>
            <w:rFonts w:ascii="Helvetica" w:hAnsi="Helvetica" w:cstheme="minorHAnsi"/>
            <w:lang w:val="en-GB"/>
          </w:rPr>
          <w:t>could</w:t>
        </w:r>
      </w:ins>
      <w:r w:rsidRPr="0040037A">
        <w:rPr>
          <w:rFonts w:ascii="Helvetica" w:hAnsi="Helvetica" w:cstheme="minorHAnsi"/>
          <w:lang w:val="en-GB"/>
        </w:rPr>
        <w:t xml:space="preserve"> become a cost and time efficient way to assess biodiversity. Critically, it can provide a scalable method of environmental measurement, capable of sampling greater spatial areas than possible with conventional ground-based methods. </w:t>
      </w:r>
      <w:commentRangeStart w:id="266"/>
      <w:del w:id="267" w:author="DASKALOVA Gergana Nikolaeva" w:date="2019-12-16T14:22:00Z">
        <w:r w:rsidRPr="0040037A" w:rsidDel="000A2CE8">
          <w:rPr>
            <w:rFonts w:ascii="Helvetica" w:hAnsi="Helvetica" w:cstheme="minorHAnsi"/>
            <w:lang w:val="en-GB"/>
          </w:rPr>
          <w:delText xml:space="preserve">The potential exists for </w:delText>
        </w:r>
      </w:del>
      <w:commentRangeEnd w:id="266"/>
      <w:r w:rsidR="000A2CE8">
        <w:rPr>
          <w:rStyle w:val="CommentReference"/>
        </w:rPr>
        <w:commentReference w:id="266"/>
      </w:r>
      <w:ins w:id="268" w:author="DASKALOVA Gergana Nikolaeva" w:date="2019-12-16T14:23:00Z">
        <w:r w:rsidR="000A2CE8">
          <w:rPr>
            <w:rFonts w:ascii="Helvetica" w:hAnsi="Helvetica" w:cstheme="minorHAnsi"/>
            <w:lang w:val="en-GB"/>
          </w:rPr>
          <w:t>R</w:t>
        </w:r>
      </w:ins>
      <w:del w:id="269" w:author="DASKALOVA Gergana Nikolaeva" w:date="2019-12-16T14:23:00Z">
        <w:r w:rsidRPr="0040037A" w:rsidDel="000A2CE8">
          <w:rPr>
            <w:rFonts w:ascii="Helvetica" w:hAnsi="Helvetica" w:cstheme="minorHAnsi"/>
            <w:lang w:val="en-GB"/>
          </w:rPr>
          <w:delText>r</w:delText>
        </w:r>
      </w:del>
      <w:r w:rsidRPr="0040037A">
        <w:rPr>
          <w:rFonts w:ascii="Helvetica" w:hAnsi="Helvetica" w:cstheme="minorHAnsi"/>
          <w:lang w:val="en-GB"/>
        </w:rPr>
        <w:t>emotely sensed spectral analysis</w:t>
      </w:r>
      <w:ins w:id="270" w:author="DASKALOVA Gergana Nikolaeva" w:date="2019-12-16T14:23:00Z">
        <w:r w:rsidR="000A2CE8">
          <w:rPr>
            <w:rFonts w:ascii="Helvetica" w:hAnsi="Helvetica" w:cstheme="minorHAnsi"/>
            <w:lang w:val="en-GB"/>
          </w:rPr>
          <w:t xml:space="preserve"> and </w:t>
        </w:r>
        <w:proofErr w:type="spellStart"/>
        <w:r w:rsidR="000A2CE8">
          <w:rPr>
            <w:rFonts w:ascii="Helvetica" w:hAnsi="Helvetica" w:cstheme="minorHAnsi"/>
            <w:lang w:val="en-GB"/>
          </w:rPr>
          <w:t>contrinuously</w:t>
        </w:r>
        <w:proofErr w:type="spellEnd"/>
        <w:r w:rsidR="000A2CE8">
          <w:rPr>
            <w:rFonts w:ascii="Helvetica" w:hAnsi="Helvetica" w:cstheme="minorHAnsi"/>
            <w:lang w:val="en-GB"/>
          </w:rPr>
          <w:t xml:space="preserve"> improving satellite technol</w:t>
        </w:r>
      </w:ins>
      <w:ins w:id="271" w:author="DASKALOVA Gergana Nikolaeva" w:date="2019-12-16T14:24:00Z">
        <w:r w:rsidR="000A2CE8">
          <w:rPr>
            <w:rFonts w:ascii="Helvetica" w:hAnsi="Helvetica" w:cstheme="minorHAnsi"/>
            <w:lang w:val="en-GB"/>
          </w:rPr>
          <w:t>ogy</w:t>
        </w:r>
      </w:ins>
      <w:r w:rsidRPr="0040037A">
        <w:rPr>
          <w:rFonts w:ascii="Helvetica" w:hAnsi="Helvetica" w:cstheme="minorHAnsi"/>
          <w:lang w:val="en-GB"/>
        </w:rPr>
        <w:t xml:space="preserve"> </w:t>
      </w:r>
      <w:del w:id="272" w:author="DASKALOVA Gergana Nikolaeva" w:date="2019-12-16T14:23:00Z">
        <w:r w:rsidRPr="0040037A" w:rsidDel="000A2CE8">
          <w:rPr>
            <w:rFonts w:ascii="Helvetica" w:hAnsi="Helvetica" w:cstheme="minorHAnsi"/>
            <w:lang w:val="en-GB"/>
          </w:rPr>
          <w:delText xml:space="preserve">also, through the use of continuously improving satellite technology, </w:delText>
        </w:r>
      </w:del>
      <w:ins w:id="273" w:author="DASKALOVA Gergana Nikolaeva" w:date="2019-12-16T14:23:00Z">
        <w:r w:rsidR="000A2CE8">
          <w:rPr>
            <w:rFonts w:ascii="Helvetica" w:hAnsi="Helvetica" w:cstheme="minorHAnsi"/>
            <w:lang w:val="en-GB"/>
          </w:rPr>
          <w:t>c</w:t>
        </w:r>
      </w:ins>
      <w:ins w:id="274" w:author="DASKALOVA Gergana Nikolaeva" w:date="2019-12-16T14:24:00Z">
        <w:r w:rsidR="000A2CE8">
          <w:rPr>
            <w:rFonts w:ascii="Helvetica" w:hAnsi="Helvetica" w:cstheme="minorHAnsi"/>
            <w:lang w:val="en-GB"/>
          </w:rPr>
          <w:t>ould</w:t>
        </w:r>
      </w:ins>
      <w:ins w:id="275" w:author="DASKALOVA Gergana Nikolaeva" w:date="2019-12-16T14:23:00Z">
        <w:r w:rsidR="000A2CE8">
          <w:rPr>
            <w:rFonts w:ascii="Helvetica" w:hAnsi="Helvetica" w:cstheme="minorHAnsi"/>
            <w:lang w:val="en-GB"/>
          </w:rPr>
          <w:t xml:space="preserve"> be used </w:t>
        </w:r>
      </w:ins>
      <w:r w:rsidRPr="0040037A">
        <w:rPr>
          <w:rFonts w:ascii="Helvetica" w:hAnsi="Helvetica" w:cstheme="minorHAnsi"/>
          <w:lang w:val="en-GB"/>
        </w:rPr>
        <w:t xml:space="preserve">to assess changes in biodiversity and ecosystem composition across time, on a global scale. </w:t>
      </w:r>
    </w:p>
    <w:p w14:paraId="40B33F99" w14:textId="77777777" w:rsidR="000B3AE9" w:rsidRPr="0040037A" w:rsidRDefault="000B3AE9" w:rsidP="0040037A">
      <w:pPr>
        <w:jc w:val="both"/>
        <w:rPr>
          <w:rFonts w:ascii="Helvetica" w:hAnsi="Helvetica" w:cstheme="minorHAnsi"/>
          <w:lang w:val="en-GB"/>
        </w:rPr>
      </w:pPr>
    </w:p>
    <w:p w14:paraId="379BB536" w14:textId="77777777" w:rsidR="000B3AE9" w:rsidRPr="0040037A" w:rsidRDefault="000B3AE9" w:rsidP="0040037A">
      <w:pPr>
        <w:jc w:val="both"/>
        <w:rPr>
          <w:rFonts w:ascii="Helvetica" w:hAnsi="Helvetica" w:cstheme="minorHAnsi"/>
          <w:color w:val="FF0000"/>
          <w:lang w:val="en-GB"/>
        </w:rPr>
      </w:pPr>
      <w:r w:rsidRPr="0040037A">
        <w:rPr>
          <w:rFonts w:ascii="Helvetica" w:hAnsi="Helvetica" w:cstheme="minorHAnsi"/>
          <w:lang w:val="en-GB"/>
        </w:rPr>
        <w:tab/>
        <w:t xml:space="preserve">This study can be used to guide further efforts of using remotely sensed data to </w:t>
      </w:r>
      <w:commentRangeStart w:id="276"/>
      <w:r w:rsidRPr="0040037A">
        <w:rPr>
          <w:rFonts w:ascii="Helvetica" w:hAnsi="Helvetica" w:cstheme="minorHAnsi"/>
          <w:lang w:val="en-GB"/>
        </w:rPr>
        <w:t>assess biodiversity</w:t>
      </w:r>
      <w:commentRangeEnd w:id="276"/>
      <w:r w:rsidR="000A2CE8">
        <w:rPr>
          <w:rStyle w:val="CommentReference"/>
        </w:rPr>
        <w:commentReference w:id="276"/>
      </w:r>
      <w:r w:rsidRPr="0040037A">
        <w:rPr>
          <w:rFonts w:ascii="Helvetica" w:hAnsi="Helvetica" w:cstheme="minorHAnsi"/>
          <w:lang w:val="en-GB"/>
        </w:rPr>
        <w:t xml:space="preserve">. (Hopefully) a model of how hyperspectral diversity relates to biodiversity, </w:t>
      </w:r>
      <w:commentRangeStart w:id="277"/>
      <w:r w:rsidRPr="0040037A">
        <w:rPr>
          <w:rFonts w:ascii="Helvetica" w:hAnsi="Helvetica" w:cstheme="minorHAnsi"/>
          <w:lang w:val="en-GB"/>
        </w:rPr>
        <w:t xml:space="preserve">is presented </w:t>
      </w:r>
      <w:commentRangeEnd w:id="277"/>
      <w:r w:rsidR="000A2CE8">
        <w:rPr>
          <w:rStyle w:val="CommentReference"/>
        </w:rPr>
        <w:commentReference w:id="277"/>
      </w:r>
      <w:r w:rsidRPr="0040037A">
        <w:rPr>
          <w:rFonts w:ascii="Helvetica" w:hAnsi="Helvetica" w:cstheme="minorHAnsi"/>
          <w:lang w:val="en-GB"/>
        </w:rPr>
        <w:t xml:space="preserve">and how abiotic factors impact spectral signatures and the associated biodiversity estimates. </w:t>
      </w:r>
      <w:commentRangeStart w:id="278"/>
      <w:r w:rsidRPr="0040037A">
        <w:rPr>
          <w:rFonts w:ascii="Helvetica" w:hAnsi="Helvetica" w:cstheme="minorHAnsi"/>
          <w:lang w:val="en-GB"/>
        </w:rPr>
        <w:t xml:space="preserve">The presented results </w:t>
      </w:r>
      <w:commentRangeEnd w:id="278"/>
      <w:r w:rsidR="000A2CE8">
        <w:rPr>
          <w:rStyle w:val="CommentReference"/>
        </w:rPr>
        <w:commentReference w:id="278"/>
      </w:r>
      <w:r w:rsidRPr="0040037A">
        <w:rPr>
          <w:rFonts w:ascii="Helvetica" w:hAnsi="Helvetica" w:cstheme="minorHAnsi"/>
          <w:lang w:val="en-GB"/>
        </w:rPr>
        <w:t xml:space="preserve">aim to aid the developing of </w:t>
      </w:r>
      <w:r w:rsidRPr="0040037A">
        <w:rPr>
          <w:rFonts w:ascii="Helvetica" w:hAnsi="Helvetica" w:cstheme="minorHAnsi"/>
          <w:lang w:val="en-GB"/>
        </w:rPr>
        <w:lastRenderedPageBreak/>
        <w:t xml:space="preserve">the  methods and infrastructure required for the effective scaling assessing biodiversity remotely. </w:t>
      </w:r>
      <w:commentRangeStart w:id="279"/>
      <w:commentRangeEnd w:id="279"/>
      <w:r w:rsidR="000A2CE8">
        <w:rPr>
          <w:rStyle w:val="CommentReference"/>
        </w:rPr>
        <w:commentReference w:id="279"/>
      </w:r>
    </w:p>
    <w:p w14:paraId="0475673B" w14:textId="0E9F47FB" w:rsidR="003F1AFD" w:rsidRPr="0040037A" w:rsidRDefault="003F1AFD" w:rsidP="0040037A">
      <w:pPr>
        <w:jc w:val="both"/>
        <w:rPr>
          <w:rFonts w:ascii="Helvetica" w:hAnsi="Helvetica"/>
          <w:lang w:val="en-GB"/>
        </w:rPr>
      </w:pPr>
    </w:p>
    <w:sectPr w:rsidR="003F1AFD" w:rsidRPr="0040037A" w:rsidSect="003119D5">
      <w:footerReference w:type="default" r:id="rId1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SKALOVA Gergana Nikolaeva" w:date="2019-12-16T12:49:00Z" w:initials="DGN">
    <w:p w14:paraId="39ADFC2E" w14:textId="77777777" w:rsidR="00440BD3" w:rsidRDefault="00440BD3">
      <w:pPr>
        <w:pStyle w:val="CommentText"/>
        <w:rPr>
          <w:lang w:val="en-GB"/>
        </w:rPr>
      </w:pPr>
      <w:r w:rsidRPr="00440BD3">
        <w:rPr>
          <w:rStyle w:val="CommentReference"/>
          <w:lang w:val="en-GB"/>
        </w:rPr>
        <w:annotationRef/>
      </w:r>
      <w:r w:rsidRPr="00440BD3">
        <w:rPr>
          <w:lang w:val="en-GB"/>
        </w:rPr>
        <w:t>One thing for you to ponder is whether you want your dissertation to be more „methods-driven</w:t>
      </w:r>
      <w:r>
        <w:rPr>
          <w:lang w:val="en-GB"/>
        </w:rPr>
        <w:t>” or “question/problem-driven”. For when you think of the title for the actual dissertation and once you know your findings, I think it’s stronger for your title to be a statement that is the key message, e.g., you can compare how these three titles sound to you:</w:t>
      </w:r>
    </w:p>
    <w:p w14:paraId="1E9C26BE" w14:textId="77777777" w:rsidR="00440BD3" w:rsidRDefault="00440BD3">
      <w:pPr>
        <w:pStyle w:val="CommentText"/>
        <w:rPr>
          <w:lang w:val="en-GB"/>
        </w:rPr>
      </w:pPr>
    </w:p>
    <w:p w14:paraId="669ED419" w14:textId="246B3329" w:rsidR="00440BD3" w:rsidRDefault="00440BD3">
      <w:pPr>
        <w:pStyle w:val="CommentText"/>
        <w:rPr>
          <w:lang w:val="en-GB"/>
        </w:rPr>
      </w:pPr>
      <w:r>
        <w:rPr>
          <w:lang w:val="en-GB"/>
        </w:rPr>
        <w:t>Can spectral data capture Arctic plant biodiversity? (this is more methods-y)</w:t>
      </w:r>
    </w:p>
    <w:p w14:paraId="47B772A1" w14:textId="1BCF75C4" w:rsidR="00440BD3" w:rsidRDefault="00440BD3">
      <w:pPr>
        <w:pStyle w:val="CommentText"/>
        <w:rPr>
          <w:lang w:val="en-GB"/>
        </w:rPr>
      </w:pPr>
      <w:r>
        <w:rPr>
          <w:lang w:val="en-GB"/>
        </w:rPr>
        <w:t>Are spectral data a good indicator of plant biodiversity in the tundra? (this one of more problem driven, e.g., we need to study biodiversity</w:t>
      </w:r>
      <w:r w:rsidR="0040037A">
        <w:rPr>
          <w:lang w:val="en-GB"/>
        </w:rPr>
        <w:t xml:space="preserve">, particularly in rapidly changing biomes like the tundra, hard to do that there though as many places are not accessible, maybe hyperspectral data can be a useful tool for this... </w:t>
      </w:r>
      <w:proofErr w:type="gramStart"/>
      <w:r w:rsidR="0040037A">
        <w:rPr>
          <w:lang w:val="en-GB"/>
        </w:rPr>
        <w:t>So</w:t>
      </w:r>
      <w:proofErr w:type="gramEnd"/>
      <w:r w:rsidR="0040037A">
        <w:rPr>
          <w:lang w:val="en-GB"/>
        </w:rPr>
        <w:t xml:space="preserve"> see here how the spectral data are the tool, not the </w:t>
      </w:r>
      <w:proofErr w:type="spellStart"/>
      <w:r w:rsidR="0040037A">
        <w:rPr>
          <w:lang w:val="en-GB"/>
        </w:rPr>
        <w:t>center</w:t>
      </w:r>
      <w:proofErr w:type="spellEnd"/>
      <w:r w:rsidR="0040037A">
        <w:rPr>
          <w:lang w:val="en-GB"/>
        </w:rPr>
        <w:t xml:space="preserve"> of focus).</w:t>
      </w:r>
    </w:p>
    <w:p w14:paraId="6A66FFBA" w14:textId="77777777" w:rsidR="00440BD3" w:rsidRDefault="00440BD3">
      <w:pPr>
        <w:pStyle w:val="CommentText"/>
        <w:rPr>
          <w:lang w:val="en-GB"/>
        </w:rPr>
      </w:pPr>
    </w:p>
    <w:p w14:paraId="4F4CE5F5" w14:textId="6764FEAD" w:rsidR="00440BD3" w:rsidRDefault="00440BD3">
      <w:pPr>
        <w:pStyle w:val="CommentText"/>
        <w:rPr>
          <w:lang w:val="en-GB"/>
        </w:rPr>
      </w:pPr>
      <w:r>
        <w:rPr>
          <w:lang w:val="en-GB"/>
        </w:rPr>
        <w:t>The strength of hyperspectral signatures as plant biodiversity indicators in the tundra (methods-driven)</w:t>
      </w:r>
    </w:p>
    <w:p w14:paraId="7E55F63C" w14:textId="77777777" w:rsidR="00440BD3" w:rsidRDefault="00440BD3">
      <w:pPr>
        <w:pStyle w:val="CommentText"/>
        <w:rPr>
          <w:lang w:val="en-GB"/>
        </w:rPr>
      </w:pPr>
    </w:p>
    <w:p w14:paraId="53EFA8BB" w14:textId="77777777" w:rsidR="00440BD3" w:rsidRDefault="00440BD3">
      <w:pPr>
        <w:pStyle w:val="CommentText"/>
        <w:rPr>
          <w:lang w:val="en-GB"/>
        </w:rPr>
      </w:pPr>
      <w:r>
        <w:rPr>
          <w:lang w:val="en-GB"/>
        </w:rPr>
        <w:t>The spectral signatures of Arctic plant communities (half and half kind of)</w:t>
      </w:r>
    </w:p>
    <w:p w14:paraId="3A0DF48F" w14:textId="77777777" w:rsidR="00440BD3" w:rsidRDefault="00440BD3">
      <w:pPr>
        <w:pStyle w:val="CommentText"/>
        <w:rPr>
          <w:lang w:val="en-GB"/>
        </w:rPr>
      </w:pPr>
    </w:p>
    <w:p w14:paraId="531C91FE" w14:textId="19182202" w:rsidR="00440BD3" w:rsidRPr="00440BD3" w:rsidRDefault="00440BD3">
      <w:pPr>
        <w:pStyle w:val="CommentText"/>
        <w:rPr>
          <w:lang w:val="en-GB"/>
        </w:rPr>
      </w:pPr>
      <w:r>
        <w:rPr>
          <w:lang w:val="en-GB"/>
        </w:rPr>
        <w:t>Plant spectral signatures capture variation in richness but not composition of Arctic plant communities (I just made this up, this might not be the actual result)</w:t>
      </w:r>
    </w:p>
  </w:comment>
  <w:comment w:id="18" w:author="DASKALOVA Gergana Nikolaeva" w:date="2019-12-16T13:00:00Z" w:initials="DGN">
    <w:p w14:paraId="17A07551" w14:textId="79CD724D" w:rsidR="0040037A" w:rsidRPr="0040037A" w:rsidRDefault="0040037A">
      <w:pPr>
        <w:pStyle w:val="CommentText"/>
        <w:rPr>
          <w:lang w:val="en-GB"/>
        </w:rPr>
      </w:pPr>
      <w:r>
        <w:rPr>
          <w:rStyle w:val="CommentReference"/>
        </w:rPr>
        <w:annotationRef/>
      </w:r>
      <w:r>
        <w:rPr>
          <w:lang w:val="en-GB"/>
        </w:rPr>
        <w:t>Sentences are stronger if you put the “actor”/whoever does the action at the start.</w:t>
      </w:r>
    </w:p>
  </w:comment>
  <w:comment w:id="32" w:author="DASKALOVA Gergana Nikolaeva" w:date="2019-12-16T13:02:00Z" w:initials="DGN">
    <w:p w14:paraId="59A6F646" w14:textId="632E6F8B" w:rsidR="0040037A" w:rsidRPr="0040037A" w:rsidRDefault="0040037A">
      <w:pPr>
        <w:pStyle w:val="CommentText"/>
        <w:rPr>
          <w:lang w:val="en-GB"/>
        </w:rPr>
      </w:pPr>
      <w:r w:rsidRPr="0040037A">
        <w:rPr>
          <w:rStyle w:val="CommentReference"/>
          <w:lang w:val="en-GB"/>
        </w:rPr>
        <w:annotationRef/>
      </w:r>
      <w:r w:rsidRPr="0040037A">
        <w:rPr>
          <w:lang w:val="en-GB"/>
        </w:rPr>
        <w:t>„fundamental“ is o</w:t>
      </w:r>
      <w:r>
        <w:rPr>
          <w:lang w:val="en-GB"/>
        </w:rPr>
        <w:t>ne of those words that is quite vague – you have some justification in the second sentence so that justifies the use of fundamental a bit, perhaps you can combine the two sentences so that right away people see why they’re fundamental.</w:t>
      </w:r>
    </w:p>
  </w:comment>
  <w:comment w:id="35" w:author="DASKALOVA Gergana Nikolaeva" w:date="2019-12-16T13:04:00Z" w:initials="DGN">
    <w:p w14:paraId="077A1BDD" w14:textId="5FBCBC48" w:rsidR="0040037A" w:rsidRPr="0040037A" w:rsidRDefault="0040037A">
      <w:pPr>
        <w:pStyle w:val="CommentText"/>
        <w:rPr>
          <w:lang w:val="en-GB"/>
        </w:rPr>
      </w:pPr>
      <w:r>
        <w:rPr>
          <w:rStyle w:val="CommentReference"/>
        </w:rPr>
        <w:annotationRef/>
      </w:r>
      <w:proofErr w:type="gramStart"/>
      <w:r>
        <w:rPr>
          <w:lang w:val="en-GB"/>
        </w:rPr>
        <w:t>Does</w:t>
      </w:r>
      <w:proofErr w:type="gramEnd"/>
      <w:r>
        <w:rPr>
          <w:lang w:val="en-GB"/>
        </w:rPr>
        <w:t xml:space="preserve"> “they” refer to the diversity and composition, or to the plant communities themselves? In </w:t>
      </w:r>
      <w:proofErr w:type="gramStart"/>
      <w:r>
        <w:rPr>
          <w:lang w:val="en-GB"/>
        </w:rPr>
        <w:t>general</w:t>
      </w:r>
      <w:proofErr w:type="gramEnd"/>
      <w:r>
        <w:rPr>
          <w:lang w:val="en-GB"/>
        </w:rPr>
        <w:t xml:space="preserve"> using “they/it” in sentences or any words that leave room for multiple interpretations can take away from the strength of your arguments.</w:t>
      </w:r>
    </w:p>
  </w:comment>
  <w:comment w:id="41" w:author="DASKALOVA Gergana Nikolaeva" w:date="2019-12-16T13:05:00Z" w:initials="DGN">
    <w:p w14:paraId="66900160" w14:textId="1379D115" w:rsidR="0040037A" w:rsidRPr="0040037A" w:rsidRDefault="0040037A">
      <w:pPr>
        <w:pStyle w:val="CommentText"/>
        <w:rPr>
          <w:lang w:val="en-GB"/>
        </w:rPr>
      </w:pPr>
      <w:r>
        <w:rPr>
          <w:rStyle w:val="CommentReference"/>
        </w:rPr>
        <w:annotationRef/>
      </w:r>
      <w:r>
        <w:rPr>
          <w:lang w:val="en-GB"/>
        </w:rPr>
        <w:t>This is totally my taking words too literally, but I guess in science that’s how it usually is – it’s not literally “all” other organisms, because some organisms don’t need plants to survive like various bacteria and such.</w:t>
      </w:r>
    </w:p>
  </w:comment>
  <w:comment w:id="72" w:author="DASKALOVA Gergana Nikolaeva" w:date="2019-12-16T13:30:00Z" w:initials="DGN">
    <w:p w14:paraId="184E8F9F" w14:textId="77777777" w:rsidR="002505D9" w:rsidRPr="00E05B40" w:rsidRDefault="002505D9" w:rsidP="002505D9">
      <w:pPr>
        <w:pStyle w:val="CommentText"/>
        <w:rPr>
          <w:lang w:val="en-US"/>
        </w:rPr>
      </w:pPr>
      <w:r>
        <w:rPr>
          <w:rStyle w:val="CommentReference"/>
        </w:rPr>
        <w:annotationRef/>
      </w:r>
      <w:r w:rsidRPr="00E05B40">
        <w:rPr>
          <w:lang w:val="en-US"/>
        </w:rPr>
        <w:t>This is good content but a lengthy sentence so you could make it more concise.</w:t>
      </w:r>
    </w:p>
  </w:comment>
  <w:comment w:id="82" w:author="DASKALOVA Gergana Nikolaeva" w:date="2019-12-16T13:06:00Z" w:initials="DGN">
    <w:p w14:paraId="4356DC95" w14:textId="58309B33" w:rsidR="0040037A" w:rsidRPr="0040037A" w:rsidRDefault="0040037A">
      <w:pPr>
        <w:pStyle w:val="CommentText"/>
        <w:rPr>
          <w:lang w:val="en-GB"/>
        </w:rPr>
      </w:pPr>
      <w:r>
        <w:rPr>
          <w:rStyle w:val="CommentReference"/>
        </w:rPr>
        <w:annotationRef/>
      </w:r>
      <w:r>
        <w:rPr>
          <w:lang w:val="en-GB"/>
        </w:rPr>
        <w:t>This evokes feelings and as scientific writing is in general more on the impartial side, so you can give the evidence and people can decide for themselves whether or not they are concerned.</w:t>
      </w:r>
    </w:p>
  </w:comment>
  <w:comment w:id="91" w:author="DASKALOVA Gergana Nikolaeva" w:date="2019-12-16T13:07:00Z" w:initials="DGN">
    <w:p w14:paraId="4798B976" w14:textId="619AEBD9" w:rsidR="00AB27EF" w:rsidRPr="00AB27EF" w:rsidRDefault="00AB27EF">
      <w:pPr>
        <w:pStyle w:val="CommentText"/>
        <w:rPr>
          <w:lang w:val="en-GB"/>
        </w:rPr>
      </w:pPr>
      <w:r w:rsidRPr="00AB27EF">
        <w:rPr>
          <w:rStyle w:val="CommentReference"/>
          <w:lang w:val="en-GB"/>
        </w:rPr>
        <w:annotationRef/>
      </w:r>
      <w:r w:rsidRPr="00AB27EF">
        <w:rPr>
          <w:lang w:val="en-GB"/>
        </w:rPr>
        <w:t xml:space="preserve">Saying </w:t>
      </w:r>
      <w:r>
        <w:rPr>
          <w:lang w:val="en-GB"/>
        </w:rPr>
        <w:t>“</w:t>
      </w:r>
      <w:r w:rsidRPr="00AB27EF">
        <w:rPr>
          <w:b/>
          <w:bCs/>
          <w:lang w:val="en-GB"/>
        </w:rPr>
        <w:t>the</w:t>
      </w:r>
      <w:r>
        <w:rPr>
          <w:lang w:val="en-GB"/>
        </w:rPr>
        <w:t xml:space="preserve"> limited resources” makes it sound like you are referring to some specific resources, but then you don’t specify later on, so I imagine you just mean efficient allocation of limited resources (i.e., resources in general).</w:t>
      </w:r>
    </w:p>
  </w:comment>
  <w:comment w:id="92" w:author="DASKALOVA Gergana Nikolaeva" w:date="2019-12-16T13:09:00Z" w:initials="DGN">
    <w:p w14:paraId="0F56DC8B" w14:textId="38F07935" w:rsidR="00AB27EF" w:rsidRPr="00AB27EF" w:rsidRDefault="00AB27EF">
      <w:pPr>
        <w:pStyle w:val="CommentText"/>
        <w:rPr>
          <w:lang w:val="en-GB"/>
        </w:rPr>
      </w:pPr>
      <w:r>
        <w:rPr>
          <w:rStyle w:val="CommentReference"/>
        </w:rPr>
        <w:annotationRef/>
      </w:r>
      <w:r>
        <w:rPr>
          <w:lang w:val="en-GB"/>
        </w:rPr>
        <w:t>What limited resources? It’s not totally clear.</w:t>
      </w:r>
    </w:p>
  </w:comment>
  <w:comment w:id="93" w:author="DASKALOVA Gergana Nikolaeva" w:date="2019-12-16T13:10:00Z" w:initials="DGN">
    <w:p w14:paraId="7C66A7AA" w14:textId="555292E7" w:rsidR="00AB27EF" w:rsidRPr="00E05B40" w:rsidRDefault="00AB27EF">
      <w:pPr>
        <w:pStyle w:val="CommentText"/>
        <w:rPr>
          <w:lang w:val="en-US"/>
        </w:rPr>
      </w:pPr>
      <w:r>
        <w:rPr>
          <w:rStyle w:val="CommentReference"/>
        </w:rPr>
        <w:annotationRef/>
      </w:r>
      <w:r>
        <w:rPr>
          <w:rStyle w:val="CommentReference"/>
          <w:lang w:val="en-GB"/>
        </w:rPr>
        <w:t>Four sentences into the paragraph, I am still not totally sure exactly what this is about. This is good content, but it’s not exactly “hook” content. The last two sentences in your paragraph are more like a hook, so perhaps you can flip things around a bit, and I have suggested some sentences/phrases at the bottom you can play with, I just quickly wrote what came to my mind as some options, you can probably come up with something better!</w:t>
      </w:r>
      <w:r w:rsidRPr="00E05B40">
        <w:rPr>
          <w:lang w:val="en-US"/>
        </w:rPr>
        <w:t xml:space="preserve"> </w:t>
      </w:r>
    </w:p>
  </w:comment>
  <w:comment w:id="94" w:author="DASKALOVA Gergana Nikolaeva" w:date="2019-12-16T13:25:00Z" w:initials="DGN">
    <w:p w14:paraId="542BDE4E" w14:textId="378A3A15" w:rsidR="00814C36" w:rsidRPr="00E05B40" w:rsidRDefault="00814C36">
      <w:pPr>
        <w:pStyle w:val="CommentText"/>
        <w:rPr>
          <w:lang w:val="en-US"/>
        </w:rPr>
      </w:pPr>
      <w:r>
        <w:rPr>
          <w:rStyle w:val="CommentReference"/>
        </w:rPr>
        <w:annotationRef/>
      </w:r>
      <w:r w:rsidRPr="00E05B40">
        <w:rPr>
          <w:lang w:val="en-US"/>
        </w:rPr>
        <w:t>This is good content! You could also clarify what you mean by scalable.</w:t>
      </w:r>
    </w:p>
  </w:comment>
  <w:comment w:id="96" w:author="DASKALOVA Gergana Nikolaeva" w:date="2019-12-16T13:19:00Z" w:initials="DGN">
    <w:p w14:paraId="3FA8C7A0" w14:textId="77777777" w:rsidR="00814C36" w:rsidRDefault="00814C36">
      <w:pPr>
        <w:pStyle w:val="CommentText"/>
        <w:rPr>
          <w:rStyle w:val="CommentReference"/>
          <w:lang w:val="en-GB"/>
        </w:rPr>
      </w:pPr>
      <w:r>
        <w:rPr>
          <w:rStyle w:val="CommentReference"/>
        </w:rPr>
        <w:annotationRef/>
      </w:r>
      <w:r>
        <w:rPr>
          <w:rStyle w:val="CommentReference"/>
          <w:lang w:val="en-GB"/>
        </w:rPr>
        <w:t xml:space="preserve">In </w:t>
      </w:r>
      <w:proofErr w:type="gramStart"/>
      <w:r>
        <w:rPr>
          <w:rStyle w:val="CommentReference"/>
          <w:lang w:val="en-GB"/>
        </w:rPr>
        <w:t>general</w:t>
      </w:r>
      <w:proofErr w:type="gramEnd"/>
      <w:r>
        <w:rPr>
          <w:rStyle w:val="CommentReference"/>
          <w:lang w:val="en-GB"/>
        </w:rPr>
        <w:t xml:space="preserve"> it’s good to be careful not to pitch something you are not actually doing, e.g., you don’t want to set the reader up for something and then disappoint them. Regarding this phrase, two things:</w:t>
      </w:r>
    </w:p>
    <w:p w14:paraId="7D9BC3AD" w14:textId="77777777" w:rsidR="00814C36" w:rsidRDefault="00814C36">
      <w:pPr>
        <w:pStyle w:val="CommentText"/>
        <w:rPr>
          <w:rStyle w:val="CommentReference"/>
          <w:lang w:val="en-GB"/>
        </w:rPr>
      </w:pPr>
    </w:p>
    <w:p w14:paraId="1B7F40BD" w14:textId="77777777" w:rsidR="00814C36" w:rsidRDefault="00814C36" w:rsidP="00814C36">
      <w:pPr>
        <w:pStyle w:val="CommentText"/>
        <w:numPr>
          <w:ilvl w:val="0"/>
          <w:numId w:val="10"/>
        </w:numPr>
        <w:rPr>
          <w:rStyle w:val="CommentReference"/>
          <w:sz w:val="20"/>
          <w:szCs w:val="20"/>
          <w:lang w:val="en-GB"/>
        </w:rPr>
      </w:pPr>
      <w:r>
        <w:rPr>
          <w:rStyle w:val="CommentReference"/>
          <w:lang w:val="en-GB"/>
        </w:rPr>
        <w:t xml:space="preserve"> Change in what? It’s not totally clear.</w:t>
      </w:r>
    </w:p>
    <w:p w14:paraId="462B6D3C" w14:textId="7CFB6A59" w:rsidR="00814C36" w:rsidRPr="00814C36" w:rsidRDefault="00814C36" w:rsidP="00814C36">
      <w:pPr>
        <w:pStyle w:val="CommentText"/>
        <w:numPr>
          <w:ilvl w:val="0"/>
          <w:numId w:val="10"/>
        </w:numPr>
        <w:rPr>
          <w:lang w:val="en-GB"/>
        </w:rPr>
      </w:pPr>
      <w:r>
        <w:rPr>
          <w:rStyle w:val="CommentReference"/>
          <w:sz w:val="20"/>
          <w:szCs w:val="20"/>
          <w:lang w:val="en-GB"/>
        </w:rPr>
        <w:t xml:space="preserve"> Given that the spectral data come from 2018/2019, can you actually quantify the </w:t>
      </w:r>
      <w:r w:rsidRPr="00814C36">
        <w:rPr>
          <w:rStyle w:val="CommentReference"/>
          <w:b/>
          <w:bCs/>
          <w:sz w:val="20"/>
          <w:szCs w:val="20"/>
          <w:lang w:val="en-GB"/>
        </w:rPr>
        <w:t>magnitude</w:t>
      </w:r>
      <w:r>
        <w:rPr>
          <w:rStyle w:val="CommentReference"/>
          <w:sz w:val="20"/>
          <w:szCs w:val="20"/>
          <w:lang w:val="en-GB"/>
        </w:rPr>
        <w:t xml:space="preserve"> of change, I presume biodiversity change? You’d need a longer time-series of spectral data for that. So perhaps your pitch can be more of a “we don’t even know where these plant communities are occurring, let alone how they are changing”, e.g. you are doing the first step, which is still a very exciting step. If you somehow link the spectral data to biodiversity change over time derived from the </w:t>
      </w:r>
      <w:proofErr w:type="spellStart"/>
      <w:r>
        <w:rPr>
          <w:rStyle w:val="CommentReference"/>
          <w:sz w:val="20"/>
          <w:szCs w:val="20"/>
          <w:lang w:val="en-GB"/>
        </w:rPr>
        <w:t>pointframing</w:t>
      </w:r>
      <w:proofErr w:type="spellEnd"/>
      <w:r>
        <w:rPr>
          <w:rStyle w:val="CommentReference"/>
          <w:sz w:val="20"/>
          <w:szCs w:val="20"/>
          <w:lang w:val="en-GB"/>
        </w:rPr>
        <w:t xml:space="preserve"> data, then you can talk about “magnitude of change” but in general it can be tricky to get a static indicator to work for measuring change over time.</w:t>
      </w:r>
    </w:p>
  </w:comment>
  <w:comment w:id="98" w:author="DASKALOVA Gergana Nikolaeva" w:date="2019-12-16T13:30:00Z" w:initials="DGN">
    <w:p w14:paraId="010B9B13" w14:textId="6695E10E" w:rsidR="003952D0" w:rsidRPr="00E05B40" w:rsidRDefault="003952D0">
      <w:pPr>
        <w:pStyle w:val="CommentText"/>
        <w:rPr>
          <w:lang w:val="en-US"/>
        </w:rPr>
      </w:pPr>
      <w:r>
        <w:rPr>
          <w:rStyle w:val="CommentReference"/>
        </w:rPr>
        <w:annotationRef/>
      </w:r>
      <w:r w:rsidRPr="00E05B40">
        <w:rPr>
          <w:lang w:val="en-US"/>
        </w:rPr>
        <w:t>This is good content but a lengthy sentence so you could make it more concise.</w:t>
      </w:r>
    </w:p>
  </w:comment>
  <w:comment w:id="144" w:author="DASKALOVA Gergana Nikolaeva" w:date="2019-12-16T13:31:00Z" w:initials="DGN">
    <w:p w14:paraId="29B54C6C" w14:textId="69F7D260" w:rsidR="003952D0" w:rsidRPr="00E05B40" w:rsidRDefault="003952D0">
      <w:pPr>
        <w:pStyle w:val="CommentText"/>
        <w:rPr>
          <w:lang w:val="en-US"/>
        </w:rPr>
      </w:pPr>
      <w:r>
        <w:rPr>
          <w:rStyle w:val="CommentReference"/>
        </w:rPr>
        <w:annotationRef/>
      </w:r>
      <w:r w:rsidRPr="00E05B40">
        <w:rPr>
          <w:lang w:val="en-US"/>
        </w:rPr>
        <w:t>Whenever you can use a simpler word, you should go for it!</w:t>
      </w:r>
    </w:p>
  </w:comment>
  <w:comment w:id="158" w:author="DASKALOVA Gergana Nikolaeva" w:date="2019-12-16T13:36:00Z" w:initials="DGN">
    <w:p w14:paraId="634E9A45" w14:textId="5513D830" w:rsidR="003952D0" w:rsidRPr="003952D0" w:rsidRDefault="003952D0">
      <w:pPr>
        <w:pStyle w:val="CommentText"/>
        <w:rPr>
          <w:lang w:val="en-GB"/>
        </w:rPr>
      </w:pPr>
      <w:r>
        <w:rPr>
          <w:rStyle w:val="CommentReference"/>
        </w:rPr>
        <w:annotationRef/>
      </w:r>
      <w:r>
        <w:rPr>
          <w:lang w:val="en-GB"/>
        </w:rPr>
        <w:t>My suggestion is to try and be careful not to make it sound like you have “answered” your dissertation question before yo</w:t>
      </w:r>
      <w:r w:rsidR="00A65052">
        <w:rPr>
          <w:lang w:val="en-GB"/>
        </w:rPr>
        <w:t>u’ve started the dissertation. It’s all about subtle phrasing really – e.g., if you say that spectral diversity can be used as a diversity metric and your question is “can spectral diversity capture plant diversity”, then it sounds like we already know the answer to your question before you’ve done your project. You have some of that type of content after this sentence, so perhaps you can give some nuance about this specific sentence. E.g., we know it works in a lab for individual plants, does it work for communities, there is some evidence it works in grasslands, but we don’t know about the tundra, etc.</w:t>
      </w:r>
    </w:p>
  </w:comment>
  <w:comment w:id="166" w:author="DASKALOVA Gergana Nikolaeva" w:date="2019-12-16T14:07:00Z" w:initials="DGN">
    <w:p w14:paraId="249B1138" w14:textId="57C4B544" w:rsidR="00A65052" w:rsidRPr="00E05B40" w:rsidRDefault="00A65052">
      <w:pPr>
        <w:pStyle w:val="CommentText"/>
        <w:rPr>
          <w:lang w:val="en-US"/>
        </w:rPr>
      </w:pPr>
      <w:r>
        <w:rPr>
          <w:rStyle w:val="CommentReference"/>
        </w:rPr>
        <w:annotationRef/>
      </w:r>
      <w:r w:rsidRPr="00E05B40">
        <w:rPr>
          <w:lang w:val="en-US"/>
        </w:rPr>
        <w:t>This is nice content!</w:t>
      </w:r>
    </w:p>
  </w:comment>
  <w:comment w:id="168" w:author="DASKALOVA Gergana Nikolaeva" w:date="2019-12-16T14:07:00Z" w:initials="DGN">
    <w:p w14:paraId="306AC925" w14:textId="207838A4" w:rsidR="00A65052" w:rsidRPr="00E05B40" w:rsidRDefault="00A65052">
      <w:pPr>
        <w:pStyle w:val="CommentText"/>
        <w:rPr>
          <w:lang w:val="en-US"/>
        </w:rPr>
      </w:pPr>
      <w:r>
        <w:rPr>
          <w:rStyle w:val="CommentReference"/>
        </w:rPr>
        <w:annotationRef/>
      </w:r>
      <w:r w:rsidRPr="00E05B40">
        <w:rPr>
          <w:lang w:val="en-US"/>
        </w:rPr>
        <w:t>Sounds like there is a word missing – functional and what biodiversity?</w:t>
      </w:r>
    </w:p>
  </w:comment>
  <w:comment w:id="171" w:author="DASKALOVA Gergana Nikolaeva" w:date="2019-12-16T14:06:00Z" w:initials="DGN">
    <w:p w14:paraId="24D1A5DA" w14:textId="77777777" w:rsidR="00774156" w:rsidRPr="00E05B40" w:rsidRDefault="00774156" w:rsidP="00774156">
      <w:pPr>
        <w:pStyle w:val="CommentText"/>
        <w:rPr>
          <w:lang w:val="en-US"/>
        </w:rPr>
      </w:pPr>
      <w:r>
        <w:rPr>
          <w:rStyle w:val="CommentReference"/>
        </w:rPr>
        <w:annotationRef/>
      </w:r>
      <w:r w:rsidRPr="00E05B40">
        <w:rPr>
          <w:lang w:val="en-US"/>
        </w:rPr>
        <w:t>Levin 19something is the classic scale paper (might be a book actually), so that might be worth checking out/referencing.</w:t>
      </w:r>
    </w:p>
  </w:comment>
  <w:comment w:id="188" w:author="DASKALOVA Gergana Nikolaeva" w:date="2019-12-16T14:06:00Z" w:initials="DGN">
    <w:p w14:paraId="06FF819B" w14:textId="77FF9F9C" w:rsidR="00A65052" w:rsidRPr="00E05B40" w:rsidRDefault="00A65052">
      <w:pPr>
        <w:pStyle w:val="CommentText"/>
        <w:rPr>
          <w:lang w:val="en-US"/>
        </w:rPr>
      </w:pPr>
      <w:r>
        <w:rPr>
          <w:rStyle w:val="CommentReference"/>
        </w:rPr>
        <w:annotationRef/>
      </w:r>
      <w:r w:rsidRPr="00E05B40">
        <w:rPr>
          <w:lang w:val="en-US"/>
        </w:rPr>
        <w:t>Levin 19something is the classic scale paper (might be a book actually), so that might be worth checking out/referencing.</w:t>
      </w:r>
    </w:p>
  </w:comment>
  <w:comment w:id="172" w:author="DASKALOVA Gergana Nikolaeva" w:date="2019-12-16T14:08:00Z" w:initials="DGN">
    <w:p w14:paraId="7F9D22DE" w14:textId="67BA3696" w:rsidR="00C14371" w:rsidRPr="00E05B40" w:rsidRDefault="00C14371">
      <w:pPr>
        <w:pStyle w:val="CommentText"/>
        <w:rPr>
          <w:lang w:val="en-US"/>
        </w:rPr>
      </w:pPr>
      <w:r>
        <w:rPr>
          <w:rStyle w:val="CommentReference"/>
        </w:rPr>
        <w:annotationRef/>
      </w:r>
      <w:r w:rsidRPr="00E05B40">
        <w:rPr>
          <w:lang w:val="en-US"/>
        </w:rPr>
        <w:t xml:space="preserve">This is quite long and the structure is a bit awkward, you can rephrase and flip things around so that it’s more direct – e.g., „we still don’t know </w:t>
      </w:r>
      <w:proofErr w:type="gramStart"/>
      <w:r w:rsidRPr="00E05B40">
        <w:rPr>
          <w:lang w:val="en-US"/>
        </w:rPr>
        <w:t>X“</w:t>
      </w:r>
      <w:proofErr w:type="gramEnd"/>
      <w:r w:rsidRPr="00E05B40">
        <w:rPr>
          <w:lang w:val="en-US"/>
        </w:rPr>
        <w:t>.</w:t>
      </w:r>
    </w:p>
  </w:comment>
  <w:comment w:id="190" w:author="DASKALOVA Gergana Nikolaeva" w:date="2019-12-16T14:09:00Z" w:initials="DGN">
    <w:p w14:paraId="68529F10" w14:textId="203551A6" w:rsidR="00C14371" w:rsidRPr="00E05B40" w:rsidRDefault="00C14371">
      <w:pPr>
        <w:pStyle w:val="CommentText"/>
        <w:rPr>
          <w:lang w:val="en-US"/>
        </w:rPr>
      </w:pPr>
      <w:r>
        <w:rPr>
          <w:rStyle w:val="CommentReference"/>
        </w:rPr>
        <w:annotationRef/>
      </w:r>
      <w:r w:rsidRPr="00E05B40">
        <w:rPr>
          <w:lang w:val="en-US"/>
        </w:rPr>
        <w:t>For things you write later on, might be nice to have some content (e.g., text and a conceptual diagram), that introduces and gives specific definitions for spectral signature and variation in spectral signatures, just cause now, if I weren’t me, I wouldn’t know what you mean by variation in the spectral signatures, and why you’re using the variation and not the absolute spectral signatures.</w:t>
      </w:r>
    </w:p>
  </w:comment>
  <w:comment w:id="194" w:author="DASKALOVA Gergana Nikolaeva" w:date="2019-12-16T14:11:00Z" w:initials="DGN">
    <w:p w14:paraId="388A22B9" w14:textId="61D8AB9D" w:rsidR="00C14371" w:rsidRPr="00E05B40" w:rsidRDefault="00C14371">
      <w:pPr>
        <w:pStyle w:val="CommentText"/>
        <w:rPr>
          <w:lang w:val="en-US"/>
        </w:rPr>
      </w:pPr>
      <w:r>
        <w:rPr>
          <w:rStyle w:val="CommentReference"/>
        </w:rPr>
        <w:annotationRef/>
      </w:r>
      <w:r w:rsidRPr="00E05B40">
        <w:rPr>
          <w:lang w:val="en-US"/>
        </w:rPr>
        <w:t>Press? Maybe this was from when the Myers-Smith et al. 2018 paper was still in press? Or do you mean in prep work?</w:t>
      </w:r>
    </w:p>
  </w:comment>
  <w:comment w:id="202" w:author="DASKALOVA Gergana Nikolaeva" w:date="2019-12-16T14:12:00Z" w:initials="DGN">
    <w:p w14:paraId="503CA08B" w14:textId="29C24131" w:rsidR="00C14371" w:rsidRPr="00E05B40" w:rsidRDefault="00C14371">
      <w:pPr>
        <w:pStyle w:val="CommentText"/>
        <w:rPr>
          <w:lang w:val="en-US"/>
        </w:rPr>
      </w:pPr>
      <w:r>
        <w:rPr>
          <w:rStyle w:val="CommentReference"/>
        </w:rPr>
        <w:annotationRef/>
      </w:r>
      <w:r w:rsidRPr="00E05B40">
        <w:rPr>
          <w:lang w:val="en-US"/>
        </w:rPr>
        <w:t>Like which ones?</w:t>
      </w:r>
    </w:p>
  </w:comment>
  <w:comment w:id="203" w:author="DASKALOVA Gergana Nikolaeva" w:date="2019-12-16T14:12:00Z" w:initials="DGN">
    <w:p w14:paraId="1C4BBDEF" w14:textId="62EDEF75" w:rsidR="00C14371" w:rsidRPr="00E05B40" w:rsidRDefault="00C14371">
      <w:pPr>
        <w:pStyle w:val="CommentText"/>
        <w:rPr>
          <w:lang w:val="en-US"/>
        </w:rPr>
      </w:pPr>
      <w:r>
        <w:rPr>
          <w:rStyle w:val="CommentReference"/>
        </w:rPr>
        <w:annotationRef/>
      </w:r>
      <w:r w:rsidRPr="00E05B40">
        <w:rPr>
          <w:lang w:val="en-US"/>
        </w:rPr>
        <w:t>Spell out the resolutions as at this stage as a reader, I don’t know them.</w:t>
      </w:r>
    </w:p>
  </w:comment>
  <w:comment w:id="210" w:author="DASKALOVA Gergana Nikolaeva" w:date="2019-12-16T14:14:00Z" w:initials="DGN">
    <w:p w14:paraId="02BA9EF5" w14:textId="720EA0B4" w:rsidR="00C14371" w:rsidRPr="00E05B40" w:rsidRDefault="00C14371">
      <w:pPr>
        <w:pStyle w:val="CommentText"/>
        <w:rPr>
          <w:lang w:val="en-US"/>
        </w:rPr>
      </w:pPr>
      <w:r>
        <w:rPr>
          <w:rStyle w:val="CommentReference"/>
        </w:rPr>
        <w:annotationRef/>
      </w:r>
      <w:r w:rsidRPr="00E05B40">
        <w:rPr>
          <w:lang w:val="en-US"/>
        </w:rPr>
        <w:t>Do you mean the spectral signatures or their variation?</w:t>
      </w:r>
    </w:p>
  </w:comment>
  <w:comment w:id="215" w:author="DASKALOVA Gergana Nikolaeva" w:date="2019-12-16T14:14:00Z" w:initials="DGN">
    <w:p w14:paraId="36380523" w14:textId="08F67D83" w:rsidR="00C14371" w:rsidRPr="00E05B40" w:rsidRDefault="00C14371">
      <w:pPr>
        <w:pStyle w:val="CommentText"/>
        <w:rPr>
          <w:lang w:val="en-US"/>
        </w:rPr>
      </w:pPr>
      <w:r>
        <w:rPr>
          <w:rStyle w:val="CommentReference"/>
        </w:rPr>
        <w:annotationRef/>
      </w:r>
      <w:r w:rsidRPr="00E05B40">
        <w:rPr>
          <w:lang w:val="en-US"/>
        </w:rPr>
        <w:t xml:space="preserve">Another level to this question, regarding which there might be helpful info in papers by Ali Beamish, is which bands of the electromagnetic spectrum will be best at detecting richness/evenness… As e.g., visible bands could be best for richness, some other for </w:t>
      </w:r>
      <w:proofErr w:type="spellStart"/>
      <w:r w:rsidRPr="00E05B40">
        <w:rPr>
          <w:lang w:val="en-US"/>
        </w:rPr>
        <w:t>bareground</w:t>
      </w:r>
      <w:proofErr w:type="spellEnd"/>
      <w:r w:rsidRPr="00E05B40">
        <w:rPr>
          <w:lang w:val="en-US"/>
        </w:rPr>
        <w:t>, etc.</w:t>
      </w:r>
    </w:p>
  </w:comment>
  <w:comment w:id="217" w:author="DASKALOVA Gergana Nikolaeva" w:date="2019-12-16T14:16:00Z" w:initials="DGN">
    <w:p w14:paraId="7339B6A5" w14:textId="03633E3D" w:rsidR="00C14371" w:rsidRPr="00E05B40" w:rsidRDefault="00C14371">
      <w:pPr>
        <w:pStyle w:val="CommentText"/>
        <w:rPr>
          <w:lang w:val="en-US"/>
        </w:rPr>
      </w:pPr>
      <w:r>
        <w:rPr>
          <w:rStyle w:val="CommentReference"/>
        </w:rPr>
        <w:annotationRef/>
      </w:r>
      <w:r w:rsidRPr="00E05B40">
        <w:rPr>
          <w:lang w:val="en-US"/>
        </w:rPr>
        <w:t>And what is the direction you’re predicting? A positive or negative effect size?</w:t>
      </w:r>
    </w:p>
  </w:comment>
  <w:comment w:id="218" w:author="DASKALOVA Gergana Nikolaeva" w:date="2019-12-16T14:16:00Z" w:initials="DGN">
    <w:p w14:paraId="115749DC" w14:textId="0E16923F" w:rsidR="00C14371" w:rsidRPr="00E05B40" w:rsidRDefault="00C14371">
      <w:pPr>
        <w:pStyle w:val="CommentText"/>
        <w:rPr>
          <w:lang w:val="en-US"/>
        </w:rPr>
      </w:pPr>
      <w:r>
        <w:rPr>
          <w:rStyle w:val="CommentReference"/>
        </w:rPr>
        <w:annotationRef/>
      </w:r>
      <w:r w:rsidRPr="00E05B40">
        <w:rPr>
          <w:lang w:val="en-US"/>
        </w:rPr>
        <w:t>This would be a nice thing to have a go at if you end up having the time for it.</w:t>
      </w:r>
    </w:p>
  </w:comment>
  <w:comment w:id="219" w:author="DASKALOVA Gergana Nikolaeva" w:date="2019-12-16T14:17:00Z" w:initials="DGN">
    <w:p w14:paraId="12F521B4" w14:textId="540BB173" w:rsidR="00C14371" w:rsidRPr="00E05B40" w:rsidRDefault="00C14371">
      <w:pPr>
        <w:pStyle w:val="CommentText"/>
        <w:rPr>
          <w:lang w:val="en-US"/>
        </w:rPr>
      </w:pPr>
      <w:r>
        <w:rPr>
          <w:rStyle w:val="CommentReference"/>
        </w:rPr>
        <w:annotationRef/>
      </w:r>
      <w:r w:rsidRPr="00E05B40">
        <w:rPr>
          <w:lang w:val="en-US"/>
        </w:rPr>
        <w:t>Ah okay, this content is similar to what I was mentioning above in terms of definitions, perhaps here you can have the more detailed text, above you can still add a one sentence definition before the questions start.</w:t>
      </w:r>
    </w:p>
  </w:comment>
  <w:comment w:id="234" w:author="DASKALOVA Gergana Nikolaeva" w:date="2019-12-16T14:18:00Z" w:initials="DGN">
    <w:p w14:paraId="5FA36862" w14:textId="6DAE033A" w:rsidR="00C14371" w:rsidRPr="00E05B40" w:rsidRDefault="00C14371">
      <w:pPr>
        <w:pStyle w:val="CommentText"/>
        <w:rPr>
          <w:lang w:val="en-US"/>
        </w:rPr>
      </w:pPr>
      <w:r>
        <w:rPr>
          <w:rStyle w:val="CommentReference"/>
        </w:rPr>
        <w:annotationRef/>
      </w:r>
      <w:r w:rsidRPr="00E05B40">
        <w:rPr>
          <w:lang w:val="en-US"/>
        </w:rPr>
        <w:t>I’m not sure what you mean here.</w:t>
      </w:r>
    </w:p>
  </w:comment>
  <w:comment w:id="237" w:author="DASKALOVA Gergana Nikolaeva" w:date="2019-12-16T14:18:00Z" w:initials="DGN">
    <w:p w14:paraId="2F4820D4" w14:textId="7AB0C93B" w:rsidR="000A2CE8" w:rsidRPr="00E05B40" w:rsidRDefault="000A2CE8">
      <w:pPr>
        <w:pStyle w:val="CommentText"/>
        <w:rPr>
          <w:lang w:val="en-US"/>
        </w:rPr>
      </w:pPr>
      <w:r>
        <w:rPr>
          <w:rStyle w:val="CommentReference"/>
        </w:rPr>
        <w:annotationRef/>
      </w:r>
      <w:r w:rsidRPr="00E05B40">
        <w:rPr>
          <w:lang w:val="en-US"/>
        </w:rPr>
        <w:t>Remember active voice instead of passive voice!</w:t>
      </w:r>
    </w:p>
  </w:comment>
  <w:comment w:id="247" w:author="DASKALOVA Gergana Nikolaeva" w:date="2019-12-16T14:19:00Z" w:initials="DGN">
    <w:p w14:paraId="666A6501" w14:textId="7ED4BB63" w:rsidR="000A2CE8" w:rsidRPr="00E05B40" w:rsidRDefault="000A2CE8">
      <w:pPr>
        <w:pStyle w:val="CommentText"/>
        <w:rPr>
          <w:lang w:val="en-US"/>
        </w:rPr>
      </w:pPr>
      <w:r>
        <w:rPr>
          <w:rStyle w:val="CommentReference"/>
        </w:rPr>
        <w:annotationRef/>
      </w:r>
      <w:r w:rsidRPr="00E05B40">
        <w:rPr>
          <w:lang w:val="en-US"/>
        </w:rPr>
        <w:t>Could ref Sam’s dissertation here?</w:t>
      </w:r>
    </w:p>
  </w:comment>
  <w:comment w:id="249" w:author="DASKALOVA Gergana Nikolaeva" w:date="2019-12-16T14:20:00Z" w:initials="DGN">
    <w:p w14:paraId="4225D427" w14:textId="3ECDBB42" w:rsidR="000A2CE8" w:rsidRPr="00E05B40" w:rsidRDefault="000A2CE8">
      <w:pPr>
        <w:pStyle w:val="CommentText"/>
        <w:rPr>
          <w:lang w:val="en-US"/>
        </w:rPr>
      </w:pPr>
      <w:r>
        <w:rPr>
          <w:rStyle w:val="CommentReference"/>
        </w:rPr>
        <w:annotationRef/>
      </w:r>
      <w:r w:rsidRPr="00E05B40">
        <w:rPr>
          <w:lang w:val="en-US"/>
        </w:rPr>
        <w:t>Can ref the dataset too.</w:t>
      </w:r>
    </w:p>
  </w:comment>
  <w:comment w:id="259" w:author="DASKALOVA Gergana Nikolaeva" w:date="2019-12-16T14:21:00Z" w:initials="DGN">
    <w:p w14:paraId="20B840F6" w14:textId="7647C220" w:rsidR="000A2CE8" w:rsidRPr="00E05B40" w:rsidRDefault="000A2CE8">
      <w:pPr>
        <w:pStyle w:val="CommentText"/>
        <w:rPr>
          <w:lang w:val="en-US"/>
        </w:rPr>
      </w:pPr>
      <w:r>
        <w:rPr>
          <w:rStyle w:val="CommentReference"/>
        </w:rPr>
        <w:annotationRef/>
      </w:r>
      <w:r w:rsidRPr="00E05B40">
        <w:rPr>
          <w:lang w:val="en-US"/>
        </w:rPr>
        <w:t>Average spectral reflectance didn’t differ, but the CV did differ.</w:t>
      </w:r>
    </w:p>
  </w:comment>
  <w:comment w:id="266" w:author="DASKALOVA Gergana Nikolaeva" w:date="2019-12-16T14:23:00Z" w:initials="DGN">
    <w:p w14:paraId="06497DEB" w14:textId="660C793A" w:rsidR="000A2CE8" w:rsidRPr="00E05B40" w:rsidRDefault="000A2CE8">
      <w:pPr>
        <w:pStyle w:val="CommentText"/>
        <w:rPr>
          <w:lang w:val="en-US"/>
        </w:rPr>
      </w:pPr>
      <w:r>
        <w:rPr>
          <w:rStyle w:val="CommentReference"/>
        </w:rPr>
        <w:annotationRef/>
      </w:r>
      <w:r w:rsidRPr="00E05B40">
        <w:rPr>
          <w:lang w:val="en-US"/>
        </w:rPr>
        <w:t>Avoid passive voice.</w:t>
      </w:r>
    </w:p>
  </w:comment>
  <w:comment w:id="276" w:author="DASKALOVA Gergana Nikolaeva" w:date="2019-12-16T14:24:00Z" w:initials="DGN">
    <w:p w14:paraId="2E05DD2A" w14:textId="7A8CBA21" w:rsidR="000A2CE8" w:rsidRPr="00E05B40" w:rsidRDefault="000A2CE8">
      <w:pPr>
        <w:pStyle w:val="CommentText"/>
        <w:rPr>
          <w:lang w:val="en-US"/>
        </w:rPr>
      </w:pPr>
      <w:r>
        <w:rPr>
          <w:rStyle w:val="CommentReference"/>
        </w:rPr>
        <w:annotationRef/>
      </w:r>
      <w:r w:rsidRPr="00E05B40">
        <w:rPr>
          <w:lang w:val="en-US"/>
        </w:rPr>
        <w:t>What about biodiversity?</w:t>
      </w:r>
    </w:p>
  </w:comment>
  <w:comment w:id="277" w:author="DASKALOVA Gergana Nikolaeva" w:date="2019-12-16T14:24:00Z" w:initials="DGN">
    <w:p w14:paraId="03CD6CF8" w14:textId="1541145B" w:rsidR="000A2CE8" w:rsidRPr="00E05B40" w:rsidRDefault="000A2CE8">
      <w:pPr>
        <w:pStyle w:val="CommentText"/>
        <w:rPr>
          <w:lang w:val="en-US"/>
        </w:rPr>
      </w:pPr>
      <w:r>
        <w:rPr>
          <w:rStyle w:val="CommentReference"/>
        </w:rPr>
        <w:annotationRef/>
      </w:r>
      <w:r w:rsidRPr="00E05B40">
        <w:rPr>
          <w:lang w:val="en-US"/>
        </w:rPr>
        <w:t xml:space="preserve">Nice </w:t>
      </w:r>
      <w:proofErr w:type="gramStart"/>
      <w:r w:rsidRPr="00E05B40">
        <w:rPr>
          <w:lang w:val="en-US"/>
        </w:rPr>
        <w:t>content, but</w:t>
      </w:r>
      <w:proofErr w:type="gramEnd"/>
      <w:r w:rsidRPr="00E05B40">
        <w:rPr>
          <w:lang w:val="en-US"/>
        </w:rPr>
        <w:t xml:space="preserve"> flip it to active voice so that it can shine more!</w:t>
      </w:r>
    </w:p>
  </w:comment>
  <w:comment w:id="278" w:author="DASKALOVA Gergana Nikolaeva" w:date="2019-12-16T14:25:00Z" w:initials="DGN">
    <w:p w14:paraId="7CB6B488" w14:textId="17D8162A" w:rsidR="000A2CE8" w:rsidRPr="00E05B40" w:rsidRDefault="000A2CE8">
      <w:pPr>
        <w:pStyle w:val="CommentText"/>
        <w:rPr>
          <w:lang w:val="en-US"/>
        </w:rPr>
      </w:pPr>
      <w:r>
        <w:rPr>
          <w:rStyle w:val="CommentReference"/>
        </w:rPr>
        <w:annotationRef/>
      </w:r>
      <w:proofErr w:type="spellStart"/>
      <w:r w:rsidRPr="00E05B40">
        <w:rPr>
          <w:lang w:val="en-US"/>
        </w:rPr>
        <w:t>Ist</w:t>
      </w:r>
      <w:proofErr w:type="spellEnd"/>
      <w:r w:rsidRPr="00E05B40">
        <w:rPr>
          <w:lang w:val="en-US"/>
        </w:rPr>
        <w:t xml:space="preserve"> he results that aim for that, or you?</w:t>
      </w:r>
    </w:p>
  </w:comment>
  <w:comment w:id="279" w:author="DASKALOVA Gergana Nikolaeva" w:date="2019-12-16T14:25:00Z" w:initials="DGN">
    <w:p w14:paraId="57D707BF" w14:textId="1F8805FA" w:rsidR="000A2CE8" w:rsidRPr="00E05B40" w:rsidRDefault="000A2CE8">
      <w:pPr>
        <w:pStyle w:val="CommentText"/>
        <w:rPr>
          <w:lang w:val="en-US"/>
        </w:rPr>
      </w:pPr>
      <w:r>
        <w:rPr>
          <w:rStyle w:val="CommentReference"/>
        </w:rPr>
        <w:annotationRef/>
      </w:r>
      <w:r w:rsidRPr="00E05B40">
        <w:rPr>
          <w:lang w:val="en-US"/>
        </w:rPr>
        <w:t>This is a great and strong start to your dissertation work and I’m looking forward to seeing how it develops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C91FE" w15:done="0"/>
  <w15:commentEx w15:paraId="17A07551" w15:done="0"/>
  <w15:commentEx w15:paraId="59A6F646" w15:done="0"/>
  <w15:commentEx w15:paraId="077A1BDD" w15:done="0"/>
  <w15:commentEx w15:paraId="66900160" w15:done="0"/>
  <w15:commentEx w15:paraId="184E8F9F" w15:done="0"/>
  <w15:commentEx w15:paraId="4356DC95" w15:done="0"/>
  <w15:commentEx w15:paraId="4798B976" w15:done="0"/>
  <w15:commentEx w15:paraId="0F56DC8B" w15:done="0"/>
  <w15:commentEx w15:paraId="7C66A7AA" w15:done="0"/>
  <w15:commentEx w15:paraId="542BDE4E" w15:done="0"/>
  <w15:commentEx w15:paraId="462B6D3C" w15:done="0"/>
  <w15:commentEx w15:paraId="010B9B13" w15:done="0"/>
  <w15:commentEx w15:paraId="29B54C6C" w15:done="0"/>
  <w15:commentEx w15:paraId="634E9A45" w15:done="0"/>
  <w15:commentEx w15:paraId="249B1138" w15:done="0"/>
  <w15:commentEx w15:paraId="306AC925" w15:done="0"/>
  <w15:commentEx w15:paraId="24D1A5DA" w15:done="0"/>
  <w15:commentEx w15:paraId="06FF819B" w15:done="0"/>
  <w15:commentEx w15:paraId="7F9D22DE" w15:done="0"/>
  <w15:commentEx w15:paraId="68529F10" w15:done="0"/>
  <w15:commentEx w15:paraId="388A22B9" w15:done="0"/>
  <w15:commentEx w15:paraId="503CA08B" w15:done="0"/>
  <w15:commentEx w15:paraId="1C4BBDEF" w15:done="0"/>
  <w15:commentEx w15:paraId="02BA9EF5" w15:done="0"/>
  <w15:commentEx w15:paraId="36380523" w15:done="0"/>
  <w15:commentEx w15:paraId="7339B6A5" w15:done="0"/>
  <w15:commentEx w15:paraId="115749DC" w15:done="0"/>
  <w15:commentEx w15:paraId="12F521B4" w15:done="0"/>
  <w15:commentEx w15:paraId="5FA36862" w15:done="0"/>
  <w15:commentEx w15:paraId="2F4820D4" w15:done="0"/>
  <w15:commentEx w15:paraId="666A6501" w15:done="0"/>
  <w15:commentEx w15:paraId="4225D427" w15:done="0"/>
  <w15:commentEx w15:paraId="20B840F6" w15:done="0"/>
  <w15:commentEx w15:paraId="06497DEB" w15:done="0"/>
  <w15:commentEx w15:paraId="2E05DD2A" w15:done="0"/>
  <w15:commentEx w15:paraId="03CD6CF8" w15:done="0"/>
  <w15:commentEx w15:paraId="7CB6B488" w15:done="0"/>
  <w15:commentEx w15:paraId="57D70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C91FE" w16cid:durableId="21A1FBCE"/>
  <w16cid:commentId w16cid:paraId="17A07551" w16cid:durableId="21A1FE83"/>
  <w16cid:commentId w16cid:paraId="59A6F646" w16cid:durableId="21A1FEDF"/>
  <w16cid:commentId w16cid:paraId="077A1BDD" w16cid:durableId="21A1FF43"/>
  <w16cid:commentId w16cid:paraId="66900160" w16cid:durableId="21A1FF8D"/>
  <w16cid:commentId w16cid:paraId="184E8F9F" w16cid:durableId="21C5A49D"/>
  <w16cid:commentId w16cid:paraId="4356DC95" w16cid:durableId="21A1FFCA"/>
  <w16cid:commentId w16cid:paraId="4798B976" w16cid:durableId="21A2001E"/>
  <w16cid:commentId w16cid:paraId="0F56DC8B" w16cid:durableId="21A2007B"/>
  <w16cid:commentId w16cid:paraId="7C66A7AA" w16cid:durableId="21A200B4"/>
  <w16cid:commentId w16cid:paraId="542BDE4E" w16cid:durableId="21A20446"/>
  <w16cid:commentId w16cid:paraId="462B6D3C" w16cid:durableId="21A202F7"/>
  <w16cid:commentId w16cid:paraId="010B9B13" w16cid:durableId="21A20559"/>
  <w16cid:commentId w16cid:paraId="29B54C6C" w16cid:durableId="21A205A0"/>
  <w16cid:commentId w16cid:paraId="634E9A45" w16cid:durableId="21A206D2"/>
  <w16cid:commentId w16cid:paraId="249B1138" w16cid:durableId="21A20E26"/>
  <w16cid:commentId w16cid:paraId="306AC925" w16cid:durableId="21A20E39"/>
  <w16cid:commentId w16cid:paraId="24D1A5DA" w16cid:durableId="21C5AF1C"/>
  <w16cid:commentId w16cid:paraId="06FF819B" w16cid:durableId="21A20DD6"/>
  <w16cid:commentId w16cid:paraId="7F9D22DE" w16cid:durableId="21A20E6B"/>
  <w16cid:commentId w16cid:paraId="68529F10" w16cid:durableId="21A20EA0"/>
  <w16cid:commentId w16cid:paraId="388A22B9" w16cid:durableId="21A20F05"/>
  <w16cid:commentId w16cid:paraId="503CA08B" w16cid:durableId="21A20F3A"/>
  <w16cid:commentId w16cid:paraId="1C4BBDEF" w16cid:durableId="21A20F41"/>
  <w16cid:commentId w16cid:paraId="02BA9EF5" w16cid:durableId="21A20FB3"/>
  <w16cid:commentId w16cid:paraId="36380523" w16cid:durableId="21A20FC5"/>
  <w16cid:commentId w16cid:paraId="7339B6A5" w16cid:durableId="21A21020"/>
  <w16cid:commentId w16cid:paraId="115749DC" w16cid:durableId="21A2104C"/>
  <w16cid:commentId w16cid:paraId="12F521B4" w16cid:durableId="21A2106E"/>
  <w16cid:commentId w16cid:paraId="5FA36862" w16cid:durableId="21A210B1"/>
  <w16cid:commentId w16cid:paraId="2F4820D4" w16cid:durableId="21A210D0"/>
  <w16cid:commentId w16cid:paraId="666A6501" w16cid:durableId="21A21103"/>
  <w16cid:commentId w16cid:paraId="4225D427" w16cid:durableId="21A21114"/>
  <w16cid:commentId w16cid:paraId="20B840F6" w16cid:durableId="21A21166"/>
  <w16cid:commentId w16cid:paraId="06497DEB" w16cid:durableId="21A211C8"/>
  <w16cid:commentId w16cid:paraId="2E05DD2A" w16cid:durableId="21A21217"/>
  <w16cid:commentId w16cid:paraId="03CD6CF8" w16cid:durableId="21A21226"/>
  <w16cid:commentId w16cid:paraId="7CB6B488" w16cid:durableId="21A21241"/>
  <w16cid:commentId w16cid:paraId="57D707BF" w16cid:durableId="21A21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9727E" w14:textId="77777777" w:rsidR="00225570" w:rsidRDefault="00225570" w:rsidP="00440BD3">
      <w:r>
        <w:separator/>
      </w:r>
    </w:p>
  </w:endnote>
  <w:endnote w:type="continuationSeparator" w:id="0">
    <w:p w14:paraId="342892C3" w14:textId="77777777" w:rsidR="00225570" w:rsidRDefault="00225570" w:rsidP="0044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inherit">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63405" w14:textId="77777777" w:rsidR="00440BD3" w:rsidRDefault="00440BD3">
    <w:pPr>
      <w:pStyle w:val="Footer"/>
      <w:jc w:val="center"/>
      <w:rPr>
        <w:ins w:id="280" w:author="DASKALOVA Gergana Nikolaeva" w:date="2019-12-16T12:47:00Z"/>
        <w:color w:val="4472C4" w:themeColor="accent1"/>
      </w:rPr>
    </w:pPr>
    <w:ins w:id="281" w:author="DASKALOVA Gergana Nikolaeva" w:date="2019-12-16T12:47:00Z">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w:t>
      </w:r>
      <w:proofErr w:type="spellStart"/>
      <w:r>
        <w:rPr>
          <w:color w:val="4472C4" w:themeColor="accent1"/>
        </w:rPr>
        <w:t>of</w:t>
      </w:r>
      <w:proofErr w:type="spellEnd"/>
      <w:r>
        <w:rPr>
          <w:color w:val="4472C4" w:themeColor="accent1"/>
        </w:rPr>
        <w:t xml:space="preserve">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ins>
  </w:p>
  <w:p w14:paraId="28235F33" w14:textId="77777777" w:rsidR="00440BD3" w:rsidRDefault="0044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FE0FF" w14:textId="77777777" w:rsidR="00225570" w:rsidRDefault="00225570" w:rsidP="00440BD3">
      <w:r>
        <w:separator/>
      </w:r>
    </w:p>
  </w:footnote>
  <w:footnote w:type="continuationSeparator" w:id="0">
    <w:p w14:paraId="53549A79" w14:textId="77777777" w:rsidR="00225570" w:rsidRDefault="00225570" w:rsidP="0044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5EA0"/>
    <w:multiLevelType w:val="hybridMultilevel"/>
    <w:tmpl w:val="D07221FA"/>
    <w:lvl w:ilvl="0" w:tplc="D318B8D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70FB2"/>
    <w:multiLevelType w:val="hybridMultilevel"/>
    <w:tmpl w:val="9B30F590"/>
    <w:lvl w:ilvl="0" w:tplc="D0F2687A">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50A66"/>
    <w:multiLevelType w:val="hybridMultilevel"/>
    <w:tmpl w:val="563217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DB73357"/>
    <w:multiLevelType w:val="multilevel"/>
    <w:tmpl w:val="B1C2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60FB9"/>
    <w:multiLevelType w:val="hybridMultilevel"/>
    <w:tmpl w:val="5BA2E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63CFC"/>
    <w:multiLevelType w:val="hybridMultilevel"/>
    <w:tmpl w:val="66E276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D548E5"/>
    <w:multiLevelType w:val="hybridMultilevel"/>
    <w:tmpl w:val="5CA21162"/>
    <w:lvl w:ilvl="0" w:tplc="A45AABCE">
      <w:start w:val="1"/>
      <w:numFmt w:val="decimal"/>
      <w:lvlText w:val="%1)"/>
      <w:lvlJc w:val="left"/>
      <w:pPr>
        <w:ind w:left="720" w:hanging="360"/>
      </w:pPr>
      <w:rPr>
        <w:rFonts w:ascii="inherit" w:hAnsi="inherit" w:cs="Arial" w:hint="default"/>
        <w:color w:val="000000"/>
        <w:sz w:val="22"/>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5E5661"/>
    <w:multiLevelType w:val="hybridMultilevel"/>
    <w:tmpl w:val="0E6A7D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9FA3CCD"/>
    <w:multiLevelType w:val="hybridMultilevel"/>
    <w:tmpl w:val="0C4ACF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A2617B"/>
    <w:multiLevelType w:val="multilevel"/>
    <w:tmpl w:val="12BE6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9"/>
  </w:num>
  <w:num w:numId="5">
    <w:abstractNumId w:val="5"/>
  </w:num>
  <w:num w:numId="6">
    <w:abstractNumId w:val="4"/>
  </w:num>
  <w:num w:numId="7">
    <w:abstractNumId w:val="8"/>
  </w:num>
  <w:num w:numId="8">
    <w:abstractNumId w:val="2"/>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NEIDEREIT Shawn">
    <w15:presenceInfo w15:providerId="AD" w15:userId="S::s1637673@ed.ac.uk::91cb3d94-984e-4b92-9ba3-e7095d78297e"/>
  </w15:person>
  <w15:person w15:author="DASKALOVA Gergana Nikolaeva">
    <w15:presenceInfo w15:providerId="AD" w15:userId="S::s1218534@ed.ac.uk::a9271af3-20c0-4695-8468-5982d2fa20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6A"/>
    <w:rsid w:val="0002578A"/>
    <w:rsid w:val="00086A97"/>
    <w:rsid w:val="00090DD8"/>
    <w:rsid w:val="00092AB9"/>
    <w:rsid w:val="0009307A"/>
    <w:rsid w:val="000A2CE8"/>
    <w:rsid w:val="000B3AE9"/>
    <w:rsid w:val="000C16B2"/>
    <w:rsid w:val="001126B6"/>
    <w:rsid w:val="0012296E"/>
    <w:rsid w:val="001314FC"/>
    <w:rsid w:val="001335B2"/>
    <w:rsid w:val="00141209"/>
    <w:rsid w:val="00162070"/>
    <w:rsid w:val="00170382"/>
    <w:rsid w:val="0018581D"/>
    <w:rsid w:val="001B1712"/>
    <w:rsid w:val="001E2E7D"/>
    <w:rsid w:val="001F76F8"/>
    <w:rsid w:val="00222D4B"/>
    <w:rsid w:val="00225570"/>
    <w:rsid w:val="002267FF"/>
    <w:rsid w:val="002505D9"/>
    <w:rsid w:val="002831DB"/>
    <w:rsid w:val="002B55F5"/>
    <w:rsid w:val="003054F8"/>
    <w:rsid w:val="003119D5"/>
    <w:rsid w:val="00315FC9"/>
    <w:rsid w:val="00330233"/>
    <w:rsid w:val="00331474"/>
    <w:rsid w:val="003364D4"/>
    <w:rsid w:val="00342613"/>
    <w:rsid w:val="00366E1E"/>
    <w:rsid w:val="003952D0"/>
    <w:rsid w:val="003D4736"/>
    <w:rsid w:val="003E1728"/>
    <w:rsid w:val="003E23F4"/>
    <w:rsid w:val="003F1AFD"/>
    <w:rsid w:val="0040037A"/>
    <w:rsid w:val="0040538F"/>
    <w:rsid w:val="00414A92"/>
    <w:rsid w:val="004206DB"/>
    <w:rsid w:val="0043356C"/>
    <w:rsid w:val="00440BD3"/>
    <w:rsid w:val="00451594"/>
    <w:rsid w:val="00494072"/>
    <w:rsid w:val="004E718C"/>
    <w:rsid w:val="0055449C"/>
    <w:rsid w:val="005A7228"/>
    <w:rsid w:val="005E5E88"/>
    <w:rsid w:val="006160C2"/>
    <w:rsid w:val="00624132"/>
    <w:rsid w:val="00646594"/>
    <w:rsid w:val="00676B27"/>
    <w:rsid w:val="006E44F7"/>
    <w:rsid w:val="006F6E30"/>
    <w:rsid w:val="00741B43"/>
    <w:rsid w:val="007631BE"/>
    <w:rsid w:val="00764F2C"/>
    <w:rsid w:val="00774156"/>
    <w:rsid w:val="00795E35"/>
    <w:rsid w:val="007C4DD6"/>
    <w:rsid w:val="007C76D2"/>
    <w:rsid w:val="00805E0F"/>
    <w:rsid w:val="00814C36"/>
    <w:rsid w:val="00823E0A"/>
    <w:rsid w:val="0089402B"/>
    <w:rsid w:val="008A2671"/>
    <w:rsid w:val="00906CBA"/>
    <w:rsid w:val="00907BB3"/>
    <w:rsid w:val="009B386D"/>
    <w:rsid w:val="00A64819"/>
    <w:rsid w:val="00A65052"/>
    <w:rsid w:val="00A66D80"/>
    <w:rsid w:val="00A77A9B"/>
    <w:rsid w:val="00A97847"/>
    <w:rsid w:val="00AA5FE6"/>
    <w:rsid w:val="00AB27EF"/>
    <w:rsid w:val="00AB6E50"/>
    <w:rsid w:val="00AC414E"/>
    <w:rsid w:val="00AC49AD"/>
    <w:rsid w:val="00AD4C79"/>
    <w:rsid w:val="00AE136D"/>
    <w:rsid w:val="00B34118"/>
    <w:rsid w:val="00BC59F9"/>
    <w:rsid w:val="00BD211E"/>
    <w:rsid w:val="00C14371"/>
    <w:rsid w:val="00CE3366"/>
    <w:rsid w:val="00D06EE1"/>
    <w:rsid w:val="00D31669"/>
    <w:rsid w:val="00D63DF0"/>
    <w:rsid w:val="00D729B0"/>
    <w:rsid w:val="00DE1469"/>
    <w:rsid w:val="00E05B40"/>
    <w:rsid w:val="00E45D82"/>
    <w:rsid w:val="00ED3C50"/>
    <w:rsid w:val="00F3046A"/>
    <w:rsid w:val="00F85BA7"/>
    <w:rsid w:val="00FB3D62"/>
    <w:rsid w:val="00FF55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9FEC31"/>
  <w15:chartTrackingRefBased/>
  <w15:docId w15:val="{5FCAE502-9E04-704F-ACB1-1B346CB0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7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046A"/>
    <w:rPr>
      <w:color w:val="0000FF"/>
      <w:u w:val="single"/>
    </w:rPr>
  </w:style>
  <w:style w:type="character" w:customStyle="1" w:styleId="apple-converted-space">
    <w:name w:val="apple-converted-space"/>
    <w:basedOn w:val="DefaultParagraphFont"/>
    <w:rsid w:val="002267FF"/>
  </w:style>
  <w:style w:type="paragraph" w:styleId="ListParagraph">
    <w:name w:val="List Paragraph"/>
    <w:basedOn w:val="Normal"/>
    <w:uiPriority w:val="34"/>
    <w:qFormat/>
    <w:rsid w:val="00A77A9B"/>
    <w:pPr>
      <w:ind w:left="720"/>
      <w:contextualSpacing/>
    </w:pPr>
  </w:style>
  <w:style w:type="paragraph" w:styleId="Bibliography">
    <w:name w:val="Bibliography"/>
    <w:basedOn w:val="Normal"/>
    <w:next w:val="Normal"/>
    <w:uiPriority w:val="37"/>
    <w:unhideWhenUsed/>
    <w:rsid w:val="00F85BA7"/>
    <w:pPr>
      <w:spacing w:line="480" w:lineRule="auto"/>
      <w:ind w:left="720" w:hanging="720"/>
    </w:pPr>
  </w:style>
  <w:style w:type="paragraph" w:styleId="Header">
    <w:name w:val="header"/>
    <w:basedOn w:val="Normal"/>
    <w:link w:val="HeaderChar"/>
    <w:uiPriority w:val="99"/>
    <w:unhideWhenUsed/>
    <w:rsid w:val="00440BD3"/>
    <w:pPr>
      <w:tabs>
        <w:tab w:val="center" w:pos="4680"/>
        <w:tab w:val="right" w:pos="9360"/>
      </w:tabs>
    </w:pPr>
  </w:style>
  <w:style w:type="character" w:customStyle="1" w:styleId="HeaderChar">
    <w:name w:val="Header Char"/>
    <w:basedOn w:val="DefaultParagraphFont"/>
    <w:link w:val="Header"/>
    <w:uiPriority w:val="99"/>
    <w:rsid w:val="00440BD3"/>
    <w:rPr>
      <w:rFonts w:ascii="Times New Roman" w:eastAsia="Times New Roman" w:hAnsi="Times New Roman" w:cs="Times New Roman"/>
      <w:lang w:eastAsia="en-GB"/>
    </w:rPr>
  </w:style>
  <w:style w:type="paragraph" w:styleId="Footer">
    <w:name w:val="footer"/>
    <w:basedOn w:val="Normal"/>
    <w:link w:val="FooterChar"/>
    <w:uiPriority w:val="99"/>
    <w:unhideWhenUsed/>
    <w:rsid w:val="00440BD3"/>
    <w:pPr>
      <w:tabs>
        <w:tab w:val="center" w:pos="4680"/>
        <w:tab w:val="right" w:pos="9360"/>
      </w:tabs>
    </w:pPr>
  </w:style>
  <w:style w:type="character" w:customStyle="1" w:styleId="FooterChar">
    <w:name w:val="Footer Char"/>
    <w:basedOn w:val="DefaultParagraphFont"/>
    <w:link w:val="Footer"/>
    <w:uiPriority w:val="99"/>
    <w:rsid w:val="00440BD3"/>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40BD3"/>
    <w:rPr>
      <w:sz w:val="18"/>
      <w:szCs w:val="18"/>
    </w:rPr>
  </w:style>
  <w:style w:type="character" w:customStyle="1" w:styleId="BalloonTextChar">
    <w:name w:val="Balloon Text Char"/>
    <w:basedOn w:val="DefaultParagraphFont"/>
    <w:link w:val="BalloonText"/>
    <w:uiPriority w:val="99"/>
    <w:semiHidden/>
    <w:rsid w:val="00440BD3"/>
    <w:rPr>
      <w:rFonts w:ascii="Times New Roman" w:eastAsia="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440BD3"/>
    <w:rPr>
      <w:sz w:val="16"/>
      <w:szCs w:val="16"/>
    </w:rPr>
  </w:style>
  <w:style w:type="paragraph" w:styleId="CommentText">
    <w:name w:val="annotation text"/>
    <w:basedOn w:val="Normal"/>
    <w:link w:val="CommentTextChar"/>
    <w:uiPriority w:val="99"/>
    <w:semiHidden/>
    <w:unhideWhenUsed/>
    <w:rsid w:val="00440BD3"/>
    <w:rPr>
      <w:sz w:val="20"/>
      <w:szCs w:val="20"/>
    </w:rPr>
  </w:style>
  <w:style w:type="character" w:customStyle="1" w:styleId="CommentTextChar">
    <w:name w:val="Comment Text Char"/>
    <w:basedOn w:val="DefaultParagraphFont"/>
    <w:link w:val="CommentText"/>
    <w:uiPriority w:val="99"/>
    <w:semiHidden/>
    <w:rsid w:val="00440BD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40BD3"/>
    <w:rPr>
      <w:b/>
      <w:bCs/>
    </w:rPr>
  </w:style>
  <w:style w:type="character" w:customStyle="1" w:styleId="CommentSubjectChar">
    <w:name w:val="Comment Subject Char"/>
    <w:basedOn w:val="CommentTextChar"/>
    <w:link w:val="CommentSubject"/>
    <w:uiPriority w:val="99"/>
    <w:semiHidden/>
    <w:rsid w:val="00440BD3"/>
    <w:rPr>
      <w:rFonts w:ascii="Times New Roman" w:eastAsia="Times New Roman" w:hAnsi="Times New Roman" w:cs="Times New Roman"/>
      <w:b/>
      <w:bCs/>
      <w:sz w:val="20"/>
      <w:szCs w:val="20"/>
      <w:lang w:eastAsia="en-GB"/>
    </w:rPr>
  </w:style>
  <w:style w:type="paragraph" w:styleId="Revision">
    <w:name w:val="Revision"/>
    <w:hidden/>
    <w:uiPriority w:val="99"/>
    <w:semiHidden/>
    <w:rsid w:val="00BC59F9"/>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2824">
      <w:bodyDiv w:val="1"/>
      <w:marLeft w:val="0"/>
      <w:marRight w:val="0"/>
      <w:marTop w:val="0"/>
      <w:marBottom w:val="0"/>
      <w:divBdr>
        <w:top w:val="none" w:sz="0" w:space="0" w:color="auto"/>
        <w:left w:val="none" w:sz="0" w:space="0" w:color="auto"/>
        <w:bottom w:val="none" w:sz="0" w:space="0" w:color="auto"/>
        <w:right w:val="none" w:sz="0" w:space="0" w:color="auto"/>
      </w:divBdr>
      <w:divsChild>
        <w:div w:id="1012950182">
          <w:marLeft w:val="0"/>
          <w:marRight w:val="0"/>
          <w:marTop w:val="0"/>
          <w:marBottom w:val="600"/>
          <w:divBdr>
            <w:top w:val="none" w:sz="0" w:space="0" w:color="auto"/>
            <w:left w:val="none" w:sz="0" w:space="0" w:color="auto"/>
            <w:bottom w:val="none" w:sz="0" w:space="0" w:color="auto"/>
            <w:right w:val="none" w:sz="0" w:space="0" w:color="auto"/>
          </w:divBdr>
          <w:divsChild>
            <w:div w:id="1197156109">
              <w:marLeft w:val="0"/>
              <w:marRight w:val="0"/>
              <w:marTop w:val="0"/>
              <w:marBottom w:val="0"/>
              <w:divBdr>
                <w:top w:val="none" w:sz="0" w:space="0" w:color="auto"/>
                <w:left w:val="none" w:sz="0" w:space="0" w:color="auto"/>
                <w:bottom w:val="none" w:sz="0" w:space="0" w:color="auto"/>
                <w:right w:val="none" w:sz="0" w:space="0" w:color="auto"/>
              </w:divBdr>
            </w:div>
          </w:divsChild>
        </w:div>
        <w:div w:id="2042319961">
          <w:marLeft w:val="0"/>
          <w:marRight w:val="0"/>
          <w:marTop w:val="0"/>
          <w:marBottom w:val="0"/>
          <w:divBdr>
            <w:top w:val="none" w:sz="0" w:space="0" w:color="auto"/>
            <w:left w:val="none" w:sz="0" w:space="0" w:color="auto"/>
            <w:bottom w:val="none" w:sz="0" w:space="0" w:color="auto"/>
            <w:right w:val="none" w:sz="0" w:space="0" w:color="auto"/>
          </w:divBdr>
          <w:divsChild>
            <w:div w:id="1817647618">
              <w:marLeft w:val="0"/>
              <w:marRight w:val="0"/>
              <w:marTop w:val="0"/>
              <w:marBottom w:val="0"/>
              <w:divBdr>
                <w:top w:val="none" w:sz="0" w:space="0" w:color="auto"/>
                <w:left w:val="none" w:sz="0" w:space="0" w:color="auto"/>
                <w:bottom w:val="none" w:sz="0" w:space="0" w:color="auto"/>
                <w:right w:val="none" w:sz="0" w:space="0" w:color="auto"/>
              </w:divBdr>
              <w:divsChild>
                <w:div w:id="1761103220">
                  <w:marLeft w:val="0"/>
                  <w:marRight w:val="0"/>
                  <w:marTop w:val="0"/>
                  <w:marBottom w:val="600"/>
                  <w:divBdr>
                    <w:top w:val="none" w:sz="0" w:space="0" w:color="auto"/>
                    <w:left w:val="none" w:sz="0" w:space="0" w:color="auto"/>
                    <w:bottom w:val="none" w:sz="0" w:space="0" w:color="auto"/>
                    <w:right w:val="none" w:sz="0" w:space="0" w:color="auto"/>
                  </w:divBdr>
                </w:div>
              </w:divsChild>
            </w:div>
            <w:div w:id="1889877770">
              <w:marLeft w:val="0"/>
              <w:marRight w:val="0"/>
              <w:marTop w:val="0"/>
              <w:marBottom w:val="0"/>
              <w:divBdr>
                <w:top w:val="none" w:sz="0" w:space="0" w:color="auto"/>
                <w:left w:val="none" w:sz="0" w:space="0" w:color="auto"/>
                <w:bottom w:val="none" w:sz="0" w:space="0" w:color="auto"/>
                <w:right w:val="none" w:sz="0" w:space="0" w:color="auto"/>
              </w:divBdr>
              <w:divsChild>
                <w:div w:id="1581913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0503236">
      <w:bodyDiv w:val="1"/>
      <w:marLeft w:val="0"/>
      <w:marRight w:val="0"/>
      <w:marTop w:val="0"/>
      <w:marBottom w:val="0"/>
      <w:divBdr>
        <w:top w:val="none" w:sz="0" w:space="0" w:color="auto"/>
        <w:left w:val="none" w:sz="0" w:space="0" w:color="auto"/>
        <w:bottom w:val="none" w:sz="0" w:space="0" w:color="auto"/>
        <w:right w:val="none" w:sz="0" w:space="0" w:color="auto"/>
      </w:divBdr>
    </w:div>
    <w:div w:id="743456432">
      <w:bodyDiv w:val="1"/>
      <w:marLeft w:val="0"/>
      <w:marRight w:val="0"/>
      <w:marTop w:val="0"/>
      <w:marBottom w:val="0"/>
      <w:divBdr>
        <w:top w:val="none" w:sz="0" w:space="0" w:color="auto"/>
        <w:left w:val="none" w:sz="0" w:space="0" w:color="auto"/>
        <w:bottom w:val="none" w:sz="0" w:space="0" w:color="auto"/>
        <w:right w:val="none" w:sz="0" w:space="0" w:color="auto"/>
      </w:divBdr>
    </w:div>
    <w:div w:id="973488099">
      <w:bodyDiv w:val="1"/>
      <w:marLeft w:val="0"/>
      <w:marRight w:val="0"/>
      <w:marTop w:val="0"/>
      <w:marBottom w:val="0"/>
      <w:divBdr>
        <w:top w:val="none" w:sz="0" w:space="0" w:color="auto"/>
        <w:left w:val="none" w:sz="0" w:space="0" w:color="auto"/>
        <w:bottom w:val="none" w:sz="0" w:space="0" w:color="auto"/>
        <w:right w:val="none" w:sz="0" w:space="0" w:color="auto"/>
      </w:divBdr>
    </w:div>
    <w:div w:id="1016272026">
      <w:bodyDiv w:val="1"/>
      <w:marLeft w:val="0"/>
      <w:marRight w:val="0"/>
      <w:marTop w:val="0"/>
      <w:marBottom w:val="0"/>
      <w:divBdr>
        <w:top w:val="none" w:sz="0" w:space="0" w:color="auto"/>
        <w:left w:val="none" w:sz="0" w:space="0" w:color="auto"/>
        <w:bottom w:val="none" w:sz="0" w:space="0" w:color="auto"/>
        <w:right w:val="none" w:sz="0" w:space="0" w:color="auto"/>
      </w:divBdr>
    </w:div>
    <w:div w:id="1042632403">
      <w:bodyDiv w:val="1"/>
      <w:marLeft w:val="0"/>
      <w:marRight w:val="0"/>
      <w:marTop w:val="0"/>
      <w:marBottom w:val="0"/>
      <w:divBdr>
        <w:top w:val="none" w:sz="0" w:space="0" w:color="auto"/>
        <w:left w:val="none" w:sz="0" w:space="0" w:color="auto"/>
        <w:bottom w:val="none" w:sz="0" w:space="0" w:color="auto"/>
        <w:right w:val="none" w:sz="0" w:space="0" w:color="auto"/>
      </w:divBdr>
      <w:divsChild>
        <w:div w:id="338042414">
          <w:marLeft w:val="0"/>
          <w:marRight w:val="0"/>
          <w:marTop w:val="0"/>
          <w:marBottom w:val="0"/>
          <w:divBdr>
            <w:top w:val="none" w:sz="0" w:space="0" w:color="auto"/>
            <w:left w:val="none" w:sz="0" w:space="0" w:color="auto"/>
            <w:bottom w:val="none" w:sz="0" w:space="0" w:color="auto"/>
            <w:right w:val="none" w:sz="0" w:space="0" w:color="auto"/>
          </w:divBdr>
        </w:div>
        <w:div w:id="1292982104">
          <w:marLeft w:val="0"/>
          <w:marRight w:val="0"/>
          <w:marTop w:val="0"/>
          <w:marBottom w:val="0"/>
          <w:divBdr>
            <w:top w:val="none" w:sz="0" w:space="0" w:color="auto"/>
            <w:left w:val="none" w:sz="0" w:space="0" w:color="auto"/>
            <w:bottom w:val="none" w:sz="0" w:space="0" w:color="auto"/>
            <w:right w:val="none" w:sz="0" w:space="0" w:color="auto"/>
          </w:divBdr>
        </w:div>
        <w:div w:id="1995597190">
          <w:marLeft w:val="0"/>
          <w:marRight w:val="0"/>
          <w:marTop w:val="0"/>
          <w:marBottom w:val="0"/>
          <w:divBdr>
            <w:top w:val="none" w:sz="0" w:space="0" w:color="auto"/>
            <w:left w:val="none" w:sz="0" w:space="0" w:color="auto"/>
            <w:bottom w:val="none" w:sz="0" w:space="0" w:color="auto"/>
            <w:right w:val="none" w:sz="0" w:space="0" w:color="auto"/>
          </w:divBdr>
        </w:div>
        <w:div w:id="749542253">
          <w:marLeft w:val="0"/>
          <w:marRight w:val="0"/>
          <w:marTop w:val="0"/>
          <w:marBottom w:val="0"/>
          <w:divBdr>
            <w:top w:val="none" w:sz="0" w:space="0" w:color="auto"/>
            <w:left w:val="none" w:sz="0" w:space="0" w:color="auto"/>
            <w:bottom w:val="none" w:sz="0" w:space="0" w:color="auto"/>
            <w:right w:val="none" w:sz="0" w:space="0" w:color="auto"/>
          </w:divBdr>
        </w:div>
        <w:div w:id="1042099915">
          <w:marLeft w:val="0"/>
          <w:marRight w:val="0"/>
          <w:marTop w:val="0"/>
          <w:marBottom w:val="0"/>
          <w:divBdr>
            <w:top w:val="none" w:sz="0" w:space="0" w:color="auto"/>
            <w:left w:val="none" w:sz="0" w:space="0" w:color="auto"/>
            <w:bottom w:val="none" w:sz="0" w:space="0" w:color="auto"/>
            <w:right w:val="none" w:sz="0" w:space="0" w:color="auto"/>
          </w:divBdr>
        </w:div>
      </w:divsChild>
    </w:div>
    <w:div w:id="1104886003">
      <w:bodyDiv w:val="1"/>
      <w:marLeft w:val="0"/>
      <w:marRight w:val="0"/>
      <w:marTop w:val="0"/>
      <w:marBottom w:val="0"/>
      <w:divBdr>
        <w:top w:val="none" w:sz="0" w:space="0" w:color="auto"/>
        <w:left w:val="none" w:sz="0" w:space="0" w:color="auto"/>
        <w:bottom w:val="none" w:sz="0" w:space="0" w:color="auto"/>
        <w:right w:val="none" w:sz="0" w:space="0" w:color="auto"/>
      </w:divBdr>
    </w:div>
    <w:div w:id="1167131374">
      <w:bodyDiv w:val="1"/>
      <w:marLeft w:val="0"/>
      <w:marRight w:val="0"/>
      <w:marTop w:val="0"/>
      <w:marBottom w:val="0"/>
      <w:divBdr>
        <w:top w:val="none" w:sz="0" w:space="0" w:color="auto"/>
        <w:left w:val="none" w:sz="0" w:space="0" w:color="auto"/>
        <w:bottom w:val="none" w:sz="0" w:space="0" w:color="auto"/>
        <w:right w:val="none" w:sz="0" w:space="0" w:color="auto"/>
      </w:divBdr>
    </w:div>
    <w:div w:id="1256784855">
      <w:bodyDiv w:val="1"/>
      <w:marLeft w:val="0"/>
      <w:marRight w:val="0"/>
      <w:marTop w:val="0"/>
      <w:marBottom w:val="0"/>
      <w:divBdr>
        <w:top w:val="none" w:sz="0" w:space="0" w:color="auto"/>
        <w:left w:val="none" w:sz="0" w:space="0" w:color="auto"/>
        <w:bottom w:val="none" w:sz="0" w:space="0" w:color="auto"/>
        <w:right w:val="none" w:sz="0" w:space="0" w:color="auto"/>
      </w:divBdr>
    </w:div>
    <w:div w:id="1486048845">
      <w:bodyDiv w:val="1"/>
      <w:marLeft w:val="0"/>
      <w:marRight w:val="0"/>
      <w:marTop w:val="0"/>
      <w:marBottom w:val="0"/>
      <w:divBdr>
        <w:top w:val="none" w:sz="0" w:space="0" w:color="auto"/>
        <w:left w:val="none" w:sz="0" w:space="0" w:color="auto"/>
        <w:bottom w:val="none" w:sz="0" w:space="0" w:color="auto"/>
        <w:right w:val="none" w:sz="0" w:space="0" w:color="auto"/>
      </w:divBdr>
    </w:div>
    <w:div w:id="1651985323">
      <w:bodyDiv w:val="1"/>
      <w:marLeft w:val="0"/>
      <w:marRight w:val="0"/>
      <w:marTop w:val="0"/>
      <w:marBottom w:val="0"/>
      <w:divBdr>
        <w:top w:val="none" w:sz="0" w:space="0" w:color="auto"/>
        <w:left w:val="none" w:sz="0" w:space="0" w:color="auto"/>
        <w:bottom w:val="none" w:sz="0" w:space="0" w:color="auto"/>
        <w:right w:val="none" w:sz="0" w:space="0" w:color="auto"/>
      </w:divBdr>
    </w:div>
    <w:div w:id="1696809449">
      <w:bodyDiv w:val="1"/>
      <w:marLeft w:val="0"/>
      <w:marRight w:val="0"/>
      <w:marTop w:val="0"/>
      <w:marBottom w:val="0"/>
      <w:divBdr>
        <w:top w:val="none" w:sz="0" w:space="0" w:color="auto"/>
        <w:left w:val="none" w:sz="0" w:space="0" w:color="auto"/>
        <w:bottom w:val="none" w:sz="0" w:space="0" w:color="auto"/>
        <w:right w:val="none" w:sz="0" w:space="0" w:color="auto"/>
      </w:divBdr>
    </w:div>
    <w:div w:id="1751805590">
      <w:bodyDiv w:val="1"/>
      <w:marLeft w:val="0"/>
      <w:marRight w:val="0"/>
      <w:marTop w:val="0"/>
      <w:marBottom w:val="0"/>
      <w:divBdr>
        <w:top w:val="none" w:sz="0" w:space="0" w:color="auto"/>
        <w:left w:val="none" w:sz="0" w:space="0" w:color="auto"/>
        <w:bottom w:val="none" w:sz="0" w:space="0" w:color="auto"/>
        <w:right w:val="none" w:sz="0" w:space="0" w:color="auto"/>
      </w:divBdr>
    </w:div>
    <w:div w:id="20701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9196</Words>
  <Characters>52418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SCHNEIDEREIT Shawn</dc:creator>
  <cp:keywords/>
  <dc:description/>
  <cp:lastModifiedBy>SCHNEIDEREIT Shawn</cp:lastModifiedBy>
  <cp:revision>8</cp:revision>
  <dcterms:created xsi:type="dcterms:W3CDTF">2019-12-16T14:25:00Z</dcterms:created>
  <dcterms:modified xsi:type="dcterms:W3CDTF">2020-01-27T12:44:00Z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zotero-version="5.0.82-beta.6+5276cef7d"&gt;&lt;session id="BuTMxvh3"/&gt;&lt;style id="http://www.zotero.org/styles/emerald-harvard" hasBibliography="1" bibliographyStyleHasBeenSet="1"/&gt;&lt;prefs&gt;&lt;pref name="fieldType" value="Field"/&gt;&lt;/prefs&gt;&lt;/da</vt:lpwstr>
  </property>
  <property fmtid="{D5CDD505-2E9C-101B-9397-08002B2CF9AE}" pid="3" name="ZOTERO_PREF_2">
    <vt:lpwstr>ta&gt;</vt:lpwstr>
  </property>
</Properties>
</file>